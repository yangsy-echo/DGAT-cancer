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951F3" w14:textId="77777777" w:rsidR="00D670C2" w:rsidRPr="00151626" w:rsidRDefault="00A8610D" w:rsidP="00F349EC">
      <w:pPr>
        <w:spacing w:line="480" w:lineRule="auto"/>
        <w:rPr>
          <w:rFonts w:cs="Times New Roman"/>
          <w:b/>
          <w:bCs/>
          <w:sz w:val="24"/>
          <w:szCs w:val="24"/>
        </w:rPr>
      </w:pPr>
      <w:bookmarkStart w:id="0" w:name="_Hlk118360637"/>
      <w:bookmarkStart w:id="1" w:name="_Hlk173790218"/>
      <w:r w:rsidRPr="00151626">
        <w:rPr>
          <w:rFonts w:cs="Times New Roman"/>
          <w:b/>
          <w:bCs/>
          <w:sz w:val="24"/>
          <w:szCs w:val="24"/>
        </w:rPr>
        <w:t>Title page</w:t>
      </w:r>
    </w:p>
    <w:p w14:paraId="66698090" w14:textId="77777777" w:rsidR="00D670C2" w:rsidRPr="00151626" w:rsidRDefault="00A8610D" w:rsidP="00F349EC">
      <w:pPr>
        <w:pStyle w:val="2"/>
        <w:spacing w:line="480" w:lineRule="auto"/>
        <w:rPr>
          <w:rFonts w:cs="Times New Roman"/>
        </w:rPr>
      </w:pPr>
      <w:r w:rsidRPr="00151626">
        <w:rPr>
          <w:rFonts w:cs="Times New Roman"/>
        </w:rPr>
        <w:t>Title:</w:t>
      </w:r>
    </w:p>
    <w:p w14:paraId="7875F15F" w14:textId="7347D407" w:rsidR="00D670C2" w:rsidRPr="00151626" w:rsidRDefault="00A8610D" w:rsidP="00F349EC">
      <w:pPr>
        <w:spacing w:line="480" w:lineRule="auto"/>
        <w:rPr>
          <w:rFonts w:cs="Times New Roman"/>
          <w:sz w:val="24"/>
          <w:szCs w:val="24"/>
        </w:rPr>
      </w:pPr>
      <w:bookmarkStart w:id="2" w:name="_Hlk118799798"/>
      <w:r w:rsidRPr="00151626">
        <w:rPr>
          <w:rFonts w:cs="Times New Roman"/>
          <w:sz w:val="24"/>
          <w:szCs w:val="24"/>
        </w:rPr>
        <w:t>Integrating gene mutation</w:t>
      </w:r>
      <w:r w:rsidR="00F501CE" w:rsidRPr="00151626">
        <w:rPr>
          <w:rFonts w:cs="Times New Roman"/>
          <w:sz w:val="24"/>
          <w:szCs w:val="24"/>
        </w:rPr>
        <w:t xml:space="preserve"> spectra from</w:t>
      </w:r>
      <w:r w:rsidRPr="00151626">
        <w:rPr>
          <w:rFonts w:cs="Times New Roman"/>
          <w:sz w:val="24"/>
          <w:szCs w:val="24"/>
        </w:rPr>
        <w:t xml:space="preserve"> tumor</w:t>
      </w:r>
      <w:r w:rsidR="00F501CE" w:rsidRPr="00151626">
        <w:rPr>
          <w:rFonts w:cs="Times New Roman"/>
          <w:sz w:val="24"/>
          <w:szCs w:val="24"/>
        </w:rPr>
        <w:t>s</w:t>
      </w:r>
      <w:r w:rsidRPr="00151626">
        <w:rPr>
          <w:rFonts w:cs="Times New Roman"/>
          <w:sz w:val="24"/>
          <w:szCs w:val="24"/>
        </w:rPr>
        <w:t xml:space="preserve"> and the</w:t>
      </w:r>
      <w:r w:rsidR="00F501CE" w:rsidRPr="00151626">
        <w:rPr>
          <w:rFonts w:cs="Times New Roman"/>
          <w:sz w:val="24"/>
          <w:szCs w:val="24"/>
        </w:rPr>
        <w:t xml:space="preserve"> general</w:t>
      </w:r>
      <w:r w:rsidRPr="00151626">
        <w:rPr>
          <w:rFonts w:cs="Times New Roman"/>
          <w:sz w:val="24"/>
          <w:szCs w:val="24"/>
        </w:rPr>
        <w:t xml:space="preserve"> population with gene expression topological networks to identify</w:t>
      </w:r>
      <w:r w:rsidR="00F501CE" w:rsidRPr="00151626">
        <w:rPr>
          <w:rFonts w:cs="Times New Roman"/>
          <w:sz w:val="24"/>
          <w:szCs w:val="24"/>
        </w:rPr>
        <w:t xml:space="preserve"> novel</w:t>
      </w:r>
      <w:r w:rsidRPr="00151626">
        <w:rPr>
          <w:rFonts w:cs="Times New Roman"/>
          <w:sz w:val="24"/>
          <w:szCs w:val="24"/>
        </w:rPr>
        <w:t xml:space="preserve"> cancer driver genes</w:t>
      </w:r>
      <w:bookmarkEnd w:id="2"/>
      <w:r w:rsidRPr="00151626">
        <w:rPr>
          <w:rFonts w:cs="Times New Roman"/>
          <w:sz w:val="24"/>
          <w:szCs w:val="24"/>
        </w:rPr>
        <w:t xml:space="preserve"> </w:t>
      </w:r>
    </w:p>
    <w:p w14:paraId="40A795D4" w14:textId="77777777" w:rsidR="00483702" w:rsidRPr="00151626" w:rsidRDefault="00483702" w:rsidP="00F349EC">
      <w:pPr>
        <w:spacing w:line="480" w:lineRule="auto"/>
        <w:rPr>
          <w:rFonts w:cs="Times New Roman"/>
          <w:sz w:val="24"/>
          <w:szCs w:val="24"/>
        </w:rPr>
      </w:pPr>
    </w:p>
    <w:bookmarkEnd w:id="0"/>
    <w:p w14:paraId="5FB9C7EA" w14:textId="26C35E1C" w:rsidR="00D670C2" w:rsidRPr="00151626" w:rsidRDefault="00A8610D" w:rsidP="00F349EC">
      <w:pPr>
        <w:pStyle w:val="2"/>
        <w:spacing w:line="480" w:lineRule="auto"/>
        <w:rPr>
          <w:rFonts w:cs="Times New Roman"/>
          <w:szCs w:val="24"/>
        </w:rPr>
      </w:pPr>
      <w:r w:rsidRPr="00151626">
        <w:rPr>
          <w:rFonts w:cs="Times New Roman"/>
          <w:szCs w:val="24"/>
        </w:rPr>
        <w:t>Author affiliations</w:t>
      </w:r>
    </w:p>
    <w:p w14:paraId="75374654" w14:textId="4A7CFF09" w:rsidR="00D670C2" w:rsidRPr="00151626" w:rsidRDefault="00A8610D" w:rsidP="00F349EC">
      <w:pPr>
        <w:spacing w:line="480" w:lineRule="auto"/>
        <w:rPr>
          <w:rFonts w:cs="Times New Roman"/>
          <w:sz w:val="24"/>
          <w:szCs w:val="24"/>
          <w:vertAlign w:val="superscript"/>
        </w:rPr>
      </w:pPr>
      <w:r w:rsidRPr="00151626">
        <w:rPr>
          <w:rFonts w:cs="Times New Roman"/>
          <w:sz w:val="24"/>
          <w:szCs w:val="24"/>
        </w:rPr>
        <w:t>Dan He</w:t>
      </w:r>
      <w:r w:rsidRPr="00151626">
        <w:rPr>
          <w:rFonts w:cs="Times New Roman"/>
          <w:sz w:val="24"/>
          <w:szCs w:val="24"/>
          <w:vertAlign w:val="superscript"/>
        </w:rPr>
        <w:t>1,2#</w:t>
      </w:r>
      <w:r w:rsidRPr="00151626">
        <w:rPr>
          <w:rFonts w:cs="Times New Roman"/>
          <w:sz w:val="24"/>
          <w:szCs w:val="24"/>
        </w:rPr>
        <w:t>, Ling Li</w:t>
      </w:r>
      <w:r w:rsidRPr="00151626">
        <w:rPr>
          <w:rFonts w:cs="Times New Roman"/>
          <w:sz w:val="24"/>
          <w:szCs w:val="24"/>
          <w:vertAlign w:val="superscript"/>
        </w:rPr>
        <w:t>1,2#</w:t>
      </w:r>
      <w:r w:rsidRPr="00151626">
        <w:rPr>
          <w:rFonts w:cs="Times New Roman"/>
          <w:sz w:val="24"/>
          <w:szCs w:val="24"/>
        </w:rPr>
        <w:t xml:space="preserve">, </w:t>
      </w:r>
      <w:proofErr w:type="spellStart"/>
      <w:r w:rsidRPr="00151626">
        <w:rPr>
          <w:rFonts w:cs="Times New Roman"/>
          <w:sz w:val="24"/>
          <w:szCs w:val="24"/>
        </w:rPr>
        <w:t>Zhiya</w:t>
      </w:r>
      <w:proofErr w:type="spellEnd"/>
      <w:r w:rsidRPr="00151626">
        <w:rPr>
          <w:rFonts w:cs="Times New Roman"/>
          <w:sz w:val="24"/>
          <w:szCs w:val="24"/>
        </w:rPr>
        <w:t xml:space="preserve"> Lu</w:t>
      </w:r>
      <w:r w:rsidRPr="00151626">
        <w:rPr>
          <w:rFonts w:cs="Times New Roman"/>
          <w:sz w:val="24"/>
          <w:szCs w:val="24"/>
          <w:vertAlign w:val="superscript"/>
        </w:rPr>
        <w:t>1,2</w:t>
      </w:r>
      <w:r w:rsidRPr="00151626">
        <w:rPr>
          <w:rFonts w:cs="Times New Roman"/>
          <w:sz w:val="24"/>
          <w:szCs w:val="24"/>
        </w:rPr>
        <w:t xml:space="preserve">, </w:t>
      </w:r>
      <w:proofErr w:type="spellStart"/>
      <w:r w:rsidRPr="00151626">
        <w:rPr>
          <w:rFonts w:cs="Times New Roman"/>
          <w:sz w:val="24"/>
          <w:szCs w:val="24"/>
        </w:rPr>
        <w:t>Shaoying</w:t>
      </w:r>
      <w:proofErr w:type="spellEnd"/>
      <w:r w:rsidRPr="00151626">
        <w:rPr>
          <w:rFonts w:cs="Times New Roman"/>
          <w:sz w:val="24"/>
          <w:szCs w:val="24"/>
        </w:rPr>
        <w:t xml:space="preserve"> Li</w:t>
      </w:r>
      <w:r w:rsidRPr="00151626">
        <w:rPr>
          <w:rFonts w:cs="Times New Roman"/>
          <w:sz w:val="24"/>
          <w:szCs w:val="24"/>
          <w:vertAlign w:val="superscript"/>
        </w:rPr>
        <w:t>1,2</w:t>
      </w:r>
      <w:r w:rsidRPr="00151626">
        <w:rPr>
          <w:rFonts w:cs="Times New Roman"/>
          <w:sz w:val="24"/>
          <w:szCs w:val="24"/>
        </w:rPr>
        <w:t xml:space="preserve">, </w:t>
      </w:r>
      <w:proofErr w:type="spellStart"/>
      <w:r w:rsidRPr="00151626">
        <w:rPr>
          <w:rFonts w:cs="Times New Roman"/>
          <w:sz w:val="24"/>
          <w:szCs w:val="24"/>
        </w:rPr>
        <w:t>Tianjun</w:t>
      </w:r>
      <w:proofErr w:type="spellEnd"/>
      <w:r w:rsidRPr="00151626">
        <w:rPr>
          <w:rFonts w:cs="Times New Roman"/>
          <w:sz w:val="24"/>
          <w:szCs w:val="24"/>
        </w:rPr>
        <w:t xml:space="preserve"> Lan</w:t>
      </w:r>
      <w:r w:rsidRPr="00151626">
        <w:rPr>
          <w:rFonts w:cs="Times New Roman"/>
          <w:sz w:val="24"/>
          <w:szCs w:val="24"/>
          <w:vertAlign w:val="superscript"/>
        </w:rPr>
        <w:t>3</w:t>
      </w:r>
      <w:r w:rsidRPr="00151626">
        <w:rPr>
          <w:rFonts w:cs="Times New Roman"/>
          <w:sz w:val="24"/>
          <w:szCs w:val="24"/>
        </w:rPr>
        <w:t xml:space="preserve">, </w:t>
      </w:r>
      <w:proofErr w:type="spellStart"/>
      <w:r w:rsidRPr="00151626">
        <w:rPr>
          <w:rFonts w:cs="Times New Roman"/>
          <w:sz w:val="24"/>
          <w:szCs w:val="24"/>
        </w:rPr>
        <w:t>Feiyi</w:t>
      </w:r>
      <w:proofErr w:type="spellEnd"/>
      <w:r w:rsidRPr="00151626">
        <w:rPr>
          <w:rFonts w:cs="Times New Roman"/>
          <w:sz w:val="24"/>
          <w:szCs w:val="24"/>
        </w:rPr>
        <w:t xml:space="preserve"> Liu</w:t>
      </w:r>
      <w:r w:rsidRPr="00151626">
        <w:rPr>
          <w:rFonts w:cs="Times New Roman"/>
          <w:sz w:val="24"/>
          <w:szCs w:val="24"/>
          <w:vertAlign w:val="superscript"/>
        </w:rPr>
        <w:t>1,2</w:t>
      </w:r>
      <w:r w:rsidRPr="00151626">
        <w:rPr>
          <w:rFonts w:cs="Times New Roman"/>
          <w:sz w:val="24"/>
          <w:szCs w:val="24"/>
        </w:rPr>
        <w:t xml:space="preserve">, </w:t>
      </w:r>
      <w:proofErr w:type="spellStart"/>
      <w:r w:rsidRPr="00151626">
        <w:rPr>
          <w:rFonts w:cs="Times New Roman"/>
          <w:sz w:val="24"/>
          <w:szCs w:val="24"/>
        </w:rPr>
        <w:t>Huasong</w:t>
      </w:r>
      <w:proofErr w:type="spellEnd"/>
      <w:r w:rsidRPr="00151626">
        <w:rPr>
          <w:rFonts w:cs="Times New Roman"/>
          <w:sz w:val="24"/>
          <w:szCs w:val="24"/>
        </w:rPr>
        <w:t xml:space="preserve"> Zhang</w:t>
      </w:r>
      <w:r w:rsidRPr="00151626">
        <w:rPr>
          <w:rFonts w:cs="Times New Roman"/>
          <w:sz w:val="24"/>
          <w:szCs w:val="24"/>
          <w:vertAlign w:val="superscript"/>
        </w:rPr>
        <w:t>1,2</w:t>
      </w:r>
      <w:r w:rsidRPr="00151626">
        <w:rPr>
          <w:rFonts w:cs="Times New Roman"/>
          <w:sz w:val="24"/>
          <w:szCs w:val="24"/>
        </w:rPr>
        <w:t>, David N. Cooper</w:t>
      </w:r>
      <w:r w:rsidR="006404D1">
        <w:rPr>
          <w:rFonts w:cs="Times New Roman"/>
          <w:sz w:val="24"/>
          <w:szCs w:val="24"/>
          <w:vertAlign w:val="superscript"/>
        </w:rPr>
        <w:t>4</w:t>
      </w:r>
      <w:r w:rsidRPr="00151626">
        <w:rPr>
          <w:rFonts w:cs="Times New Roman"/>
          <w:sz w:val="24"/>
          <w:szCs w:val="24"/>
        </w:rPr>
        <w:t xml:space="preserve">, </w:t>
      </w:r>
      <w:proofErr w:type="spellStart"/>
      <w:r w:rsidRPr="00151626">
        <w:rPr>
          <w:rFonts w:cs="Times New Roman"/>
          <w:sz w:val="24"/>
          <w:szCs w:val="24"/>
        </w:rPr>
        <w:t>Huiying</w:t>
      </w:r>
      <w:proofErr w:type="spellEnd"/>
      <w:r w:rsidRPr="00151626">
        <w:rPr>
          <w:rFonts w:cs="Times New Roman"/>
          <w:sz w:val="24"/>
          <w:szCs w:val="24"/>
        </w:rPr>
        <w:t xml:space="preserve"> Zhao</w:t>
      </w:r>
      <w:r w:rsidRPr="00151626">
        <w:rPr>
          <w:rFonts w:cs="Times New Roman"/>
          <w:sz w:val="24"/>
          <w:szCs w:val="24"/>
          <w:vertAlign w:val="superscript"/>
        </w:rPr>
        <w:t>1,</w:t>
      </w:r>
      <w:proofErr w:type="gramStart"/>
      <w:r w:rsidRPr="00151626">
        <w:rPr>
          <w:rFonts w:cs="Times New Roman"/>
          <w:sz w:val="24"/>
          <w:szCs w:val="24"/>
          <w:vertAlign w:val="superscript"/>
        </w:rPr>
        <w:t>2,*</w:t>
      </w:r>
      <w:proofErr w:type="gramEnd"/>
    </w:p>
    <w:p w14:paraId="6491FB0D" w14:textId="77777777" w:rsidR="00D670C2" w:rsidRPr="00151626" w:rsidRDefault="00A8610D" w:rsidP="00F349EC">
      <w:pPr>
        <w:spacing w:line="480" w:lineRule="auto"/>
        <w:rPr>
          <w:rFonts w:cs="Times New Roman"/>
          <w:sz w:val="24"/>
          <w:szCs w:val="24"/>
        </w:rPr>
      </w:pPr>
      <w:r w:rsidRPr="00151626">
        <w:rPr>
          <w:rFonts w:cs="Times New Roman"/>
          <w:sz w:val="24"/>
          <w:szCs w:val="24"/>
          <w:vertAlign w:val="superscript"/>
        </w:rPr>
        <w:t>1</w:t>
      </w:r>
      <w:r w:rsidRPr="00151626">
        <w:rPr>
          <w:rFonts w:cs="Times New Roman"/>
          <w:sz w:val="24"/>
          <w:szCs w:val="24"/>
        </w:rPr>
        <w:t xml:space="preserve">Department of Medical Research Center, Sun </w:t>
      </w:r>
      <w:proofErr w:type="spellStart"/>
      <w:r w:rsidRPr="00151626">
        <w:rPr>
          <w:rFonts w:cs="Times New Roman"/>
          <w:sz w:val="24"/>
          <w:szCs w:val="24"/>
        </w:rPr>
        <w:t>Yat</w:t>
      </w:r>
      <w:proofErr w:type="spellEnd"/>
      <w:r w:rsidRPr="00151626">
        <w:rPr>
          <w:rFonts w:cs="Times New Roman"/>
          <w:sz w:val="24"/>
          <w:szCs w:val="24"/>
        </w:rPr>
        <w:t xml:space="preserve">-Sen Memorial Hospital, Sun </w:t>
      </w:r>
      <w:proofErr w:type="spellStart"/>
      <w:r w:rsidRPr="00151626">
        <w:rPr>
          <w:rFonts w:cs="Times New Roman"/>
          <w:sz w:val="24"/>
          <w:szCs w:val="24"/>
        </w:rPr>
        <w:t>Yat</w:t>
      </w:r>
      <w:proofErr w:type="spellEnd"/>
      <w:r w:rsidRPr="00151626">
        <w:rPr>
          <w:rFonts w:cs="Times New Roman"/>
          <w:sz w:val="24"/>
          <w:szCs w:val="24"/>
        </w:rPr>
        <w:t>-Sen University, Guangzhou 510006, China</w:t>
      </w:r>
    </w:p>
    <w:p w14:paraId="4F590959" w14:textId="77777777" w:rsidR="00D670C2" w:rsidRPr="00151626" w:rsidRDefault="00A8610D" w:rsidP="00F349EC">
      <w:pPr>
        <w:spacing w:line="480" w:lineRule="auto"/>
        <w:rPr>
          <w:rFonts w:cs="Times New Roman"/>
          <w:sz w:val="24"/>
          <w:szCs w:val="24"/>
        </w:rPr>
      </w:pPr>
      <w:r w:rsidRPr="00151626">
        <w:rPr>
          <w:rFonts w:cs="Times New Roman"/>
          <w:sz w:val="24"/>
          <w:szCs w:val="24"/>
          <w:vertAlign w:val="superscript"/>
        </w:rPr>
        <w:t>2</w:t>
      </w:r>
      <w:r w:rsidRPr="00151626">
        <w:rPr>
          <w:rFonts w:cs="Times New Roman"/>
          <w:sz w:val="24"/>
          <w:szCs w:val="24"/>
        </w:rPr>
        <w:t>Guangdong Provincial Key Laboratory of Malignant Tumor Epigenetics and Gene Regulation, Guangzhou 510006, China</w:t>
      </w:r>
    </w:p>
    <w:p w14:paraId="25C87D31" w14:textId="77777777" w:rsidR="00D670C2" w:rsidRPr="00151626" w:rsidRDefault="00A8610D" w:rsidP="00F349EC">
      <w:pPr>
        <w:spacing w:line="480" w:lineRule="auto"/>
        <w:rPr>
          <w:rFonts w:cs="Times New Roman"/>
          <w:sz w:val="24"/>
          <w:szCs w:val="24"/>
        </w:rPr>
      </w:pPr>
      <w:r w:rsidRPr="00151626">
        <w:rPr>
          <w:rFonts w:cs="Times New Roman"/>
          <w:sz w:val="24"/>
          <w:szCs w:val="24"/>
          <w:vertAlign w:val="superscript"/>
        </w:rPr>
        <w:t>3</w:t>
      </w:r>
      <w:r w:rsidRPr="00151626">
        <w:rPr>
          <w:rFonts w:cs="Times New Roman"/>
          <w:sz w:val="24"/>
          <w:szCs w:val="24"/>
        </w:rPr>
        <w:t xml:space="preserve">Department of Oral and Maxillofacial Surgery, Sun </w:t>
      </w:r>
      <w:proofErr w:type="spellStart"/>
      <w:r w:rsidRPr="00151626">
        <w:rPr>
          <w:rFonts w:cs="Times New Roman"/>
          <w:sz w:val="24"/>
          <w:szCs w:val="24"/>
        </w:rPr>
        <w:t>Yat</w:t>
      </w:r>
      <w:proofErr w:type="spellEnd"/>
      <w:r w:rsidRPr="00151626">
        <w:rPr>
          <w:rFonts w:cs="Times New Roman"/>
          <w:sz w:val="24"/>
          <w:szCs w:val="24"/>
        </w:rPr>
        <w:t xml:space="preserve">-Sen Memorial Hospital, Sun </w:t>
      </w:r>
      <w:proofErr w:type="spellStart"/>
      <w:r w:rsidRPr="00151626">
        <w:rPr>
          <w:rFonts w:cs="Times New Roman"/>
          <w:sz w:val="24"/>
          <w:szCs w:val="24"/>
        </w:rPr>
        <w:t>Yat</w:t>
      </w:r>
      <w:proofErr w:type="spellEnd"/>
      <w:r w:rsidRPr="00151626">
        <w:rPr>
          <w:rFonts w:cs="Times New Roman"/>
          <w:sz w:val="24"/>
          <w:szCs w:val="24"/>
        </w:rPr>
        <w:t>-Sen University, Guangzhou 510010, China</w:t>
      </w:r>
    </w:p>
    <w:p w14:paraId="5DFC4AB8" w14:textId="72F16FA5" w:rsidR="00D670C2" w:rsidRPr="00151626" w:rsidRDefault="006404D1" w:rsidP="00F349EC">
      <w:pPr>
        <w:spacing w:line="480" w:lineRule="auto"/>
        <w:rPr>
          <w:rFonts w:cs="Times New Roman"/>
          <w:sz w:val="24"/>
          <w:szCs w:val="24"/>
        </w:rPr>
      </w:pPr>
      <w:r>
        <w:rPr>
          <w:rFonts w:cs="Times New Roman"/>
          <w:sz w:val="24"/>
          <w:szCs w:val="24"/>
          <w:vertAlign w:val="superscript"/>
        </w:rPr>
        <w:t>4</w:t>
      </w:r>
      <w:r w:rsidR="00A8610D" w:rsidRPr="00151626">
        <w:rPr>
          <w:rFonts w:cs="Times New Roman"/>
          <w:sz w:val="24"/>
          <w:szCs w:val="24"/>
        </w:rPr>
        <w:t xml:space="preserve">Institute of Medical Genetics, Cardiff University, Heath Park, Cardiff CF14 4XN, UK </w:t>
      </w:r>
    </w:p>
    <w:p w14:paraId="3831547B" w14:textId="471B8509" w:rsidR="00483702" w:rsidRPr="00151626" w:rsidRDefault="00A8610D" w:rsidP="00F349EC">
      <w:pPr>
        <w:spacing w:line="480" w:lineRule="auto"/>
        <w:rPr>
          <w:rFonts w:cs="Times New Roman"/>
          <w:sz w:val="24"/>
          <w:szCs w:val="24"/>
        </w:rPr>
      </w:pPr>
      <w:r w:rsidRPr="00151626">
        <w:rPr>
          <w:rFonts w:cs="Times New Roman"/>
          <w:sz w:val="24"/>
          <w:szCs w:val="24"/>
        </w:rPr>
        <w:t xml:space="preserve"># Contributed equally </w:t>
      </w:r>
    </w:p>
    <w:p w14:paraId="6A52257C" w14:textId="77777777" w:rsidR="00483702" w:rsidRPr="00151626" w:rsidRDefault="00483702" w:rsidP="00F349EC">
      <w:pPr>
        <w:pStyle w:val="2"/>
        <w:spacing w:line="480" w:lineRule="auto"/>
      </w:pPr>
      <w:r w:rsidRPr="00151626">
        <w:t>Correspondence email</w:t>
      </w:r>
    </w:p>
    <w:p w14:paraId="5DF85E59" w14:textId="7D420F4E" w:rsidR="00B60154" w:rsidRPr="00151626" w:rsidRDefault="00B60154" w:rsidP="00F349EC">
      <w:pPr>
        <w:spacing w:line="480" w:lineRule="auto"/>
        <w:rPr>
          <w:rFonts w:cs="Times New Roman"/>
          <w:sz w:val="24"/>
          <w:szCs w:val="24"/>
        </w:rPr>
      </w:pPr>
      <w:proofErr w:type="spellStart"/>
      <w:r w:rsidRPr="00151626">
        <w:rPr>
          <w:rFonts w:cs="Times New Roman"/>
          <w:sz w:val="24"/>
          <w:szCs w:val="24"/>
        </w:rPr>
        <w:t>Huiying</w:t>
      </w:r>
      <w:proofErr w:type="spellEnd"/>
      <w:r w:rsidRPr="00151626">
        <w:rPr>
          <w:rFonts w:cs="Times New Roman"/>
          <w:sz w:val="24"/>
          <w:szCs w:val="24"/>
        </w:rPr>
        <w:t xml:space="preserve"> Zhao, PhD</w:t>
      </w:r>
    </w:p>
    <w:p w14:paraId="1C48672F" w14:textId="77777777" w:rsidR="00B60154" w:rsidRPr="00151626" w:rsidRDefault="00B60154" w:rsidP="00F349EC">
      <w:pPr>
        <w:spacing w:line="480" w:lineRule="auto"/>
        <w:rPr>
          <w:rFonts w:cs="Times New Roman"/>
          <w:sz w:val="24"/>
          <w:szCs w:val="24"/>
        </w:rPr>
      </w:pPr>
      <w:r w:rsidRPr="00151626">
        <w:rPr>
          <w:rFonts w:cs="Times New Roman"/>
          <w:sz w:val="24"/>
          <w:szCs w:val="24"/>
        </w:rPr>
        <w:t xml:space="preserve">Department of Medical Research Center, Sun </w:t>
      </w:r>
      <w:proofErr w:type="spellStart"/>
      <w:r w:rsidRPr="00151626">
        <w:rPr>
          <w:rFonts w:cs="Times New Roman"/>
          <w:sz w:val="24"/>
          <w:szCs w:val="24"/>
        </w:rPr>
        <w:t>Yat</w:t>
      </w:r>
      <w:proofErr w:type="spellEnd"/>
      <w:r w:rsidRPr="00151626">
        <w:rPr>
          <w:rFonts w:cs="Times New Roman"/>
          <w:sz w:val="24"/>
          <w:szCs w:val="24"/>
        </w:rPr>
        <w:t>-Sen Memorial Hospital, 107 Yan Jiang West Road, Guangzhou, P.R. China, 500001</w:t>
      </w:r>
    </w:p>
    <w:p w14:paraId="17E0A4A0" w14:textId="0F01DE4D" w:rsidR="00B60154" w:rsidRPr="00151626" w:rsidRDefault="00B60154" w:rsidP="00F349EC">
      <w:pPr>
        <w:spacing w:line="480" w:lineRule="auto"/>
        <w:rPr>
          <w:rFonts w:cs="Times New Roman"/>
          <w:sz w:val="24"/>
          <w:szCs w:val="24"/>
        </w:rPr>
      </w:pPr>
      <w:r w:rsidRPr="00151626">
        <w:rPr>
          <w:rFonts w:cs="Times New Roman"/>
          <w:sz w:val="24"/>
          <w:szCs w:val="24"/>
        </w:rPr>
        <w:lastRenderedPageBreak/>
        <w:t>Zhaohy8@mail.sysu.edu.cn</w:t>
      </w:r>
    </w:p>
    <w:bookmarkEnd w:id="1"/>
    <w:p w14:paraId="40DAB01A" w14:textId="7D820551" w:rsidR="00D670C2" w:rsidRDefault="00D670C2" w:rsidP="00F349EC">
      <w:pPr>
        <w:widowControl/>
        <w:spacing w:line="480" w:lineRule="auto"/>
        <w:jc w:val="left"/>
        <w:rPr>
          <w:rFonts w:cs="Times New Roman"/>
        </w:rPr>
      </w:pPr>
    </w:p>
    <w:p w14:paraId="08261016" w14:textId="77777777" w:rsidR="0063065A" w:rsidRPr="00C856CC" w:rsidRDefault="0063065A" w:rsidP="00B9506F">
      <w:pPr>
        <w:widowControl/>
        <w:spacing w:line="480" w:lineRule="auto"/>
        <w:jc w:val="left"/>
        <w:rPr>
          <w:rFonts w:cs="Times New Roman"/>
          <w:lang w:val="en-AU"/>
        </w:rPr>
      </w:pPr>
      <w:bookmarkStart w:id="3" w:name="_Hlk173790312"/>
    </w:p>
    <w:p w14:paraId="20A2B5BB" w14:textId="716D221A" w:rsidR="00D670C2" w:rsidRPr="007114A1" w:rsidRDefault="00A8610D" w:rsidP="00B9506F">
      <w:pPr>
        <w:widowControl/>
        <w:spacing w:line="480" w:lineRule="auto"/>
        <w:jc w:val="left"/>
        <w:rPr>
          <w:rFonts w:cs="Times New Roman"/>
          <w:b/>
          <w:bCs/>
          <w:sz w:val="24"/>
          <w:szCs w:val="24"/>
        </w:rPr>
      </w:pPr>
      <w:r w:rsidRPr="007114A1">
        <w:rPr>
          <w:rFonts w:cs="Times New Roman"/>
          <w:b/>
          <w:bCs/>
          <w:sz w:val="24"/>
          <w:szCs w:val="24"/>
        </w:rPr>
        <w:t>Abstract</w:t>
      </w:r>
    </w:p>
    <w:p w14:paraId="5DE5DACE" w14:textId="1E546C1C" w:rsidR="009C69DA" w:rsidRDefault="00676A72" w:rsidP="00F349EC">
      <w:pPr>
        <w:spacing w:line="480" w:lineRule="auto"/>
        <w:rPr>
          <w:rFonts w:cs="Times New Roman"/>
          <w:b/>
          <w:bCs/>
          <w:sz w:val="24"/>
          <w:szCs w:val="24"/>
        </w:rPr>
      </w:pPr>
      <w:r w:rsidRPr="00151626">
        <w:rPr>
          <w:rFonts w:cs="Times New Roman"/>
          <w:b/>
          <w:bCs/>
          <w:sz w:val="24"/>
          <w:szCs w:val="24"/>
        </w:rPr>
        <w:t>Background:</w:t>
      </w:r>
      <w:r w:rsidRPr="00151626">
        <w:rPr>
          <w:rFonts w:cs="Times New Roman"/>
          <w:sz w:val="24"/>
          <w:szCs w:val="24"/>
        </w:rPr>
        <w:t xml:space="preserve"> </w:t>
      </w:r>
      <w:del w:id="4" w:author="8618073241572" w:date="2024-07-31T19:01:00Z">
        <w:r w:rsidR="00F879D8" w:rsidDel="00DC6656">
          <w:rPr>
            <w:rFonts w:cs="Times New Roman"/>
            <w:sz w:val="24"/>
            <w:szCs w:val="24"/>
          </w:rPr>
          <w:delText xml:space="preserve">Discovering </w:delText>
        </w:r>
        <w:r w:rsidR="00A8610D" w:rsidRPr="00151626" w:rsidDel="00DC6656">
          <w:rPr>
            <w:rFonts w:cs="Times New Roman"/>
            <w:sz w:val="24"/>
            <w:szCs w:val="24"/>
          </w:rPr>
          <w:delText>cance</w:delText>
        </w:r>
        <w:r w:rsidR="00F879D8" w:rsidDel="00DC6656">
          <w:rPr>
            <w:rFonts w:cs="Times New Roman"/>
            <w:sz w:val="24"/>
            <w:szCs w:val="24"/>
          </w:rPr>
          <w:delText>r driver genes</w:delText>
        </w:r>
        <w:r w:rsidR="009C69DA" w:rsidDel="00DC6656">
          <w:rPr>
            <w:rFonts w:cs="Times New Roman"/>
            <w:sz w:val="24"/>
            <w:szCs w:val="24"/>
          </w:rPr>
          <w:delText xml:space="preserve"> </w:delText>
        </w:r>
        <w:r w:rsidR="00A8610D" w:rsidRPr="00151626" w:rsidDel="00DC6656">
          <w:rPr>
            <w:rFonts w:cs="Times New Roman"/>
            <w:sz w:val="24"/>
            <w:szCs w:val="24"/>
          </w:rPr>
          <w:delText xml:space="preserve">is the most important goal of biomedical research to improve patient survival rates. </w:delText>
        </w:r>
        <w:r w:rsidR="00F879D8" w:rsidDel="00DC6656">
          <w:rPr>
            <w:rFonts w:cs="Times New Roman"/>
            <w:sz w:val="24"/>
            <w:szCs w:val="24"/>
          </w:rPr>
          <w:delText>For predicting cancer driver genes, c</w:delText>
        </w:r>
        <w:r w:rsidR="009E2301" w:rsidDel="00DC6656">
          <w:rPr>
            <w:rFonts w:cs="Times New Roman"/>
            <w:sz w:val="24"/>
            <w:szCs w:val="24"/>
          </w:rPr>
          <w:delText xml:space="preserve">urrent </w:delText>
        </w:r>
        <w:r w:rsidR="00A8610D" w:rsidRPr="00151626" w:rsidDel="00DC6656">
          <w:rPr>
            <w:rFonts w:cs="Times New Roman"/>
            <w:sz w:val="24"/>
            <w:szCs w:val="24"/>
          </w:rPr>
          <w:delText xml:space="preserve">approaches treated all mutations as having the same </w:delText>
        </w:r>
        <w:r w:rsidR="00F879D8" w:rsidDel="00DC6656">
          <w:rPr>
            <w:rFonts w:cs="Times New Roman"/>
            <w:sz w:val="24"/>
            <w:szCs w:val="24"/>
          </w:rPr>
          <w:delText>functional impacts on genes</w:delText>
        </w:r>
        <w:r w:rsidR="00A8610D" w:rsidRPr="00151626" w:rsidDel="00DC6656">
          <w:rPr>
            <w:rFonts w:cs="Times New Roman"/>
            <w:sz w:val="24"/>
            <w:szCs w:val="24"/>
          </w:rPr>
          <w:delText>.</w:delText>
        </w:r>
        <w:r w:rsidR="00953209" w:rsidRPr="00151626" w:rsidDel="00DC6656">
          <w:rPr>
            <w:rFonts w:cs="Times New Roman"/>
            <w:b/>
            <w:bCs/>
            <w:sz w:val="24"/>
            <w:szCs w:val="24"/>
          </w:rPr>
          <w:delText xml:space="preserve"> </w:delText>
        </w:r>
      </w:del>
      <w:ins w:id="5" w:author="Administrator" w:date="2024-08-02T21:53:00Z">
        <w:del w:id="6" w:author="8618073241572" w:date="2024-08-12T15:16:00Z">
          <w:r w:rsidR="001B72F9" w:rsidRPr="001B72F9" w:rsidDel="00DB5A87">
            <w:rPr>
              <w:rFonts w:cs="Times New Roman"/>
              <w:bCs/>
              <w:sz w:val="24"/>
              <w:szCs w:val="24"/>
            </w:rPr>
            <w:delText>Identifying</w:delText>
          </w:r>
        </w:del>
      </w:ins>
      <w:ins w:id="7" w:author="8618073241572" w:date="2024-08-12T15:16:00Z">
        <w:r w:rsidR="00DB5A87" w:rsidRPr="00DB5A87">
          <w:t xml:space="preserve"> </w:t>
        </w:r>
        <w:r w:rsidR="00DB5A87" w:rsidRPr="00DB5A87">
          <w:rPr>
            <w:rFonts w:cs="Times New Roman"/>
            <w:bCs/>
            <w:sz w:val="24"/>
            <w:szCs w:val="24"/>
          </w:rPr>
          <w:t>Discovering cancer driver genes is critical for improving survival rates. Current methods often overlook the varying functional impacts of mutations. It is necessary to develop a method integrating mutation pathogenicity and gene expression data, enhancing the identification of novel cancer drivers.</w:t>
        </w:r>
      </w:ins>
    </w:p>
    <w:p w14:paraId="1E776F49" w14:textId="2B3648A2" w:rsidR="009C69DA" w:rsidRPr="00C46B6F" w:rsidRDefault="00B80235" w:rsidP="009C69DA">
      <w:pPr>
        <w:spacing w:line="480" w:lineRule="auto"/>
        <w:rPr>
          <w:rFonts w:cs="Times New Roman"/>
          <w:sz w:val="24"/>
          <w:szCs w:val="24"/>
          <w:lang w:val="en-AU"/>
        </w:rPr>
      </w:pPr>
      <w:r w:rsidRPr="00151626">
        <w:rPr>
          <w:rFonts w:cs="Times New Roman"/>
          <w:b/>
          <w:bCs/>
          <w:sz w:val="24"/>
          <w:szCs w:val="24"/>
        </w:rPr>
        <w:t>Methods</w:t>
      </w:r>
      <w:r w:rsidR="00676A72" w:rsidRPr="00151626">
        <w:rPr>
          <w:rFonts w:cs="Times New Roman"/>
          <w:b/>
          <w:bCs/>
          <w:sz w:val="24"/>
          <w:szCs w:val="24"/>
        </w:rPr>
        <w:t xml:space="preserve">: </w:t>
      </w:r>
      <w:r w:rsidR="00B277C0">
        <w:rPr>
          <w:rFonts w:cs="Times New Roman"/>
          <w:sz w:val="24"/>
          <w:szCs w:val="24"/>
          <w:lang w:val="en-AU"/>
        </w:rPr>
        <w:t>To</w:t>
      </w:r>
      <w:r w:rsidR="00B277C0" w:rsidRPr="00151626">
        <w:rPr>
          <w:rFonts w:cs="Times New Roman" w:hint="eastAsia"/>
          <w:sz w:val="24"/>
          <w:szCs w:val="24"/>
        </w:rPr>
        <w:t xml:space="preserve"> </w:t>
      </w:r>
      <w:r w:rsidR="00B277C0" w:rsidRPr="00151626">
        <w:rPr>
          <w:rFonts w:cs="Times New Roman"/>
          <w:sz w:val="24"/>
          <w:szCs w:val="24"/>
        </w:rPr>
        <w:t>predict cancer drivers</w:t>
      </w:r>
      <w:r w:rsidR="00B277C0">
        <w:rPr>
          <w:rFonts w:cs="Times New Roman"/>
          <w:sz w:val="24"/>
          <w:szCs w:val="24"/>
        </w:rPr>
        <w:t>,</w:t>
      </w:r>
      <w:r w:rsidR="00B277C0" w:rsidRPr="00151626">
        <w:rPr>
          <w:rFonts w:cs="Times New Roman"/>
          <w:sz w:val="24"/>
          <w:szCs w:val="24"/>
        </w:rPr>
        <w:t xml:space="preserve"> </w:t>
      </w:r>
      <w:r w:rsidR="00B277C0">
        <w:rPr>
          <w:rFonts w:cs="Times New Roman"/>
          <w:sz w:val="24"/>
          <w:szCs w:val="24"/>
        </w:rPr>
        <w:t>w</w:t>
      </w:r>
      <w:r w:rsidR="00A8610D" w:rsidRPr="00151626">
        <w:rPr>
          <w:rFonts w:cs="Times New Roman"/>
          <w:sz w:val="24"/>
          <w:szCs w:val="24"/>
        </w:rPr>
        <w:t>e have developed a framework</w:t>
      </w:r>
      <w:r w:rsidR="009C69DA">
        <w:rPr>
          <w:rFonts w:cs="Times New Roman"/>
          <w:sz w:val="24"/>
          <w:szCs w:val="24"/>
        </w:rPr>
        <w:t xml:space="preserve"> </w:t>
      </w:r>
      <w:r w:rsidR="00186473">
        <w:rPr>
          <w:rFonts w:cs="Times New Roman"/>
          <w:sz w:val="24"/>
          <w:szCs w:val="24"/>
        </w:rPr>
        <w:t xml:space="preserve">(DGAT-cancer) </w:t>
      </w:r>
      <w:r w:rsidR="00A8610D" w:rsidRPr="00151626">
        <w:rPr>
          <w:rFonts w:cs="Times New Roman"/>
          <w:sz w:val="24"/>
          <w:szCs w:val="24"/>
        </w:rPr>
        <w:t>that</w:t>
      </w:r>
      <w:bookmarkStart w:id="8" w:name="_Hlk120484742"/>
      <w:r w:rsidR="00A8610D" w:rsidRPr="00151626">
        <w:rPr>
          <w:rFonts w:cs="Times New Roman"/>
          <w:sz w:val="24"/>
          <w:szCs w:val="24"/>
        </w:rPr>
        <w:t xml:space="preserve"> integrates the pathogenicity of somatic mutation in </w:t>
      </w:r>
      <w:r w:rsidR="00F879D8">
        <w:rPr>
          <w:rFonts w:cs="Times New Roman"/>
          <w:sz w:val="24"/>
          <w:szCs w:val="24"/>
        </w:rPr>
        <w:t>tumors</w:t>
      </w:r>
      <w:r w:rsidR="00A8610D" w:rsidRPr="00151626">
        <w:rPr>
          <w:rFonts w:cs="Times New Roman"/>
          <w:sz w:val="24"/>
          <w:szCs w:val="24"/>
        </w:rPr>
        <w:t xml:space="preserve"> and germline variants in the healthy population, with topological networks of gene expression in tumor</w:t>
      </w:r>
      <w:r w:rsidR="0063065A">
        <w:rPr>
          <w:rFonts w:cs="Times New Roman"/>
          <w:sz w:val="24"/>
          <w:szCs w:val="24"/>
        </w:rPr>
        <w:t>s</w:t>
      </w:r>
      <w:r w:rsidR="00A8610D" w:rsidRPr="00151626">
        <w:rPr>
          <w:rFonts w:cs="Times New Roman"/>
          <w:sz w:val="24"/>
          <w:szCs w:val="24"/>
        </w:rPr>
        <w:t>, and the gene expression</w:t>
      </w:r>
      <w:r w:rsidR="009C69DA">
        <w:rPr>
          <w:rFonts w:cs="Times New Roman"/>
          <w:sz w:val="24"/>
          <w:szCs w:val="24"/>
        </w:rPr>
        <w:t xml:space="preserve">s </w:t>
      </w:r>
      <w:r w:rsidR="00A8610D" w:rsidRPr="00151626">
        <w:rPr>
          <w:rFonts w:cs="Times New Roman"/>
          <w:sz w:val="24"/>
          <w:szCs w:val="24"/>
        </w:rPr>
        <w:t xml:space="preserve">in tumor and </w:t>
      </w:r>
      <w:proofErr w:type="spellStart"/>
      <w:r w:rsidR="00A8610D" w:rsidRPr="00151626">
        <w:rPr>
          <w:rFonts w:cs="Times New Roman"/>
          <w:sz w:val="24"/>
          <w:szCs w:val="24"/>
        </w:rPr>
        <w:t>paracancerous</w:t>
      </w:r>
      <w:proofErr w:type="spellEnd"/>
      <w:r w:rsidR="00A8610D" w:rsidRPr="00151626">
        <w:rPr>
          <w:rFonts w:cs="Times New Roman"/>
          <w:sz w:val="24"/>
          <w:szCs w:val="24"/>
        </w:rPr>
        <w:t xml:space="preserve"> tissues.</w:t>
      </w:r>
      <w:bookmarkEnd w:id="8"/>
      <w:r w:rsidR="00A8610D" w:rsidRPr="00652E11">
        <w:rPr>
          <w:rFonts w:cs="Times New Roman"/>
          <w:sz w:val="24"/>
          <w:szCs w:val="24"/>
        </w:rPr>
        <w:t xml:space="preserve"> </w:t>
      </w:r>
      <w:ins w:id="9" w:author="8618073241572" w:date="2024-08-12T15:12:00Z">
        <w:r w:rsidR="00652E11" w:rsidRPr="00051F1C">
          <w:rPr>
            <w:rFonts w:cs="Times New Roman"/>
            <w:bCs/>
            <w:iCs/>
            <w:color w:val="0070C0"/>
            <w:sz w:val="24"/>
            <w:szCs w:val="24"/>
          </w:rPr>
          <w:t>This integration overcomes the limitation of current methods that assume a uniform impact of all mutations by leveraging a comprehensive view of mutation function within its biological context.</w:t>
        </w:r>
      </w:ins>
      <w:ins w:id="10" w:author="8618073241572" w:date="2024-08-12T15:13:00Z">
        <w:r w:rsidR="00051F1C" w:rsidRPr="00051F1C">
          <w:rPr>
            <w:rFonts w:cs="Times New Roman"/>
            <w:bCs/>
            <w:iCs/>
            <w:color w:val="0070C0"/>
            <w:sz w:val="24"/>
            <w:szCs w:val="24"/>
          </w:rPr>
          <w:t xml:space="preserve"> </w:t>
        </w:r>
      </w:ins>
      <w:ins w:id="11" w:author="8618073241572" w:date="2024-08-12T15:15:00Z">
        <w:r w:rsidR="003E35A3" w:rsidRPr="003E35A3">
          <w:rPr>
            <w:rFonts w:cs="Times New Roman"/>
            <w:bCs/>
            <w:iCs/>
            <w:color w:val="0070C0"/>
            <w:sz w:val="24"/>
            <w:szCs w:val="24"/>
          </w:rPr>
          <w:t xml:space="preserve">The framework employs topological networks to harmonize mutation and expression data, allowing for a more discerning evaluation of each gene's </w:t>
        </w:r>
        <w:proofErr w:type="spellStart"/>
        <w:r w:rsidR="003E35A3" w:rsidRPr="003E35A3">
          <w:rPr>
            <w:rFonts w:cs="Times New Roman"/>
            <w:bCs/>
            <w:iCs/>
            <w:color w:val="0070C0"/>
            <w:sz w:val="24"/>
            <w:szCs w:val="24"/>
          </w:rPr>
          <w:t>role</w:t>
        </w:r>
        <w:r w:rsidR="003E35A3">
          <w:rPr>
            <w:rFonts w:cs="Times New Roman"/>
            <w:bCs/>
            <w:iCs/>
            <w:color w:val="0070C0"/>
            <w:sz w:val="24"/>
            <w:szCs w:val="24"/>
          </w:rPr>
          <w:t>.</w:t>
        </w:r>
      </w:ins>
      <w:ins w:id="12" w:author="Administrator" w:date="2024-08-02T21:54:00Z">
        <w:del w:id="13" w:author="8618073241572" w:date="2024-08-12T15:12:00Z">
          <w:r w:rsidR="001B72F9" w:rsidRPr="00051F1C" w:rsidDel="00652E11">
            <w:rPr>
              <w:rFonts w:cs="Times New Roman"/>
              <w:sz w:val="24"/>
              <w:szCs w:val="24"/>
            </w:rPr>
            <w:delText>inte</w:delText>
          </w:r>
          <w:r w:rsidR="001B72F9" w:rsidRPr="001B72F9" w:rsidDel="00652E11">
            <w:rPr>
              <w:rFonts w:cs="Times New Roman"/>
              <w:sz w:val="24"/>
              <w:szCs w:val="24"/>
            </w:rPr>
            <w:delText>grate</w:delText>
          </w:r>
        </w:del>
      </w:ins>
      <w:r w:rsidR="009C69DA" w:rsidRPr="00151626">
        <w:rPr>
          <w:rFonts w:cs="Times New Roman"/>
          <w:sz w:val="24"/>
          <w:szCs w:val="24"/>
        </w:rPr>
        <w:t>These</w:t>
      </w:r>
      <w:proofErr w:type="spellEnd"/>
      <w:r w:rsidR="009C69DA" w:rsidRPr="00151626">
        <w:rPr>
          <w:rFonts w:cs="Times New Roman"/>
          <w:sz w:val="24"/>
          <w:szCs w:val="24"/>
        </w:rPr>
        <w:t xml:space="preserve"> features were filtered by </w:t>
      </w:r>
      <w:r w:rsidR="0063065A">
        <w:rPr>
          <w:rFonts w:cs="Times New Roman"/>
          <w:sz w:val="24"/>
          <w:szCs w:val="24"/>
        </w:rPr>
        <w:t xml:space="preserve">an </w:t>
      </w:r>
      <w:r w:rsidR="00E732E2" w:rsidRPr="00E732E2">
        <w:rPr>
          <w:rFonts w:cs="Times New Roman"/>
          <w:sz w:val="24"/>
          <w:szCs w:val="24"/>
        </w:rPr>
        <w:t>unsupervised</w:t>
      </w:r>
      <w:r w:rsidR="0063065A">
        <w:rPr>
          <w:rFonts w:cs="Times New Roman"/>
          <w:sz w:val="24"/>
          <w:szCs w:val="24"/>
        </w:rPr>
        <w:t xml:space="preserve"> approach,</w:t>
      </w:r>
      <w:r w:rsidR="00E732E2">
        <w:rPr>
          <w:rFonts w:cs="Times New Roman"/>
          <w:sz w:val="24"/>
          <w:szCs w:val="24"/>
        </w:rPr>
        <w:t xml:space="preserve"> </w:t>
      </w:r>
      <w:r w:rsidR="009C69DA" w:rsidRPr="00151626">
        <w:rPr>
          <w:rFonts w:cs="Times New Roman"/>
          <w:sz w:val="24"/>
          <w:szCs w:val="24"/>
        </w:rPr>
        <w:t xml:space="preserve">Laplacian selection, and combined by </w:t>
      </w:r>
      <w:proofErr w:type="spellStart"/>
      <w:r w:rsidR="009C69DA" w:rsidRPr="00151626">
        <w:rPr>
          <w:rFonts w:cs="Times New Roman"/>
          <w:sz w:val="24"/>
          <w:szCs w:val="24"/>
        </w:rPr>
        <w:t>Hotelling</w:t>
      </w:r>
      <w:proofErr w:type="spellEnd"/>
      <w:r w:rsidR="009C69DA" w:rsidRPr="00151626">
        <w:rPr>
          <w:rFonts w:cs="Times New Roman"/>
          <w:sz w:val="24"/>
          <w:szCs w:val="24"/>
        </w:rPr>
        <w:t xml:space="preserve"> and Box-Cox transformations to score genes. </w:t>
      </w:r>
      <w:r w:rsidR="009C69DA" w:rsidRPr="00962102">
        <w:rPr>
          <w:rFonts w:cs="Times New Roman"/>
          <w:sz w:val="24"/>
          <w:szCs w:val="24"/>
        </w:rPr>
        <w:t>By using gene scores as weights, Gibbs sampling was performed to identify</w:t>
      </w:r>
      <w:r w:rsidR="009C69DA">
        <w:rPr>
          <w:rFonts w:cs="Times New Roman"/>
          <w:sz w:val="24"/>
          <w:szCs w:val="24"/>
        </w:rPr>
        <w:t xml:space="preserve"> </w:t>
      </w:r>
      <w:r w:rsidR="009C69DA" w:rsidRPr="00962102">
        <w:rPr>
          <w:rFonts w:cs="Times New Roman"/>
          <w:sz w:val="24"/>
          <w:szCs w:val="24"/>
        </w:rPr>
        <w:t>cancer drivers.</w:t>
      </w:r>
    </w:p>
    <w:p w14:paraId="47567741" w14:textId="51E9E0BB" w:rsidR="00676A72" w:rsidRPr="00151626" w:rsidRDefault="00B80235" w:rsidP="002E0305">
      <w:pPr>
        <w:spacing w:line="480" w:lineRule="auto"/>
        <w:rPr>
          <w:rFonts w:cs="Times New Roman"/>
          <w:b/>
          <w:bCs/>
          <w:sz w:val="24"/>
          <w:szCs w:val="24"/>
        </w:rPr>
      </w:pPr>
      <w:r w:rsidRPr="00151626">
        <w:rPr>
          <w:rFonts w:cs="Times New Roman"/>
          <w:b/>
          <w:bCs/>
          <w:sz w:val="24"/>
          <w:szCs w:val="24"/>
        </w:rPr>
        <w:lastRenderedPageBreak/>
        <w:t>Results:</w:t>
      </w:r>
      <w:r w:rsidRPr="00151626">
        <w:rPr>
          <w:rFonts w:cs="Times New Roman"/>
          <w:sz w:val="24"/>
          <w:szCs w:val="24"/>
        </w:rPr>
        <w:t xml:space="preserve"> </w:t>
      </w:r>
      <w:r w:rsidR="00186473">
        <w:rPr>
          <w:rFonts w:cs="Times New Roman"/>
          <w:sz w:val="24"/>
          <w:szCs w:val="24"/>
        </w:rPr>
        <w:t>DGAT-cancer</w:t>
      </w:r>
      <w:r w:rsidR="009C69DA" w:rsidRPr="00151626">
        <w:rPr>
          <w:rFonts w:cs="Times New Roman"/>
          <w:sz w:val="24"/>
          <w:szCs w:val="24"/>
        </w:rPr>
        <w:t xml:space="preserve"> was applied to </w:t>
      </w:r>
      <w:r w:rsidR="009C69DA" w:rsidRPr="0056737C">
        <w:rPr>
          <w:rFonts w:cs="Times New Roman"/>
          <w:sz w:val="24"/>
          <w:szCs w:val="24"/>
        </w:rPr>
        <w:t>6,643 samples</w:t>
      </w:r>
      <w:r w:rsidR="009C69DA">
        <w:rPr>
          <w:rFonts w:cs="Times New Roman"/>
          <w:sz w:val="24"/>
          <w:szCs w:val="24"/>
        </w:rPr>
        <w:t xml:space="preserve"> derived from </w:t>
      </w:r>
      <w:del w:id="14" w:author="8618073241572" w:date="2024-07-30T21:09:00Z">
        <w:r w:rsidR="009C69DA" w:rsidRPr="00151626" w:rsidDel="002E0305">
          <w:rPr>
            <w:rFonts w:cs="Times New Roman"/>
            <w:sz w:val="24"/>
            <w:szCs w:val="24"/>
          </w:rPr>
          <w:delText xml:space="preserve">nine </w:delText>
        </w:r>
      </w:del>
      <w:ins w:id="15" w:author="8618073241572" w:date="2024-07-30T21:09:00Z">
        <w:r w:rsidR="002E0305">
          <w:rPr>
            <w:rFonts w:cs="Times New Roman"/>
            <w:sz w:val="24"/>
            <w:szCs w:val="24"/>
          </w:rPr>
          <w:t>seven</w:t>
        </w:r>
        <w:r w:rsidR="002E0305" w:rsidRPr="00151626">
          <w:rPr>
            <w:rFonts w:cs="Times New Roman"/>
            <w:sz w:val="24"/>
            <w:szCs w:val="24"/>
          </w:rPr>
          <w:t xml:space="preserve"> </w:t>
        </w:r>
      </w:ins>
      <w:r w:rsidR="009C69DA" w:rsidRPr="00151626">
        <w:rPr>
          <w:rFonts w:cs="Times New Roman"/>
          <w:sz w:val="24"/>
          <w:szCs w:val="24"/>
        </w:rPr>
        <w:t>types of cancer</w:t>
      </w:r>
      <w:r w:rsidR="009C69DA">
        <w:rPr>
          <w:rFonts w:cs="Times New Roman"/>
          <w:sz w:val="24"/>
          <w:szCs w:val="24"/>
        </w:rPr>
        <w:t xml:space="preserve"> cohorts</w:t>
      </w:r>
      <w:r w:rsidR="00A8610D" w:rsidRPr="00151626">
        <w:rPr>
          <w:rFonts w:cs="Times New Roman"/>
          <w:sz w:val="24"/>
          <w:szCs w:val="24"/>
        </w:rPr>
        <w:t xml:space="preserve">, and achieved the best area under the precision-recall curve compared to </w:t>
      </w:r>
      <w:del w:id="16" w:author="Administrator" w:date="2024-08-02T21:47:00Z">
        <w:r w:rsidR="00A8610D" w:rsidRPr="00151626" w:rsidDel="0091299F">
          <w:rPr>
            <w:rFonts w:cs="Times New Roman"/>
            <w:sz w:val="24"/>
            <w:szCs w:val="24"/>
          </w:rPr>
          <w:delText xml:space="preserve">three </w:delText>
        </w:r>
      </w:del>
      <w:ins w:id="17" w:author="Administrator" w:date="2024-08-02T21:47:00Z">
        <w:r w:rsidR="0091299F">
          <w:rPr>
            <w:rFonts w:cs="Times New Roman" w:hint="eastAsia"/>
            <w:sz w:val="24"/>
            <w:szCs w:val="24"/>
          </w:rPr>
          <w:t>five</w:t>
        </w:r>
        <w:r w:rsidR="0091299F" w:rsidRPr="00151626">
          <w:rPr>
            <w:rFonts w:cs="Times New Roman"/>
            <w:sz w:val="24"/>
            <w:szCs w:val="24"/>
          </w:rPr>
          <w:t xml:space="preserve"> </w:t>
        </w:r>
      </w:ins>
      <w:r w:rsidR="00A8610D" w:rsidRPr="00151626">
        <w:rPr>
          <w:rFonts w:cs="Times New Roman"/>
          <w:sz w:val="24"/>
          <w:szCs w:val="24"/>
        </w:rPr>
        <w:t>commonly used methods</w:t>
      </w:r>
      <w:del w:id="18" w:author="8618073241572" w:date="2024-07-30T21:12:00Z">
        <w:r w:rsidR="00A8610D" w:rsidRPr="00151626" w:rsidDel="002E0305">
          <w:rPr>
            <w:rFonts w:cs="Times New Roman"/>
            <w:sz w:val="24"/>
            <w:szCs w:val="24"/>
          </w:rPr>
          <w:delText xml:space="preserve">, leading to the identification of </w:delText>
        </w:r>
        <w:r w:rsidR="00A8610D" w:rsidRPr="00C06F87" w:rsidDel="002E0305">
          <w:rPr>
            <w:rFonts w:cs="Times New Roman"/>
            <w:sz w:val="24"/>
            <w:szCs w:val="24"/>
            <w:highlight w:val="yellow"/>
          </w:rPr>
          <w:delText>571 novel cancer driver</w:delText>
        </w:r>
        <w:r w:rsidR="00A8610D" w:rsidRPr="00151626" w:rsidDel="002E0305">
          <w:rPr>
            <w:rFonts w:cs="Times New Roman"/>
            <w:sz w:val="24"/>
            <w:szCs w:val="24"/>
          </w:rPr>
          <w:delText>s.</w:delText>
        </w:r>
      </w:del>
      <w:ins w:id="19" w:author="8618073241572" w:date="2024-07-30T21:12:00Z">
        <w:r w:rsidR="002E0305">
          <w:rPr>
            <w:rFonts w:cs="Times New Roman"/>
            <w:sz w:val="24"/>
            <w:szCs w:val="24"/>
          </w:rPr>
          <w:t>.</w:t>
        </w:r>
      </w:ins>
      <w:ins w:id="20" w:author="8618073241572" w:date="2024-07-30T21:11:00Z">
        <w:r w:rsidR="002E0305">
          <w:t xml:space="preserve"> Specifically, 505 genes were identified across seven cancer types, with 398 being unique to a single cancer type and 38 being common to three or more cancer types.</w:t>
        </w:r>
      </w:ins>
      <w:r w:rsidR="00A8610D" w:rsidRPr="00151626">
        <w:rPr>
          <w:rFonts w:cs="Times New Roman"/>
          <w:sz w:val="24"/>
          <w:szCs w:val="24"/>
        </w:rPr>
        <w:t xml:space="preserve"> Knockdown of </w:t>
      </w:r>
      <w:r w:rsidR="00C46B6F">
        <w:rPr>
          <w:rFonts w:cs="Times New Roman"/>
          <w:sz w:val="24"/>
          <w:szCs w:val="24"/>
        </w:rPr>
        <w:t xml:space="preserve">the top novel gene, </w:t>
      </w:r>
      <w:r w:rsidR="00A8610D" w:rsidRPr="00151626">
        <w:rPr>
          <w:rFonts w:cs="Times New Roman"/>
          <w:i/>
          <w:iCs/>
          <w:sz w:val="24"/>
          <w:szCs w:val="24"/>
        </w:rPr>
        <w:t>EEF1A1</w:t>
      </w:r>
      <w:r w:rsidR="00A8610D" w:rsidRPr="00151626">
        <w:rPr>
          <w:rFonts w:cs="Times New Roman"/>
          <w:sz w:val="24"/>
          <w:szCs w:val="24"/>
        </w:rPr>
        <w:t xml:space="preserve"> </w:t>
      </w:r>
      <w:r w:rsidR="00F879D8">
        <w:rPr>
          <w:rFonts w:cs="Times New Roman"/>
          <w:sz w:val="24"/>
          <w:szCs w:val="24"/>
        </w:rPr>
        <w:t xml:space="preserve">indicated </w:t>
      </w:r>
      <w:r w:rsidR="00A8610D" w:rsidRPr="00151626">
        <w:rPr>
          <w:rFonts w:cs="Times New Roman"/>
          <w:sz w:val="24"/>
          <w:szCs w:val="24"/>
        </w:rPr>
        <w:t xml:space="preserve">a ~ 41-50% decrease in glioma size and improved the </w:t>
      </w:r>
      <w:proofErr w:type="spellStart"/>
      <w:r w:rsidR="00A8610D" w:rsidRPr="00151626">
        <w:rPr>
          <w:rFonts w:cs="Times New Roman"/>
          <w:sz w:val="24"/>
          <w:szCs w:val="24"/>
        </w:rPr>
        <w:t>temozolomide</w:t>
      </w:r>
      <w:proofErr w:type="spellEnd"/>
      <w:r w:rsidR="00A8610D" w:rsidRPr="00151626">
        <w:rPr>
          <w:rFonts w:cs="Times New Roman"/>
          <w:sz w:val="24"/>
          <w:szCs w:val="24"/>
        </w:rPr>
        <w:t xml:space="preserve"> sensitivity of glioma cells.</w:t>
      </w:r>
      <w:r w:rsidR="00953209" w:rsidRPr="00151626">
        <w:rPr>
          <w:rFonts w:cs="Times New Roman"/>
          <w:b/>
          <w:bCs/>
          <w:sz w:val="24"/>
          <w:szCs w:val="24"/>
        </w:rPr>
        <w:t xml:space="preserve"> </w:t>
      </w:r>
    </w:p>
    <w:p w14:paraId="1319A178" w14:textId="755A89A8" w:rsidR="00D670C2" w:rsidRPr="00151626" w:rsidRDefault="00676A72" w:rsidP="00F349EC">
      <w:pPr>
        <w:spacing w:line="480" w:lineRule="auto"/>
        <w:rPr>
          <w:rFonts w:cs="Times New Roman"/>
          <w:b/>
          <w:bCs/>
          <w:sz w:val="24"/>
          <w:szCs w:val="24"/>
        </w:rPr>
      </w:pPr>
      <w:r w:rsidRPr="00151626">
        <w:rPr>
          <w:rFonts w:cs="Times New Roman"/>
          <w:b/>
          <w:bCs/>
          <w:sz w:val="24"/>
          <w:szCs w:val="24"/>
        </w:rPr>
        <w:t xml:space="preserve">Conclusion: </w:t>
      </w:r>
      <w:r w:rsidR="0024145C" w:rsidRPr="00151626">
        <w:rPr>
          <w:rFonts w:cs="Times New Roman"/>
          <w:sz w:val="24"/>
          <w:szCs w:val="24"/>
        </w:rPr>
        <w:t>B</w:t>
      </w:r>
      <w:ins w:id="21" w:author="8618073241572" w:date="2024-08-12T15:07:00Z">
        <w:r w:rsidR="0013505E" w:rsidRPr="0013505E">
          <w:rPr>
            <w:rFonts w:cs="Times New Roman"/>
            <w:iCs/>
            <w:color w:val="0070C0"/>
            <w:sz w:val="24"/>
            <w:szCs w:val="24"/>
          </w:rPr>
          <w:t xml:space="preserve">y combining heterogeneous genomics and </w:t>
        </w:r>
        <w:proofErr w:type="spellStart"/>
        <w:r w:rsidR="0013505E" w:rsidRPr="0013505E">
          <w:rPr>
            <w:rFonts w:cs="Times New Roman"/>
            <w:iCs/>
            <w:color w:val="0070C0"/>
            <w:sz w:val="24"/>
            <w:szCs w:val="24"/>
          </w:rPr>
          <w:t>transcriptomics</w:t>
        </w:r>
        <w:proofErr w:type="spellEnd"/>
        <w:r w:rsidR="0013505E" w:rsidRPr="0013505E">
          <w:rPr>
            <w:rFonts w:cs="Times New Roman"/>
            <w:iCs/>
            <w:color w:val="0070C0"/>
            <w:sz w:val="24"/>
            <w:szCs w:val="24"/>
          </w:rPr>
          <w:t xml:space="preserve"> data, DGAT-cancer has significantly improved our ability to detect novel cancer drivers, and is an innovative approach revealing novel cancer therapeutic targets, thereby advancing the development of more precise and effective cancer treatments</w:t>
        </w:r>
        <w:r w:rsidR="0013505E">
          <w:rPr>
            <w:rFonts w:cs="Times New Roman"/>
            <w:iCs/>
            <w:color w:val="0070C0"/>
            <w:sz w:val="24"/>
            <w:szCs w:val="24"/>
          </w:rPr>
          <w:t>.</w:t>
        </w:r>
      </w:ins>
      <w:del w:id="22" w:author="8618073241572" w:date="2024-08-12T15:07:00Z">
        <w:r w:rsidR="0024145C" w:rsidRPr="00151626" w:rsidDel="0013505E">
          <w:rPr>
            <w:rFonts w:cs="Times New Roman"/>
            <w:sz w:val="24"/>
            <w:szCs w:val="24"/>
          </w:rPr>
          <w:delText xml:space="preserve">y combining </w:delText>
        </w:r>
        <w:r w:rsidR="007114A1" w:rsidRPr="006C0105" w:rsidDel="0013505E">
          <w:rPr>
            <w:rFonts w:cs="Times New Roman"/>
            <w:sz w:val="24"/>
            <w:szCs w:val="24"/>
          </w:rPr>
          <w:delText xml:space="preserve">heterogeneous </w:delText>
        </w:r>
        <w:r w:rsidR="007114A1" w:rsidDel="0013505E">
          <w:rPr>
            <w:rFonts w:cs="Times New Roman"/>
            <w:sz w:val="24"/>
            <w:szCs w:val="24"/>
          </w:rPr>
          <w:delText xml:space="preserve">genomics and transcriptomics data, </w:delText>
        </w:r>
        <w:r w:rsidR="0024145C" w:rsidRPr="00151626" w:rsidDel="0013505E">
          <w:rPr>
            <w:rFonts w:cs="Times New Roman"/>
            <w:sz w:val="24"/>
            <w:szCs w:val="24"/>
          </w:rPr>
          <w:delText>DGAT-cancer has significantly improved our ability to detect novel cancer driver</w:delText>
        </w:r>
        <w:r w:rsidR="003D1077" w:rsidDel="0013505E">
          <w:rPr>
            <w:rFonts w:cs="Times New Roman" w:hint="eastAsia"/>
            <w:sz w:val="24"/>
            <w:szCs w:val="24"/>
          </w:rPr>
          <w:delText>s</w:delText>
        </w:r>
        <w:r w:rsidR="0024145C" w:rsidRPr="00151626" w:rsidDel="0013505E">
          <w:rPr>
            <w:rFonts w:cs="Times New Roman"/>
            <w:sz w:val="24"/>
            <w:szCs w:val="24"/>
          </w:rPr>
          <w:delText>.</w:delText>
        </w:r>
        <w:r w:rsidR="00A8610D" w:rsidRPr="00151626" w:rsidDel="0013505E">
          <w:rPr>
            <w:rFonts w:cs="Times New Roman"/>
            <w:sz w:val="24"/>
            <w:szCs w:val="24"/>
          </w:rPr>
          <w:delText xml:space="preserve"> </w:delText>
        </w:r>
      </w:del>
    </w:p>
    <w:p w14:paraId="59542207" w14:textId="77777777" w:rsidR="00D670C2" w:rsidRPr="00151626" w:rsidRDefault="00D670C2" w:rsidP="00F349EC">
      <w:pPr>
        <w:spacing w:line="480" w:lineRule="auto"/>
        <w:rPr>
          <w:rFonts w:cs="Times New Roman"/>
          <w:sz w:val="24"/>
          <w:szCs w:val="24"/>
        </w:rPr>
      </w:pPr>
    </w:p>
    <w:p w14:paraId="0BAA518B" w14:textId="77777777" w:rsidR="00D670C2" w:rsidRPr="00151626" w:rsidRDefault="00A8610D" w:rsidP="00F349EC">
      <w:pPr>
        <w:spacing w:line="480" w:lineRule="auto"/>
        <w:rPr>
          <w:rFonts w:cs="Times New Roman"/>
          <w:sz w:val="24"/>
          <w:szCs w:val="24"/>
        </w:rPr>
      </w:pPr>
      <w:r w:rsidRPr="00151626">
        <w:rPr>
          <w:rFonts w:cs="Times New Roman"/>
          <w:b/>
          <w:bCs/>
          <w:sz w:val="24"/>
          <w:szCs w:val="24"/>
        </w:rPr>
        <w:t>Keywords</w:t>
      </w:r>
      <w:r w:rsidRPr="00151626">
        <w:rPr>
          <w:rFonts w:cs="Times New Roman"/>
          <w:sz w:val="24"/>
          <w:szCs w:val="24"/>
        </w:rPr>
        <w:t xml:space="preserve">: Cancer drivers, Pathogenic status of mutations, Laplacian selection, </w:t>
      </w:r>
      <w:proofErr w:type="spellStart"/>
      <w:r w:rsidRPr="00151626">
        <w:rPr>
          <w:rFonts w:cs="Times New Roman"/>
          <w:sz w:val="24"/>
          <w:szCs w:val="24"/>
        </w:rPr>
        <w:t>Hotelling</w:t>
      </w:r>
      <w:proofErr w:type="spellEnd"/>
      <w:r w:rsidRPr="00151626">
        <w:rPr>
          <w:rFonts w:cs="Times New Roman"/>
          <w:sz w:val="24"/>
          <w:szCs w:val="24"/>
        </w:rPr>
        <w:t xml:space="preserve"> and Box-Cox transformations, Gibbs sampling. </w:t>
      </w:r>
    </w:p>
    <w:bookmarkEnd w:id="3"/>
    <w:p w14:paraId="2ED6CBF3" w14:textId="70B0D3A8" w:rsidR="003467B0" w:rsidRPr="00A86500" w:rsidRDefault="003467B0" w:rsidP="00F349EC">
      <w:pPr>
        <w:widowControl/>
        <w:spacing w:line="480" w:lineRule="auto"/>
        <w:jc w:val="left"/>
        <w:rPr>
          <w:rFonts w:cs="Times New Roman"/>
          <w:sz w:val="24"/>
          <w:szCs w:val="24"/>
          <w:lang w:val="en-AU"/>
        </w:rPr>
      </w:pPr>
    </w:p>
    <w:p w14:paraId="015AF436" w14:textId="67582737" w:rsidR="00D670C2" w:rsidRPr="00151626" w:rsidRDefault="00676A72" w:rsidP="00F349EC">
      <w:pPr>
        <w:pStyle w:val="1"/>
        <w:spacing w:line="480" w:lineRule="auto"/>
        <w:rPr>
          <w:rFonts w:cs="Times New Roman"/>
        </w:rPr>
      </w:pPr>
      <w:bookmarkStart w:id="23" w:name="_Hlk173790917"/>
      <w:r w:rsidRPr="00151626">
        <w:rPr>
          <w:rFonts w:cs="Times New Roman"/>
        </w:rPr>
        <w:t>Background</w:t>
      </w:r>
    </w:p>
    <w:p w14:paraId="1957614F" w14:textId="439CC9A9" w:rsidR="00D670C2" w:rsidRPr="00151626" w:rsidRDefault="00A8610D" w:rsidP="00F349EC">
      <w:pPr>
        <w:spacing w:line="480" w:lineRule="auto"/>
        <w:rPr>
          <w:rFonts w:cs="Times New Roman"/>
          <w:sz w:val="24"/>
          <w:szCs w:val="24"/>
        </w:rPr>
      </w:pPr>
      <w:r w:rsidRPr="00151626">
        <w:rPr>
          <w:rFonts w:cs="Times New Roman"/>
          <w:sz w:val="24"/>
          <w:szCs w:val="24"/>
        </w:rPr>
        <w:t>The identification of cancer driver genes is important for the early diagnosis of cancer, for identifying efficacious anti-cancer therapeutics</w:t>
      </w:r>
      <w:r w:rsidR="009E45A6">
        <w:rPr>
          <w:rFonts w:cs="Times New Roman"/>
          <w:sz w:val="24"/>
          <w:szCs w:val="24"/>
        </w:rPr>
        <w:t>,</w:t>
      </w:r>
      <w:r w:rsidRPr="00151626">
        <w:rPr>
          <w:rFonts w:cs="Times New Roman"/>
          <w:sz w:val="24"/>
          <w:szCs w:val="24"/>
        </w:rPr>
        <w:t xml:space="preserve"> and for investigating the underlying mechanisms of tumorigenesis. Traditionally, cancer driver genes have been recognized </w:t>
      </w:r>
      <w:r w:rsidRPr="00151626">
        <w:rPr>
          <w:rFonts w:cs="Times New Roman"/>
          <w:sz w:val="24"/>
          <w:szCs w:val="24"/>
        </w:rPr>
        <w:lastRenderedPageBreak/>
        <w:t>on the basis of their being recurrently altered in tumors</w:t>
      </w:r>
      <w:r w:rsidRPr="00151626">
        <w:rPr>
          <w:rFonts w:cs="Times New Roman"/>
          <w:sz w:val="24"/>
          <w:szCs w:val="24"/>
        </w:rPr>
        <w:fldChar w:fldCharType="begin">
          <w:fldData xml:space="preserve">PEVuZE5vdGU+PENpdGU+PEF1dGhvcj5LYW5kb3RoPC9BdXRob3I+PFllYXI+MjAxMzwvWWVhcj48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</w:fldData>
        </w:fldChar>
      </w:r>
      <w:r w:rsidR="0067162D" w:rsidRPr="00151626">
        <w:rPr>
          <w:rFonts w:cs="Times New Roman"/>
          <w:sz w:val="24"/>
          <w:szCs w:val="24"/>
        </w:rPr>
        <w:instrText xml:space="preserve"> ADDIN EN.CITE </w:instrText>
      </w:r>
      <w:r w:rsidR="0067162D" w:rsidRPr="00151626">
        <w:rPr>
          <w:rFonts w:cs="Times New Roman"/>
          <w:sz w:val="24"/>
          <w:szCs w:val="24"/>
        </w:rPr>
        <w:fldChar w:fldCharType="begin">
          <w:fldData xml:space="preserve">PEVuZE5vdGU+PENpdGU+PEF1dGhvcj5LYW5kb3RoPC9BdXRob3I+PFllYXI+MjAxMzwvWWVhcj48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</w:fldData>
        </w:fldChar>
      </w:r>
      <w:r w:rsidR="0067162D" w:rsidRPr="00151626">
        <w:rPr>
          <w:rFonts w:cs="Times New Roman"/>
          <w:sz w:val="24"/>
          <w:szCs w:val="24"/>
        </w:rPr>
        <w:instrText xml:space="preserve"> ADDIN EN.CITE.DATA </w:instrText>
      </w:r>
      <w:r w:rsidR="0067162D" w:rsidRPr="00151626">
        <w:rPr>
          <w:rFonts w:cs="Times New Roman"/>
          <w:sz w:val="24"/>
          <w:szCs w:val="24"/>
        </w:rPr>
      </w:r>
      <w:r w:rsidR="0067162D" w:rsidRPr="00151626">
        <w:rPr>
          <w:rFonts w:cs="Times New Roman"/>
          <w:sz w:val="24"/>
          <w:szCs w:val="24"/>
        </w:rPr>
        <w:fldChar w:fldCharType="end"/>
      </w:r>
      <w:r w:rsidRPr="00151626">
        <w:rPr>
          <w:rFonts w:cs="Times New Roman"/>
          <w:sz w:val="24"/>
          <w:szCs w:val="24"/>
        </w:rPr>
      </w:r>
      <w:r w:rsidRPr="00151626">
        <w:rPr>
          <w:rFonts w:cs="Times New Roman"/>
          <w:sz w:val="24"/>
          <w:szCs w:val="24"/>
        </w:rPr>
        <w:fldChar w:fldCharType="separate"/>
      </w:r>
      <w:hyperlink w:anchor="_ENREF_1" w:tooltip="Kandoth, 2013 #53" w:history="1">
        <w:r w:rsidR="008210F2" w:rsidRPr="00151626">
          <w:rPr>
            <w:rFonts w:cs="Times New Roman"/>
            <w:noProof/>
            <w:sz w:val="24"/>
            <w:szCs w:val="24"/>
            <w:vertAlign w:val="superscript"/>
          </w:rPr>
          <w:t>1</w:t>
        </w:r>
      </w:hyperlink>
      <w:r w:rsidR="0067162D" w:rsidRPr="00151626">
        <w:rPr>
          <w:rFonts w:cs="Times New Roman"/>
          <w:noProof/>
          <w:sz w:val="24"/>
          <w:szCs w:val="24"/>
          <w:vertAlign w:val="superscript"/>
        </w:rPr>
        <w:t>,</w:t>
      </w:r>
      <w:hyperlink w:anchor="_ENREF_2" w:tooltip="Cheng, 2016 #54" w:history="1">
        <w:r w:rsidR="008210F2" w:rsidRPr="00151626">
          <w:rPr>
            <w:rFonts w:cs="Times New Roman"/>
            <w:noProof/>
            <w:sz w:val="24"/>
            <w:szCs w:val="24"/>
            <w:vertAlign w:val="superscript"/>
          </w:rPr>
          <w:t>2</w:t>
        </w:r>
      </w:hyperlink>
      <w:r w:rsidRPr="00151626">
        <w:rPr>
          <w:rFonts w:cs="Times New Roman"/>
          <w:sz w:val="24"/>
          <w:szCs w:val="24"/>
        </w:rPr>
        <w:fldChar w:fldCharType="end"/>
      </w:r>
      <w:r w:rsidRPr="00151626">
        <w:rPr>
          <w:rFonts w:cs="Times New Roman"/>
          <w:sz w:val="24"/>
          <w:szCs w:val="24"/>
        </w:rPr>
        <w:t xml:space="preserve">. However, the ability of many somatic mutations to alter gene function is often uncertain, making it hard to identify cancer driver genes unambiguously. Clearly, we require information other than somatic mutation data in order to reliably detect cancer driver genes. </w:t>
      </w:r>
    </w:p>
    <w:p w14:paraId="31FC46A2" w14:textId="07EA9A27" w:rsidR="007F5E24" w:rsidRDefault="00A8610D" w:rsidP="00D06A2A">
      <w:pPr>
        <w:spacing w:line="480" w:lineRule="auto"/>
        <w:ind w:firstLineChars="100" w:firstLine="240"/>
        <w:rPr>
          <w:ins w:id="24" w:author="8618073241572" w:date="2024-08-03T19:05:00Z"/>
          <w:rFonts w:cs="Times New Roman"/>
          <w:sz w:val="24"/>
          <w:szCs w:val="24"/>
        </w:rPr>
      </w:pPr>
      <w:r w:rsidRPr="00151626">
        <w:rPr>
          <w:rFonts w:cs="Times New Roman"/>
          <w:sz w:val="24"/>
          <w:szCs w:val="24"/>
        </w:rPr>
        <w:t>Cancer driver genes could in principle be identified by integrating gene mutation data with gene expression data. As an example, a previous study performed enrichment analysis to integrate genomic and transcriptomic alterations from whole-exomes and functional data from protein function predictions with gene interaction networks to reveal breast cancer driver genes</w:t>
      </w:r>
      <w:hyperlink w:anchor="_ENREF_3" w:tooltip="Suo, 2015 #2057" w:history="1">
        <w:r w:rsidR="008210F2" w:rsidRPr="00151626">
          <w:rPr>
            <w:rFonts w:cs="Times New Roman"/>
            <w:sz w:val="24"/>
            <w:szCs w:val="24"/>
          </w:rPr>
          <w:fldChar w:fldCharType="begin">
            <w:fldData xml:space="preserve">PEVuZE5vdGU+PENpdGU+PEF1dGhvcj5TdW88L0F1dGhvcj48WWVhcj4yMDE1PC9ZZWFyPjxSZWNO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=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PEVuZE5vdGU+PENpdGU+PEF1dGhvcj5TdW88L0F1dGhvcj48WWVhcj4yMDE1PC9ZZWFyPjxSZWNO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=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sidRPr="00151626">
          <w:rPr>
            <w:rFonts w:cs="Times New Roman"/>
            <w:sz w:val="24"/>
            <w:szCs w:val="24"/>
          </w:rPr>
        </w:r>
        <w:r w:rsidR="008210F2" w:rsidRPr="00151626">
          <w:rPr>
            <w:rFonts w:cs="Times New Roman"/>
            <w:sz w:val="24"/>
            <w:szCs w:val="24"/>
          </w:rPr>
          <w:fldChar w:fldCharType="separate"/>
        </w:r>
        <w:r w:rsidR="008210F2" w:rsidRPr="000E6F92">
          <w:rPr>
            <w:rFonts w:cs="Times New Roman"/>
            <w:noProof/>
            <w:sz w:val="24"/>
            <w:szCs w:val="24"/>
            <w:vertAlign w:val="superscript"/>
          </w:rPr>
          <w:t>3</w:t>
        </w:r>
        <w:r w:rsidR="008210F2" w:rsidRPr="00151626">
          <w:rPr>
            <w:rFonts w:cs="Times New Roman"/>
            <w:sz w:val="24"/>
            <w:szCs w:val="24"/>
          </w:rPr>
          <w:fldChar w:fldCharType="end"/>
        </w:r>
      </w:hyperlink>
      <w:r w:rsidRPr="00151626">
        <w:rPr>
          <w:rFonts w:cs="Times New Roman"/>
          <w:sz w:val="24"/>
          <w:szCs w:val="24"/>
        </w:rPr>
        <w:t>. Recent approaches have been developed by combining mutation scores with biological network protein-protein interaction (PPI) data to predict cancer driver genes</w:t>
      </w:r>
      <w:r w:rsidRPr="00151626">
        <w:rPr>
          <w:rFonts w:cs="Times New Roman"/>
          <w:sz w:val="24"/>
          <w:szCs w:val="24"/>
        </w:rPr>
        <w:fldChar w:fldCharType="begin">
          <w:fldData xml:space="preserve">PEVuZE5vdGU+PENpdGU+PEF1dGhvcj5HdW1waW5nZXI8L0F1dGhvcj48WWVhcj4yMDIwPC9ZZWFy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==
</w:fldData>
        </w:fldChar>
      </w:r>
      <w:r w:rsidR="000E6F92">
        <w:rPr>
          <w:rFonts w:cs="Times New Roman"/>
          <w:sz w:val="24"/>
          <w:szCs w:val="24"/>
        </w:rPr>
        <w:instrText xml:space="preserve"> ADDIN EN.CITE </w:instrText>
      </w:r>
      <w:r w:rsidR="000E6F92">
        <w:rPr>
          <w:rFonts w:cs="Times New Roman"/>
          <w:sz w:val="24"/>
          <w:szCs w:val="24"/>
        </w:rPr>
        <w:fldChar w:fldCharType="begin">
          <w:fldData xml:space="preserve">PEVuZE5vdGU+PENpdGU+PEF1dGhvcj5HdW1waW5nZXI8L0F1dGhvcj48WWVhcj4yMDIwPC9ZZWFy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==
</w:fldData>
        </w:fldChar>
      </w:r>
      <w:r w:rsidR="000E6F92">
        <w:rPr>
          <w:rFonts w:cs="Times New Roman"/>
          <w:sz w:val="24"/>
          <w:szCs w:val="24"/>
        </w:rPr>
        <w:instrText xml:space="preserve"> ADDIN EN.CITE.DATA </w:instrText>
      </w:r>
      <w:r w:rsidR="000E6F92">
        <w:rPr>
          <w:rFonts w:cs="Times New Roman"/>
          <w:sz w:val="24"/>
          <w:szCs w:val="24"/>
        </w:rPr>
      </w:r>
      <w:r w:rsidR="000E6F92">
        <w:rPr>
          <w:rFonts w:cs="Times New Roman"/>
          <w:sz w:val="24"/>
          <w:szCs w:val="24"/>
        </w:rPr>
        <w:fldChar w:fldCharType="end"/>
      </w:r>
      <w:r w:rsidRPr="00151626">
        <w:rPr>
          <w:rFonts w:cs="Times New Roman"/>
          <w:sz w:val="24"/>
          <w:szCs w:val="24"/>
        </w:rPr>
      </w:r>
      <w:r w:rsidRPr="00151626">
        <w:rPr>
          <w:rFonts w:cs="Times New Roman"/>
          <w:sz w:val="24"/>
          <w:szCs w:val="24"/>
        </w:rPr>
        <w:fldChar w:fldCharType="separate"/>
      </w:r>
      <w:hyperlink w:anchor="_ENREF_4" w:tooltip="Gumpinger, 2020 #2923" w:history="1">
        <w:r w:rsidR="008210F2" w:rsidRPr="000E6F92">
          <w:rPr>
            <w:rFonts w:cs="Times New Roman"/>
            <w:noProof/>
            <w:sz w:val="24"/>
            <w:szCs w:val="24"/>
            <w:vertAlign w:val="superscript"/>
          </w:rPr>
          <w:t>4</w:t>
        </w:r>
      </w:hyperlink>
      <w:r w:rsidR="000E6F92" w:rsidRPr="000E6F92">
        <w:rPr>
          <w:rFonts w:cs="Times New Roman"/>
          <w:noProof/>
          <w:sz w:val="24"/>
          <w:szCs w:val="24"/>
          <w:vertAlign w:val="superscript"/>
        </w:rPr>
        <w:t>,</w:t>
      </w:r>
      <w:hyperlink w:anchor="_ENREF_5" w:tooltip="Petrov, 2022 #2925" w:history="1">
        <w:r w:rsidR="008210F2" w:rsidRPr="000E6F92">
          <w:rPr>
            <w:rFonts w:cs="Times New Roman"/>
            <w:noProof/>
            <w:sz w:val="24"/>
            <w:szCs w:val="24"/>
            <w:vertAlign w:val="superscript"/>
          </w:rPr>
          <w:t>5</w:t>
        </w:r>
      </w:hyperlink>
      <w:r w:rsidRPr="00151626">
        <w:rPr>
          <w:rFonts w:cs="Times New Roman"/>
          <w:sz w:val="24"/>
          <w:szCs w:val="24"/>
        </w:rPr>
        <w:fldChar w:fldCharType="end"/>
      </w:r>
      <w:r w:rsidRPr="00151626">
        <w:rPr>
          <w:rFonts w:cs="Times New Roman"/>
          <w:sz w:val="24"/>
          <w:szCs w:val="24"/>
        </w:rPr>
        <w:t xml:space="preserve">. These approaches did not consider functional data for mutations and cancer tissue-specific PPI networks, which may reduce the ability </w:t>
      </w:r>
      <w:r w:rsidR="00DB66FF" w:rsidRPr="00151626">
        <w:rPr>
          <w:rFonts w:cs="Times New Roman"/>
          <w:sz w:val="24"/>
          <w:szCs w:val="24"/>
        </w:rPr>
        <w:t xml:space="preserve">to </w:t>
      </w:r>
      <w:r w:rsidRPr="00151626">
        <w:rPr>
          <w:rFonts w:cs="Times New Roman" w:hint="eastAsia"/>
          <w:sz w:val="24"/>
          <w:szCs w:val="24"/>
        </w:rPr>
        <w:t>p</w:t>
      </w:r>
      <w:r w:rsidRPr="00151626">
        <w:rPr>
          <w:rFonts w:cs="Times New Roman"/>
          <w:sz w:val="24"/>
          <w:szCs w:val="24"/>
        </w:rPr>
        <w:t xml:space="preserve">redicting novel cancer drivers. </w:t>
      </w:r>
    </w:p>
    <w:p w14:paraId="652904CC" w14:textId="09B05BAF" w:rsidR="001F51B3" w:rsidRDefault="00D06A2A" w:rsidP="00D1744A">
      <w:pPr>
        <w:spacing w:line="480" w:lineRule="auto"/>
        <w:ind w:firstLineChars="100" w:firstLine="240"/>
        <w:rPr>
          <w:rFonts w:cs="Times New Roman"/>
          <w:sz w:val="24"/>
          <w:szCs w:val="24"/>
        </w:rPr>
      </w:pPr>
      <w:ins w:id="25" w:author="8618073241572" w:date="2024-08-03T19:03:00Z">
        <w:r w:rsidRPr="00D06A2A">
          <w:rPr>
            <w:rFonts w:cs="Times New Roman"/>
            <w:sz w:val="24"/>
            <w:szCs w:val="24"/>
          </w:rPr>
          <w:t xml:space="preserve">To provide valuable insights, </w:t>
        </w:r>
      </w:ins>
      <w:ins w:id="26" w:author="8618073241572" w:date="2024-08-03T19:05:00Z">
        <w:r w:rsidR="00D1744A" w:rsidRPr="00D1744A">
          <w:rPr>
            <w:rFonts w:cs="Times New Roman"/>
            <w:sz w:val="24"/>
            <w:szCs w:val="24"/>
          </w:rPr>
          <w:t xml:space="preserve">methods like </w:t>
        </w:r>
        <w:proofErr w:type="spellStart"/>
        <w:r w:rsidR="00D1744A" w:rsidRPr="00D1744A">
          <w:rPr>
            <w:rFonts w:cs="Times New Roman"/>
            <w:sz w:val="24"/>
            <w:szCs w:val="24"/>
          </w:rPr>
          <w:t>MutSigCV</w:t>
        </w:r>
      </w:ins>
      <w:proofErr w:type="spellEnd"/>
      <w:r w:rsidR="008210F2">
        <w:rPr>
          <w:rFonts w:cs="Times New Roman"/>
          <w:sz w:val="24"/>
          <w:szCs w:val="24"/>
        </w:rPr>
        <w:fldChar w:fldCharType="begin"/>
      </w:r>
      <w:r w:rsidR="008210F2">
        <w:rPr>
          <w:rFonts w:cs="Times New Roman"/>
          <w:sz w:val="24"/>
          <w:szCs w:val="24"/>
        </w:rPr>
        <w:instrText xml:space="preserve"> HYPERLINK \l "_ENREF_6" \o "Lawrence, 2013 #19" </w:instrText>
      </w:r>
      <w:r w:rsidR="008210F2">
        <w:rPr>
          <w:rFonts w:cs="Times New Roman"/>
          <w:sz w:val="24"/>
          <w:szCs w:val="24"/>
        </w:rPr>
      </w:r>
      <w:r w:rsidR="008210F2">
        <w:rPr>
          <w:rFonts w:cs="Times New Roman"/>
          <w:sz w:val="24"/>
          <w:szCs w:val="24"/>
        </w:rPr>
        <w:fldChar w:fldCharType="separate"/>
      </w:r>
      <w:r w:rsidR="008210F2">
        <w:rPr>
          <w:rFonts w:cs="Times New Roman"/>
          <w:sz w:val="24"/>
          <w:szCs w:val="24"/>
        </w:rPr>
        <w:fldChar w:fldCharType="begin">
          <w:fldData xml:space="preserve">PEVuZE5vdGU+PENpdGU+PEF1dGhvcj5MYXdyZW5jZTwvQXV0aG9yPjxZZWFyPjIwMTM8L1llYXI+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PEVuZE5vdGU+PENpdGU+PEF1dGhvcj5MYXdyZW5jZTwvQXV0aG9yPjxZZWFyPjIwMTM8L1llYXI+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Pr>
          <w:rFonts w:cs="Times New Roman"/>
          <w:sz w:val="24"/>
          <w:szCs w:val="24"/>
        </w:rPr>
      </w:r>
      <w:r w:rsidR="008210F2">
        <w:rPr>
          <w:rFonts w:cs="Times New Roman"/>
          <w:sz w:val="24"/>
          <w:szCs w:val="24"/>
        </w:rPr>
        <w:fldChar w:fldCharType="separate"/>
      </w:r>
      <w:r w:rsidR="008210F2" w:rsidRPr="001F51B3">
        <w:rPr>
          <w:rFonts w:cs="Times New Roman"/>
          <w:noProof/>
          <w:sz w:val="24"/>
          <w:szCs w:val="24"/>
          <w:vertAlign w:val="superscript"/>
        </w:rPr>
        <w:t>6</w:t>
      </w:r>
      <w:r w:rsidR="008210F2">
        <w:rPr>
          <w:rFonts w:cs="Times New Roman"/>
          <w:sz w:val="24"/>
          <w:szCs w:val="24"/>
        </w:rPr>
        <w:fldChar w:fldCharType="end"/>
      </w:r>
      <w:r w:rsidR="008210F2">
        <w:rPr>
          <w:rFonts w:cs="Times New Roman"/>
          <w:sz w:val="24"/>
          <w:szCs w:val="24"/>
        </w:rPr>
        <w:fldChar w:fldCharType="end"/>
      </w:r>
      <w:ins w:id="27" w:author="8618073241572" w:date="2024-08-03T19:05:00Z">
        <w:r w:rsidR="00D1744A" w:rsidRPr="00D1744A">
          <w:rPr>
            <w:rFonts w:cs="Times New Roman"/>
            <w:sz w:val="24"/>
            <w:szCs w:val="24"/>
          </w:rPr>
          <w:t xml:space="preserve"> have been developed to identify cancer genes by assessing mutation heterogeneity, highlighting those that deviate from</w:t>
        </w:r>
      </w:ins>
      <w:ins w:id="28" w:author="8618073241572" w:date="2024-08-03T19:06:00Z">
        <w:r w:rsidR="00D1744A">
          <w:rPr>
            <w:rFonts w:cs="Times New Roman"/>
            <w:sz w:val="24"/>
            <w:szCs w:val="24"/>
          </w:rPr>
          <w:t xml:space="preserve"> </w:t>
        </w:r>
      </w:ins>
      <w:ins w:id="29" w:author="8618073241572" w:date="2024-08-03T19:05:00Z">
        <w:r w:rsidR="00D1744A" w:rsidRPr="00D1744A">
          <w:rPr>
            <w:rFonts w:cs="Times New Roman"/>
            <w:sz w:val="24"/>
            <w:szCs w:val="24"/>
          </w:rPr>
          <w:t>expected random mutational patterns.</w:t>
        </w:r>
      </w:ins>
      <w:r w:rsidR="001F51B3">
        <w:rPr>
          <w:rFonts w:cs="Times New Roman"/>
          <w:sz w:val="24"/>
          <w:szCs w:val="24"/>
        </w:rPr>
        <w:t xml:space="preserve"> </w:t>
      </w:r>
      <w:proofErr w:type="spellStart"/>
      <w:ins w:id="30" w:author="8618073241572" w:date="2024-08-03T19:05:00Z">
        <w:r w:rsidR="00D1744A" w:rsidRPr="00D1744A">
          <w:rPr>
            <w:rFonts w:cs="Times New Roman"/>
            <w:sz w:val="24"/>
            <w:szCs w:val="24"/>
          </w:rPr>
          <w:t>OncodriveFML</w:t>
        </w:r>
      </w:ins>
      <w:proofErr w:type="spellEnd"/>
      <w:r w:rsidR="008210F2">
        <w:rPr>
          <w:rFonts w:cs="Times New Roman"/>
          <w:sz w:val="24"/>
          <w:szCs w:val="24"/>
        </w:rPr>
        <w:fldChar w:fldCharType="begin"/>
      </w:r>
      <w:r w:rsidR="008210F2">
        <w:rPr>
          <w:rFonts w:cs="Times New Roman"/>
          <w:sz w:val="24"/>
          <w:szCs w:val="24"/>
        </w:rPr>
        <w:instrText xml:space="preserve"> HYPERLINK \l "_ENREF_7" \o "Mularoni, 2016 #18" </w:instrText>
      </w:r>
      <w:r w:rsidR="008210F2">
        <w:rPr>
          <w:rFonts w:cs="Times New Roman"/>
          <w:sz w:val="24"/>
          <w:szCs w:val="24"/>
        </w:rPr>
      </w:r>
      <w:r w:rsidR="008210F2">
        <w:rPr>
          <w:rFonts w:cs="Times New Roman"/>
          <w:sz w:val="24"/>
          <w:szCs w:val="24"/>
        </w:rPr>
        <w:fldChar w:fldCharType="separate"/>
      </w:r>
      <w:r w:rsidR="008210F2">
        <w:rPr>
          <w:rFonts w:cs="Times New Roman"/>
          <w:sz w:val="24"/>
          <w:szCs w:val="24"/>
        </w:rPr>
        <w:fldChar w:fldCharType="begin">
          <w:fldData xml:space="preserve">PEVuZE5vdGU+PENpdGU+PEF1dGhvcj5NdWxhcm9uaTwvQXV0aG9yPjxZZWFyPjIwMTY8L1llYXI+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PEVuZE5vdGU+PENpdGU+PEF1dGhvcj5NdWxhcm9uaTwvQXV0aG9yPjxZZWFyPjIwMTY8L1llYXI+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Pr>
          <w:rFonts w:cs="Times New Roman"/>
          <w:sz w:val="24"/>
          <w:szCs w:val="24"/>
        </w:rPr>
      </w:r>
      <w:r w:rsidR="008210F2">
        <w:rPr>
          <w:rFonts w:cs="Times New Roman"/>
          <w:sz w:val="24"/>
          <w:szCs w:val="24"/>
        </w:rPr>
        <w:fldChar w:fldCharType="separate"/>
      </w:r>
      <w:r w:rsidR="008210F2" w:rsidRPr="001F51B3">
        <w:rPr>
          <w:rFonts w:cs="Times New Roman"/>
          <w:noProof/>
          <w:sz w:val="24"/>
          <w:szCs w:val="24"/>
          <w:vertAlign w:val="superscript"/>
        </w:rPr>
        <w:t>7</w:t>
      </w:r>
      <w:r w:rsidR="008210F2">
        <w:rPr>
          <w:rFonts w:cs="Times New Roman"/>
          <w:sz w:val="24"/>
          <w:szCs w:val="24"/>
        </w:rPr>
        <w:fldChar w:fldCharType="end"/>
      </w:r>
      <w:r w:rsidR="008210F2">
        <w:rPr>
          <w:rFonts w:cs="Times New Roman"/>
          <w:sz w:val="24"/>
          <w:szCs w:val="24"/>
        </w:rPr>
        <w:fldChar w:fldCharType="end"/>
      </w:r>
      <w:ins w:id="31" w:author="8618073241572" w:date="2024-08-03T19:05:00Z">
        <w:r w:rsidR="00D1744A" w:rsidRPr="00D1744A">
          <w:rPr>
            <w:rFonts w:cs="Times New Roman"/>
            <w:sz w:val="24"/>
            <w:szCs w:val="24"/>
          </w:rPr>
          <w:t xml:space="preserve"> and OncodriveCLUSTL</w:t>
        </w:r>
      </w:ins>
      <w:hyperlink w:anchor="_ENREF_8" w:tooltip="Arnedo-Pac, 2019 #21" w:history="1">
        <w:r w:rsidR="008210F2">
          <w:rPr>
            <w:rFonts w:cs="Times New Roman"/>
            <w:sz w:val="24"/>
            <w:szCs w:val="24"/>
          </w:rPr>
          <w:fldChar w:fldCharType="begin"/>
        </w:r>
        <w:r w:rsidR="008210F2">
          <w:rPr>
            <w:rFonts w:cs="Times New Roman"/>
            <w:sz w:val="24"/>
            <w:szCs w:val="24"/>
          </w:rPr>
          <w:instrText xml:space="preserve"> ADDIN EN.CITE &lt;EndNote&gt;&lt;Cite&gt;&lt;Author&gt;Arnedo-Pac&lt;/Author&gt;&lt;Year&gt;2019&lt;/Year&gt;&lt;RecNum&gt;21&lt;/RecNum&gt;&lt;DisplayText&gt;&lt;style face="superscript"&gt;8&lt;/style&gt;&lt;/DisplayText&gt;&lt;record&gt;&lt;rec-number&gt;21&lt;/rec-number&gt;&lt;foreign-keys&gt;&lt;key app="EN" db-id="9trppazzt55svge2se9xddvhew90assdxazf"&gt;21&lt;/key&gt;&lt;/foreign-keys&gt;&lt;ref-type name="Journal Article"&gt;17&lt;/ref-type&gt;&lt;contributors&gt;&lt;authors&gt;&lt;author&gt;Arnedo-Pac, C.&lt;/author&gt;&lt;author&gt;Mularoni, L.&lt;/author&gt;&lt;author&gt;Muinos, F.&lt;/author&gt;&lt;author&gt;Gonzalez-Perez, A.&lt;/author&gt;&lt;author&gt;Lopez-Bigas, N.&lt;/author&gt;&lt;/authors&gt;&lt;/contributors&gt;&lt;auth-address&gt;Institute for Research in Biomedicine (IRB Barcelona), The Barcelona Institute of Science and Technology (BIST), Barcelona, Spain.&amp;#xD;Research Program on Biomedical Informatics, Universitat Pompeu Fabra, Barcelona, Spain.&amp;#xD;Institucio Catalana de Recerca i Estudis Avancats (ICREA), Passeig Lluis Companys 23, Barcelona 08010, Spain.&lt;/auth-address&gt;&lt;titles&gt;&lt;title&gt;OncodriveCLUSTL: a sequence-based clustering method to identify cancer drivers&lt;/title&gt;&lt;secondary-title&gt;Bioinformatics&lt;/secondary-title&gt;&lt;/titles&gt;&lt;pages&gt;4788-4790&lt;/pages&gt;&lt;volume&gt;35&lt;/volume&gt;&lt;number&gt;22&lt;/number&gt;&lt;edition&gt;2019/06/23&lt;/edition&gt;&lt;keywords&gt;&lt;keyword&gt;Cluster Analysis&lt;/keyword&gt;&lt;keyword&gt;Genomics&lt;/keyword&gt;&lt;keyword&gt;Humans&lt;/keyword&gt;&lt;keyword&gt;*Neoplasms&lt;/keyword&gt;&lt;keyword&gt;*Software&lt;/keyword&gt;&lt;/keywords&gt;&lt;dates&gt;&lt;year&gt;2019&lt;/year&gt;&lt;pub-dates&gt;&lt;date&gt;Nov 1&lt;/date&gt;&lt;/pub-dates&gt;&lt;/dates&gt;&lt;isbn&gt;1367-4811 (Electronic)&amp;#xD;1367-4803 (Linking)&lt;/isbn&gt;&lt;accession-num&gt;31228182&lt;/accession-num&gt;&lt;urls&gt;&lt;related-urls&gt;&lt;url&gt;https://www.ncbi.nlm.nih.gov/pubmed/31228182&lt;/url&gt;&lt;/related-urls&gt;&lt;/urls&gt;&lt;custom2&gt;PMC6853674&lt;/custom2&gt;&lt;electronic-resource-num&gt;10.1093/bioinformatics/btz501&lt;/electronic-resource-num&gt;&lt;/record&gt;&lt;/Cite&gt;&lt;/EndNote&gt;</w:instrText>
        </w:r>
        <w:r w:rsidR="008210F2">
          <w:rPr>
            <w:rFonts w:cs="Times New Roman"/>
            <w:sz w:val="24"/>
            <w:szCs w:val="24"/>
          </w:rPr>
          <w:fldChar w:fldCharType="separate"/>
        </w:r>
        <w:r w:rsidR="008210F2" w:rsidRPr="001F51B3">
          <w:rPr>
            <w:rFonts w:cs="Times New Roman"/>
            <w:noProof/>
            <w:sz w:val="24"/>
            <w:szCs w:val="24"/>
            <w:vertAlign w:val="superscript"/>
          </w:rPr>
          <w:t>8</w:t>
        </w:r>
        <w:r w:rsidR="008210F2">
          <w:rPr>
            <w:rFonts w:cs="Times New Roman"/>
            <w:sz w:val="24"/>
            <w:szCs w:val="24"/>
          </w:rPr>
          <w:fldChar w:fldCharType="end"/>
        </w:r>
      </w:hyperlink>
      <w:ins w:id="32" w:author="8618073241572" w:date="2024-08-03T19:05:00Z">
        <w:r w:rsidR="00D1744A" w:rsidRPr="00D1744A">
          <w:rPr>
            <w:rFonts w:cs="Times New Roman"/>
            <w:sz w:val="24"/>
            <w:szCs w:val="24"/>
          </w:rPr>
          <w:t xml:space="preserve"> further contribute by detecting drivers based on pan-cancer mutation patterns and employing sequence-based clustering approaches, respectively.   While each method provide</w:t>
        </w:r>
      </w:ins>
      <w:ins w:id="33" w:author="8618073241572" w:date="2024-08-06T09:09:00Z">
        <w:r w:rsidR="00532DD6">
          <w:rPr>
            <w:rFonts w:cs="Times New Roman"/>
            <w:sz w:val="24"/>
            <w:szCs w:val="24"/>
          </w:rPr>
          <w:t>d</w:t>
        </w:r>
      </w:ins>
      <w:ins w:id="34" w:author="8618073241572" w:date="2024-08-03T19:05:00Z">
        <w:r w:rsidR="00D1744A" w:rsidRPr="00D1744A">
          <w:rPr>
            <w:rFonts w:cs="Times New Roman"/>
            <w:sz w:val="24"/>
            <w:szCs w:val="24"/>
          </w:rPr>
          <w:t xml:space="preserve"> a unique genomic perspective on cancer, they collectively share limitations in fully accounting for the functional implications of mutations or adapting to the tissue-specificity of PPI networks, which are essential for the comprehensive prediction of novel cancer drivers.</w:t>
        </w:r>
      </w:ins>
      <w:r w:rsidR="00D1744A">
        <w:rPr>
          <w:rFonts w:cs="Times New Roman" w:hint="eastAsia"/>
          <w:sz w:val="24"/>
          <w:szCs w:val="24"/>
        </w:rPr>
        <w:t xml:space="preserve"> </w:t>
      </w:r>
    </w:p>
    <w:p w14:paraId="7754BDF1" w14:textId="16F6AE9B" w:rsidR="00D670C2" w:rsidRPr="007C0255" w:rsidRDefault="00A8610D" w:rsidP="00D1744A">
      <w:pPr>
        <w:spacing w:line="480" w:lineRule="auto"/>
        <w:ind w:firstLineChars="100" w:firstLine="240"/>
        <w:rPr>
          <w:rFonts w:cs="Times New Roman"/>
          <w:sz w:val="24"/>
          <w:szCs w:val="24"/>
        </w:rPr>
      </w:pPr>
      <w:r w:rsidRPr="000270CE">
        <w:rPr>
          <w:rFonts w:cs="Times New Roman"/>
          <w:sz w:val="24"/>
          <w:szCs w:val="24"/>
        </w:rPr>
        <w:lastRenderedPageBreak/>
        <w:t>To address these shortcomings, we devised a new model, DGAT-cancer</w:t>
      </w:r>
      <w:r w:rsidR="00307979" w:rsidRPr="000270CE">
        <w:rPr>
          <w:rFonts w:cs="Times New Roman"/>
          <w:sz w:val="24"/>
          <w:szCs w:val="24"/>
        </w:rPr>
        <w:t xml:space="preserve"> (Distinguish cancer drivers using Genomics and Transcr</w:t>
      </w:r>
      <w:r w:rsidR="00307979" w:rsidRPr="007C0255">
        <w:rPr>
          <w:rFonts w:cs="Times New Roman"/>
          <w:sz w:val="24"/>
          <w:szCs w:val="24"/>
        </w:rPr>
        <w:t>iptome data)</w:t>
      </w:r>
      <w:r w:rsidRPr="007C0255">
        <w:rPr>
          <w:rFonts w:cs="Times New Roman"/>
          <w:sz w:val="24"/>
          <w:szCs w:val="24"/>
        </w:rPr>
        <w:t xml:space="preserve">, which integrates the predicted pathogenicity scores of somatic mutations in cancers and germline mutations in the healthy population, with gene expression in tumors and </w:t>
      </w:r>
      <w:proofErr w:type="spellStart"/>
      <w:r w:rsidRPr="007C0255">
        <w:rPr>
          <w:rFonts w:cs="Times New Roman"/>
          <w:sz w:val="24"/>
          <w:szCs w:val="24"/>
        </w:rPr>
        <w:t>paracancerous</w:t>
      </w:r>
      <w:proofErr w:type="spellEnd"/>
      <w:r w:rsidRPr="007C0255">
        <w:rPr>
          <w:rFonts w:cs="Times New Roman"/>
          <w:sz w:val="24"/>
          <w:szCs w:val="24"/>
        </w:rPr>
        <w:t xml:space="preserve"> tissues in order to detect cancer driver genes. </w:t>
      </w:r>
      <w:ins w:id="35" w:author="8618073241572" w:date="2024-08-03T17:57:00Z">
        <w:r w:rsidR="0023390C" w:rsidRPr="0023390C">
          <w:rPr>
            <w:rFonts w:cs="Times New Roman"/>
            <w:sz w:val="24"/>
            <w:szCs w:val="24"/>
          </w:rPr>
          <w:t>DGAT-cancer utilize</w:t>
        </w:r>
      </w:ins>
      <w:ins w:id="36" w:author="8618073241572" w:date="2024-08-06T09:13:00Z">
        <w:r w:rsidR="009A0B18">
          <w:rPr>
            <w:rFonts w:cs="Times New Roman"/>
            <w:sz w:val="24"/>
            <w:szCs w:val="24"/>
          </w:rPr>
          <w:t>d</w:t>
        </w:r>
      </w:ins>
      <w:ins w:id="37" w:author="8618073241572" w:date="2024-08-03T17:57:00Z">
        <w:r w:rsidR="0023390C" w:rsidRPr="0023390C">
          <w:rPr>
            <w:rFonts w:cs="Times New Roman"/>
            <w:sz w:val="24"/>
            <w:szCs w:val="24"/>
          </w:rPr>
          <w:t xml:space="preserve"> Topological Data Analysis (TDA) to identify tumor clusters with similar gene expression profiles, crucial for understanding cancer heterogeneity</w:t>
        </w:r>
      </w:ins>
      <w:hyperlink w:anchor="_ENREF_9" w:tooltip="Rabadán, 2020 #2" w:history="1">
        <w:r w:rsidR="008210F2">
          <w:rPr>
            <w:rFonts w:cs="Times New Roman"/>
            <w:sz w:val="24"/>
            <w:szCs w:val="24"/>
          </w:rPr>
          <w:fldChar w:fldCharType="begin"/>
        </w:r>
        <w:r w:rsidR="008210F2">
          <w:rPr>
            <w:rFonts w:cs="Times New Roman"/>
            <w:sz w:val="24"/>
            <w:szCs w:val="24"/>
          </w:rPr>
          <w:instrText xml:space="preserve"> ADDIN EN.CITE &lt;EndNote&gt;&lt;Cite&gt;&lt;Author&gt;Rabadán&lt;/Author&gt;&lt;Year&gt;2020&lt;/Year&gt;&lt;RecNum&gt;2&lt;/RecNum&gt;&lt;DisplayText&gt;&lt;style face="superscript"&gt;9&lt;/style&gt;&lt;/DisplayText&gt;&lt;record&gt;&lt;rec-number&gt;2&lt;/rec-number&gt;&lt;foreign-keys&gt;&lt;key app="EN" db-id="xeex0rdd5r9e5de9w5hxt2zxdv2aftff2etp"&gt;2&lt;/key&gt;&lt;/foreign-keys&gt;&lt;ref-type name="Journal Article"&gt;17&lt;/ref-type&gt;&lt;contributors&gt;&lt;authors&gt;&lt;author&gt;Rabadán, R.&lt;/author&gt;&lt;author&gt;Mohamedi, Y.&lt;/author&gt;&lt;author&gt;Rubin, U.&lt;/author&gt;&lt;author&gt;Chu, T.&lt;/author&gt;&lt;author&gt;Alghalith, A. N.&lt;/author&gt;&lt;/authors&gt;&lt;/contributors&gt;&lt;auth-address&gt;Departments of Systems Biology and Biomedical Informatics, Columbia University, 1130 St. Nicholas Ave., New York, NY, 10032, USA. rr2579@cumc.columbia.edu.&amp;#xD;Departamento de Bioquimica y Biologia Molecular, Universidad de Oviedo, Oviedo, Asturias, Spain.&amp;#xD;IUOPA, Instituto Universitario de Oncologia, Oviedo, Asturias, Spain.&amp;#xD;Departments of Systems Biology and Biomedical Informatics, Columbia University, 1130 St. Nicholas Ave., New York, NY, 10032, USA.&amp;#xD;Memorial Sloan Kettering Cancer Center, 1275 York Ave, New York, NY, 10065, USA.&lt;/auth-address&gt;&lt;titles&gt;&lt;title&gt;Identification of relevant genetic alterations in cancer using topological data analysis&lt;/title&gt;&lt;/titles&gt;&lt;pages&gt;3808&lt;/pages&gt;&lt;volume&gt;11&lt;/volume&gt;&lt;number&gt;1&lt;/number&gt;&lt;dates&gt;&lt;year&gt;2020&lt;/year&gt;&lt;pub-dates&gt;&lt;date&gt;Jul 30&lt;/date&gt;&lt;/pub-dates&gt;&lt;/dates&gt;&lt;isbn&gt;2041-1723&lt;/isbn&gt;&lt;accession-num&gt;32732999&lt;/accession-num&gt;&lt;urls&gt;&lt;/urls&gt;&lt;electronic-resource-num&gt;10.1038/s41467-020-17659-7&lt;/electronic-resource-num&gt;&lt;remote-database-provider&gt;Nlm&lt;/remote-database-provider&gt;&lt;/record&gt;&lt;/Cite&gt;&lt;/EndNote&gt;</w:instrText>
        </w:r>
        <w:r w:rsidR="008210F2">
          <w:rPr>
            <w:rFonts w:cs="Times New Roman"/>
            <w:sz w:val="24"/>
            <w:szCs w:val="24"/>
          </w:rPr>
          <w:fldChar w:fldCharType="separate"/>
        </w:r>
        <w:r w:rsidR="008210F2" w:rsidRPr="001F51B3">
          <w:rPr>
            <w:rFonts w:cs="Times New Roman"/>
            <w:noProof/>
            <w:sz w:val="24"/>
            <w:szCs w:val="24"/>
            <w:vertAlign w:val="superscript"/>
          </w:rPr>
          <w:t>9</w:t>
        </w:r>
        <w:r w:rsidR="008210F2">
          <w:rPr>
            <w:rFonts w:cs="Times New Roman"/>
            <w:sz w:val="24"/>
            <w:szCs w:val="24"/>
          </w:rPr>
          <w:fldChar w:fldCharType="end"/>
        </w:r>
      </w:hyperlink>
      <w:ins w:id="38" w:author="8618073241572" w:date="2024-08-03T17:57:00Z">
        <w:r w:rsidR="0023390C" w:rsidRPr="0023390C">
          <w:rPr>
            <w:rFonts w:cs="Times New Roman"/>
            <w:sz w:val="24"/>
            <w:szCs w:val="24"/>
          </w:rPr>
          <w:t>. TDA has been instrumental in uncovering novel cancer driver genes through its ability to detect meaningful correlations between mutation frequency and gene expression alterations.</w:t>
        </w:r>
      </w:ins>
      <w:ins w:id="39" w:author="8618073241572" w:date="2024-08-03T18:32:00Z">
        <w:r w:rsidR="008C3E62">
          <w:rPr>
            <w:rFonts w:cs="Times New Roman"/>
            <w:sz w:val="24"/>
            <w:szCs w:val="24"/>
          </w:rPr>
          <w:t xml:space="preserve"> </w:t>
        </w:r>
        <w:r w:rsidR="008C3E62" w:rsidRPr="008C3E62">
          <w:rPr>
            <w:rFonts w:cs="Times New Roman"/>
            <w:sz w:val="24"/>
            <w:szCs w:val="24"/>
          </w:rPr>
          <w:t>DGAT-cancer analyzed 6,643 samples from seven cancer types, identifying 505 genes as potential drivers.</w:t>
        </w:r>
      </w:ins>
      <w:ins w:id="40" w:author="8618073241572" w:date="2024-08-03T18:38:00Z">
        <w:r w:rsidR="00E91FE5">
          <w:rPr>
            <w:rFonts w:cs="Times New Roman"/>
            <w:sz w:val="24"/>
            <w:szCs w:val="24"/>
          </w:rPr>
          <w:t xml:space="preserve"> </w:t>
        </w:r>
      </w:ins>
      <w:ins w:id="41" w:author="8618073241572" w:date="2024-08-03T18:32:00Z">
        <w:r w:rsidR="008C3E62" w:rsidRPr="008C3E62">
          <w:rPr>
            <w:rFonts w:cs="Times New Roman"/>
            <w:sz w:val="24"/>
            <w:szCs w:val="24"/>
          </w:rPr>
          <w:t>Notably, 398 of these genes were unique to individual cancers, while 38 were prevalent across at least three cancer types, highlighting DGAT-cancer's ability to detect both cancer-specific and shared genetic determinants.</w:t>
        </w:r>
      </w:ins>
      <w:del w:id="42" w:author="8618073241572" w:date="2024-08-03T17:46:00Z">
        <w:r w:rsidR="007337FF" w:rsidRPr="007C0255" w:rsidDel="00C63A5E">
          <w:rPr>
            <w:rFonts w:cs="Times New Roman"/>
            <w:sz w:val="24"/>
            <w:szCs w:val="24"/>
          </w:rPr>
          <w:delText>F</w:delText>
        </w:r>
        <w:r w:rsidRPr="007C0255" w:rsidDel="00C63A5E">
          <w:rPr>
            <w:rFonts w:cs="Times New Roman"/>
            <w:sz w:val="24"/>
            <w:szCs w:val="24"/>
          </w:rPr>
          <w:delText>or each gene, DGAT-cancer calculated a unidirectional Earth Mover’s Difference score (uEMD) to evaluate the difference between the predicted pathogenic scores (obtained from 19 predictors in dbNSFP</w:delText>
        </w:r>
        <w:r w:rsidR="00704004" w:rsidRPr="000270CE" w:rsidDel="00C63A5E">
          <w:rPr>
            <w:rFonts w:cs="Times New Roman"/>
            <w:sz w:val="24"/>
            <w:szCs w:val="24"/>
          </w:rPr>
          <w:fldChar w:fldCharType="begin"/>
        </w:r>
        <w:r w:rsidR="00704004" w:rsidRPr="007C0255" w:rsidDel="00C63A5E">
          <w:rPr>
            <w:rFonts w:cs="Times New Roman"/>
            <w:sz w:val="24"/>
            <w:szCs w:val="24"/>
          </w:rPr>
          <w:delInstrText xml:space="preserve"> HYPERLINK \l "_ENREF_6" \o "Liu, 2016 #56" </w:delInstrText>
        </w:r>
        <w:r w:rsidR="00704004" w:rsidRPr="000270CE" w:rsidDel="00C63A5E">
          <w:rPr>
            <w:rFonts w:cs="Times New Roman"/>
            <w:sz w:val="24"/>
            <w:szCs w:val="24"/>
          </w:rPr>
          <w:fldChar w:fldCharType="end"/>
        </w:r>
        <w:r w:rsidRPr="000270CE" w:rsidDel="00C63A5E">
          <w:rPr>
            <w:rFonts w:cs="Times New Roman"/>
            <w:sz w:val="24"/>
            <w:szCs w:val="24"/>
          </w:rPr>
          <w:delText>) of somatic mutational spectra in cancers and that of germline variants in healthy populations. The influence of mutation on gene expression has been evaluated by integrating gene expression data in tumors with somatic mutations through topological data analysis (TDA)</w:delText>
        </w:r>
        <w:r w:rsidR="007C0255" w:rsidDel="00C63A5E">
          <w:rPr>
            <w:rFonts w:cs="Times New Roman"/>
            <w:sz w:val="24"/>
            <w:szCs w:val="24"/>
          </w:rPr>
          <w:fldChar w:fldCharType="begin"/>
        </w:r>
        <w:r w:rsidR="007C0255" w:rsidDel="00C63A5E">
          <w:rPr>
            <w:rFonts w:cs="Times New Roman"/>
            <w:sz w:val="24"/>
            <w:szCs w:val="24"/>
          </w:rPr>
          <w:delInstrText xml:space="preserve"> HYPERLINK \l "_ENREF_6" \o "Rabadan, 2020 #20" </w:delInstrText>
        </w:r>
        <w:r w:rsidR="007C0255" w:rsidDel="00C63A5E">
          <w:rPr>
            <w:rFonts w:cs="Times New Roman"/>
            <w:sz w:val="24"/>
            <w:szCs w:val="24"/>
          </w:rPr>
          <w:fldChar w:fldCharType="end"/>
        </w:r>
        <w:r w:rsidRPr="000270CE" w:rsidDel="00C63A5E">
          <w:rPr>
            <w:rFonts w:cs="Times New Roman"/>
            <w:sz w:val="24"/>
            <w:szCs w:val="24"/>
          </w:rPr>
          <w:delText xml:space="preserve">. The Jensen–Shannon divergence between the gene expression profile and mutation profile of each gene on the topological network was further computed and used as another feature of the gene. The most effective features were identified by Laplacian selection in an unsupervised way. The selected features were </w:delText>
        </w:r>
        <w:r w:rsidRPr="000270CE" w:rsidDel="00C63A5E">
          <w:rPr>
            <w:rFonts w:cs="Times New Roman"/>
            <w:sz w:val="24"/>
            <w:szCs w:val="24"/>
          </w:rPr>
          <w:lastRenderedPageBreak/>
          <w:delText xml:space="preserve">integrated by means of the </w:delText>
        </w:r>
        <w:r w:rsidRPr="007C0255" w:rsidDel="00C63A5E">
          <w:rPr>
            <w:rFonts w:cs="Times New Roman"/>
            <w:sz w:val="24"/>
            <w:szCs w:val="24"/>
            <w:shd w:val="clear" w:color="auto" w:fill="FFFFFF"/>
          </w:rPr>
          <w:delText xml:space="preserve">Hotelling and Box-Cox transformations to score the genes. Finally, by using gene scores as weights, we performed Gibbs sampling to identify cancer drivers. </w:delText>
        </w:r>
        <w:r w:rsidRPr="007C0255" w:rsidDel="00C63A5E">
          <w:rPr>
            <w:rFonts w:cs="Times New Roman"/>
            <w:sz w:val="24"/>
            <w:szCs w:val="24"/>
          </w:rPr>
          <w:delText xml:space="preserve">One of the top </w:delText>
        </w:r>
        <w:r w:rsidR="00C856CC" w:rsidRPr="007C0255" w:rsidDel="00C63A5E">
          <w:rPr>
            <w:rFonts w:cs="Times New Roman"/>
            <w:sz w:val="24"/>
            <w:szCs w:val="24"/>
          </w:rPr>
          <w:delText xml:space="preserve">novel </w:delText>
        </w:r>
        <w:r w:rsidRPr="007C0255" w:rsidDel="00C63A5E">
          <w:rPr>
            <w:rFonts w:cs="Times New Roman"/>
            <w:sz w:val="24"/>
            <w:szCs w:val="24"/>
          </w:rPr>
          <w:delText>genes</w:delText>
        </w:r>
        <w:r w:rsidR="0090720D" w:rsidRPr="007C0255" w:rsidDel="00C63A5E">
          <w:rPr>
            <w:rFonts w:cs="Times New Roman"/>
            <w:sz w:val="24"/>
            <w:szCs w:val="24"/>
          </w:rPr>
          <w:delText xml:space="preserve"> </w:delText>
        </w:r>
        <w:r w:rsidRPr="007C0255" w:rsidDel="00C63A5E">
          <w:rPr>
            <w:rFonts w:cs="Times New Roman"/>
            <w:sz w:val="24"/>
            <w:szCs w:val="24"/>
          </w:rPr>
          <w:delText xml:space="preserve">was </w:delText>
        </w:r>
        <w:r w:rsidR="00BB390F" w:rsidRPr="007C0255" w:rsidDel="00C63A5E">
          <w:rPr>
            <w:rFonts w:cs="Times New Roman"/>
            <w:sz w:val="24"/>
            <w:szCs w:val="24"/>
          </w:rPr>
          <w:delText>validated</w:delText>
        </w:r>
        <w:r w:rsidRPr="007C0255" w:rsidDel="00C63A5E">
          <w:rPr>
            <w:rFonts w:cs="Times New Roman"/>
            <w:sz w:val="24"/>
            <w:szCs w:val="24"/>
          </w:rPr>
          <w:delText xml:space="preserve"> to be a </w:delText>
        </w:r>
        <w:r w:rsidR="00511409" w:rsidRPr="007C0255" w:rsidDel="00C63A5E">
          <w:rPr>
            <w:rFonts w:cs="Times New Roman"/>
            <w:sz w:val="24"/>
            <w:szCs w:val="24"/>
          </w:rPr>
          <w:delText xml:space="preserve">cancer </w:delText>
        </w:r>
        <w:r w:rsidRPr="007C0255" w:rsidDel="00C63A5E">
          <w:rPr>
            <w:rFonts w:cs="Times New Roman"/>
            <w:sz w:val="24"/>
            <w:szCs w:val="24"/>
          </w:rPr>
          <w:delText>driver of</w:delText>
        </w:r>
        <w:r w:rsidRPr="007C0255" w:rsidDel="00C63A5E">
          <w:rPr>
            <w:rFonts w:cs="Times New Roman"/>
            <w:i/>
            <w:iCs/>
            <w:sz w:val="24"/>
            <w:szCs w:val="24"/>
          </w:rPr>
          <w:delText xml:space="preserve"> </w:delText>
        </w:r>
        <w:r w:rsidRPr="007C0255" w:rsidDel="00C63A5E">
          <w:rPr>
            <w:rFonts w:cs="Times New Roman"/>
            <w:sz w:val="24"/>
            <w:szCs w:val="24"/>
          </w:rPr>
          <w:delText xml:space="preserve">glioma. </w:delText>
        </w:r>
        <w:r w:rsidR="00C856CC" w:rsidRPr="007C0255" w:rsidDel="00C63A5E">
          <w:rPr>
            <w:rFonts w:cs="Times New Roman"/>
            <w:sz w:val="24"/>
            <w:szCs w:val="24"/>
          </w:rPr>
          <w:delText>The work scheme of DGAT-cancer is shown in Fig. 1.</w:delText>
        </w:r>
      </w:del>
    </w:p>
    <w:bookmarkEnd w:id="23"/>
    <w:p w14:paraId="0918E3BD" w14:textId="77777777" w:rsidR="00B3086E" w:rsidRPr="00151626" w:rsidRDefault="00B3086E" w:rsidP="00F349EC">
      <w:pPr>
        <w:spacing w:line="480" w:lineRule="auto"/>
        <w:ind w:firstLineChars="100" w:firstLine="240"/>
        <w:rPr>
          <w:rFonts w:cs="Times New Roman"/>
          <w:sz w:val="24"/>
          <w:szCs w:val="24"/>
        </w:rPr>
      </w:pPr>
    </w:p>
    <w:p w14:paraId="0907CB8D" w14:textId="5A29C2EA" w:rsidR="00D670C2" w:rsidRPr="00151626" w:rsidRDefault="00A8610D" w:rsidP="00F349EC">
      <w:pPr>
        <w:pStyle w:val="1"/>
        <w:spacing w:line="480" w:lineRule="auto"/>
        <w:rPr>
          <w:rFonts w:cs="Times New Roman"/>
        </w:rPr>
      </w:pPr>
      <w:bookmarkStart w:id="43" w:name="_Hlk173792269"/>
      <w:r w:rsidRPr="00151626">
        <w:rPr>
          <w:rFonts w:cs="Times New Roman"/>
        </w:rPr>
        <w:t>Methods</w:t>
      </w:r>
    </w:p>
    <w:p w14:paraId="0B18A396" w14:textId="77777777" w:rsidR="00D670C2" w:rsidRPr="00151626" w:rsidRDefault="00A8610D" w:rsidP="00F349EC">
      <w:pPr>
        <w:pStyle w:val="2"/>
        <w:spacing w:line="480" w:lineRule="auto"/>
        <w:rPr>
          <w:rFonts w:cs="Times New Roman"/>
          <w:szCs w:val="24"/>
        </w:rPr>
      </w:pPr>
      <w:r w:rsidRPr="00151626">
        <w:rPr>
          <w:rFonts w:cs="Times New Roman"/>
          <w:szCs w:val="24"/>
        </w:rPr>
        <w:t>Data collection</w:t>
      </w:r>
    </w:p>
    <w:p w14:paraId="4B487048" w14:textId="2F5E5B29" w:rsidR="00D670C2" w:rsidRPr="00151626" w:rsidRDefault="00A8610D" w:rsidP="00F349EC">
      <w:pPr>
        <w:spacing w:line="480" w:lineRule="auto"/>
        <w:rPr>
          <w:rFonts w:cs="Times New Roman"/>
          <w:sz w:val="24"/>
          <w:szCs w:val="24"/>
        </w:rPr>
      </w:pPr>
      <w:r w:rsidRPr="00151626">
        <w:rPr>
          <w:rFonts w:cs="Times New Roman"/>
          <w:b/>
          <w:bCs/>
          <w:i/>
          <w:iCs/>
          <w:sz w:val="24"/>
          <w:szCs w:val="24"/>
        </w:rPr>
        <w:t>Somatic mutation data.</w:t>
      </w:r>
      <w:r w:rsidRPr="00151626">
        <w:rPr>
          <w:rFonts w:cs="Times New Roman"/>
          <w:b/>
          <w:bCs/>
          <w:sz w:val="24"/>
          <w:szCs w:val="24"/>
        </w:rPr>
        <w:t xml:space="preserve"> </w:t>
      </w:r>
      <w:r w:rsidRPr="00151626">
        <w:rPr>
          <w:rFonts w:cs="Times New Roman"/>
          <w:sz w:val="24"/>
          <w:szCs w:val="24"/>
        </w:rPr>
        <w:t xml:space="preserve">We collected simple somatic mutation (SSM) data from 12 cancer cohorts from the </w:t>
      </w:r>
      <w:bookmarkStart w:id="44" w:name="_Hlk116210322"/>
      <w:r w:rsidRPr="00151626">
        <w:rPr>
          <w:rFonts w:cs="Times New Roman"/>
          <w:sz w:val="24"/>
          <w:szCs w:val="24"/>
        </w:rPr>
        <w:t>Broad Institute GDAC Firehose Portal</w:t>
      </w:r>
      <w:bookmarkEnd w:id="44"/>
      <w:r w:rsidRPr="00151626">
        <w:rPr>
          <w:rFonts w:cs="Times New Roman"/>
          <w:sz w:val="24"/>
          <w:szCs w:val="24"/>
        </w:rPr>
        <w:t xml:space="preserve">, the </w:t>
      </w:r>
      <w:bookmarkStart w:id="45" w:name="_Hlk83479845"/>
      <w:r w:rsidRPr="00151626">
        <w:rPr>
          <w:rFonts w:cs="Times New Roman"/>
          <w:sz w:val="24"/>
          <w:szCs w:val="24"/>
        </w:rPr>
        <w:t>International Cancer Genome Consortium (ICGC)</w:t>
      </w:r>
      <w:bookmarkEnd w:id="45"/>
      <w:r w:rsidRPr="00151626">
        <w:rPr>
          <w:rFonts w:cs="Times New Roman"/>
          <w:sz w:val="24"/>
          <w:szCs w:val="24"/>
        </w:rPr>
        <w:t xml:space="preserve"> Data Portal and The Cancer Genome Atlas (TCGA) (</w:t>
      </w:r>
      <w:r w:rsidR="003212EB" w:rsidRPr="00151626">
        <w:rPr>
          <w:rFonts w:cs="Times New Roman"/>
          <w:sz w:val="24"/>
          <w:szCs w:val="24"/>
        </w:rPr>
        <w:t>Table S1</w:t>
      </w:r>
      <w:r w:rsidRPr="00151626">
        <w:rPr>
          <w:rFonts w:cs="Times New Roman"/>
          <w:sz w:val="24"/>
          <w:szCs w:val="24"/>
        </w:rPr>
        <w:t>). The coordinates of the data are by reference to the genome assembly version hg19.</w:t>
      </w:r>
      <w:del w:id="46" w:author="8618073241572" w:date="2024-07-27T18:48:00Z">
        <w:r w:rsidRPr="00151626" w:rsidDel="007A4F91">
          <w:rPr>
            <w:rFonts w:cs="Times New Roman"/>
            <w:sz w:val="24"/>
            <w:szCs w:val="24"/>
          </w:rPr>
          <w:delText xml:space="preserve"> The germline mutation data of 2,557 individual samples were collected from Phase 3 of the 1000 Genomes Projec</w:delText>
        </w:r>
        <w:r w:rsidRPr="009863A5" w:rsidDel="007A4F91">
          <w:rPr>
            <w:rFonts w:cs="Times New Roman"/>
            <w:sz w:val="24"/>
            <w:szCs w:val="24"/>
          </w:rPr>
          <w:delText>t (GRCh38).</w:delText>
        </w:r>
      </w:del>
      <w:del w:id="47" w:author="8618073241572" w:date="2024-08-12T15:04:00Z">
        <w:r w:rsidRPr="009863A5" w:rsidDel="00D9039C">
          <w:rPr>
            <w:rFonts w:cs="Times New Roman"/>
            <w:sz w:val="24"/>
            <w:szCs w:val="24"/>
          </w:rPr>
          <w:delText xml:space="preserve"> </w:delText>
        </w:r>
      </w:del>
      <w:del w:id="48" w:author="8618073241572" w:date="2024-07-27T18:46:00Z">
        <w:r w:rsidRPr="009863A5" w:rsidDel="007A4F91">
          <w:rPr>
            <w:rFonts w:cs="Times New Roman"/>
            <w:sz w:val="24"/>
            <w:szCs w:val="24"/>
          </w:rPr>
          <w:delText xml:space="preserve">Although </w:delText>
        </w:r>
      </w:del>
      <w:del w:id="49" w:author="8618073241572" w:date="2024-08-12T15:04:00Z">
        <w:r w:rsidRPr="009863A5" w:rsidDel="00D9039C">
          <w:rPr>
            <w:rFonts w:cs="Times New Roman"/>
            <w:sz w:val="24"/>
            <w:szCs w:val="24"/>
          </w:rPr>
          <w:delText xml:space="preserve">gnomAD </w:delText>
        </w:r>
      </w:del>
      <w:ins w:id="50" w:author="8618073241572" w:date="2024-08-12T15:04:00Z">
        <w:r w:rsidR="00D9039C" w:rsidRPr="009863A5">
          <w:rPr>
            <w:rFonts w:cs="Times New Roman"/>
            <w:sz w:val="24"/>
            <w:szCs w:val="24"/>
          </w:rPr>
          <w:t>W</w:t>
        </w:r>
      </w:ins>
      <w:ins w:id="51" w:author="8618073241572" w:date="2024-07-27T18:48:00Z">
        <w:r w:rsidR="007A4F91" w:rsidRPr="009863A5">
          <w:rPr>
            <w:sz w:val="24"/>
            <w:szCs w:val="24"/>
          </w:rPr>
          <w:t>e collected germline mutation data of 2,557 individual samples from Phase 3 of the 1000 Genomes Project (GRCh38).</w:t>
        </w:r>
      </w:ins>
      <w:del w:id="52" w:author="8618073241572" w:date="2024-07-27T18:47:00Z">
        <w:r w:rsidRPr="009863A5" w:rsidDel="007A4F91">
          <w:rPr>
            <w:rFonts w:cs="Times New Roman"/>
            <w:sz w:val="24"/>
            <w:szCs w:val="24"/>
          </w:rPr>
          <w:delText>c</w:delText>
        </w:r>
        <w:r w:rsidRPr="00151626" w:rsidDel="007A4F91">
          <w:rPr>
            <w:rFonts w:cs="Times New Roman"/>
            <w:sz w:val="24"/>
            <w:szCs w:val="24"/>
          </w:rPr>
          <w:delText>ontains germline variants from a larger cohort, it does not provide genetic data from each sample and was therefore inappropriate for use in generating mutation score profiles for this study.</w:delText>
        </w:r>
      </w:del>
      <w:r w:rsidRPr="00151626">
        <w:rPr>
          <w:rFonts w:cs="Times New Roman"/>
          <w:sz w:val="24"/>
          <w:szCs w:val="24"/>
        </w:rPr>
        <w:t xml:space="preserve"> Somatic mutation entries that were duplicated between multiple databases were removed such that only one non-redundant entry was retained.</w:t>
      </w:r>
    </w:p>
    <w:p w14:paraId="35085C3D" w14:textId="77777777" w:rsidR="00D670C2" w:rsidRPr="00C856CC" w:rsidRDefault="00D670C2" w:rsidP="00F349EC">
      <w:pPr>
        <w:spacing w:line="480" w:lineRule="auto"/>
        <w:rPr>
          <w:rFonts w:cs="Times New Roman"/>
          <w:sz w:val="24"/>
          <w:szCs w:val="24"/>
          <w:lang w:val="en-AU"/>
        </w:rPr>
      </w:pPr>
    </w:p>
    <w:p w14:paraId="1CC76116" w14:textId="73BC23E6" w:rsidR="00D670C2" w:rsidRDefault="00A8610D" w:rsidP="00F349EC">
      <w:pPr>
        <w:spacing w:line="480" w:lineRule="auto"/>
        <w:rPr>
          <w:ins w:id="53" w:author="8618073241572" w:date="2024-07-27T23:09:00Z"/>
          <w:rFonts w:cs="Times New Roman"/>
          <w:sz w:val="24"/>
          <w:szCs w:val="24"/>
        </w:rPr>
      </w:pPr>
      <w:r w:rsidRPr="00151626">
        <w:rPr>
          <w:rFonts w:cs="Times New Roman"/>
          <w:b/>
          <w:bCs/>
          <w:i/>
          <w:iCs/>
          <w:sz w:val="24"/>
          <w:szCs w:val="24"/>
        </w:rPr>
        <w:t xml:space="preserve">The pathogenicity of mutations. </w:t>
      </w:r>
      <w:r w:rsidRPr="00151626">
        <w:rPr>
          <w:rFonts w:cs="Times New Roman"/>
          <w:sz w:val="24"/>
          <w:szCs w:val="24"/>
        </w:rPr>
        <w:t xml:space="preserve">There are many methods available with which to </w:t>
      </w:r>
      <w:r w:rsidRPr="00151626">
        <w:rPr>
          <w:rFonts w:cs="Times New Roman"/>
          <w:sz w:val="24"/>
          <w:szCs w:val="24"/>
        </w:rPr>
        <w:lastRenderedPageBreak/>
        <w:t xml:space="preserve">predict the pathogenicity of mutations. We employed </w:t>
      </w:r>
      <w:proofErr w:type="spellStart"/>
      <w:r w:rsidRPr="00151626">
        <w:rPr>
          <w:rFonts w:cs="Times New Roman"/>
          <w:sz w:val="24"/>
          <w:szCs w:val="24"/>
        </w:rPr>
        <w:t>dbNSFP</w:t>
      </w:r>
      <w:proofErr w:type="spellEnd"/>
      <w:r w:rsidRPr="00151626">
        <w:rPr>
          <w:rFonts w:cs="Times New Roman"/>
          <w:sz w:val="24"/>
          <w:szCs w:val="24"/>
        </w:rPr>
        <w:t xml:space="preserve"> (version: dbnsfp30a, also called LJB*)</w:t>
      </w:r>
      <w:hyperlink w:anchor="_ENREF_10" w:tooltip="Liu, 2016 #47" w:history="1">
        <w:r w:rsidR="008210F2" w:rsidRPr="00151626">
          <w:rPr>
            <w:rFonts w:cs="Times New Roman"/>
            <w:sz w:val="24"/>
            <w:szCs w:val="24"/>
          </w:rPr>
          <w:fldChar w:fldCharType="begin">
            <w:fldData xml:space="preserve">PEVuZE5vdGU+PENpdGU+PEF1dGhvcj5MaXU8L0F1dGhvcj48WWVhcj4yMDE2PC9ZZWFyPjxSZWNO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PEVuZE5vdGU+PENpdGU+PEF1dGhvcj5MaXU8L0F1dGhvcj48WWVhcj4yMDE2PC9ZZWFyPjxSZWNO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sidRPr="00151626">
          <w:rPr>
            <w:rFonts w:cs="Times New Roman"/>
            <w:sz w:val="24"/>
            <w:szCs w:val="24"/>
          </w:rPr>
          <w:fldChar w:fldCharType="separate"/>
        </w:r>
        <w:r w:rsidR="008210F2" w:rsidRPr="00D9039C">
          <w:rPr>
            <w:rFonts w:cs="Times New Roman"/>
            <w:noProof/>
            <w:sz w:val="24"/>
            <w:szCs w:val="24"/>
            <w:vertAlign w:val="superscript"/>
          </w:rPr>
          <w:t>10</w:t>
        </w:r>
        <w:r w:rsidR="008210F2" w:rsidRPr="00151626">
          <w:rPr>
            <w:rFonts w:cs="Times New Roman"/>
            <w:sz w:val="24"/>
            <w:szCs w:val="24"/>
          </w:rPr>
          <w:fldChar w:fldCharType="end"/>
        </w:r>
      </w:hyperlink>
      <w:r w:rsidRPr="00151626">
        <w:rPr>
          <w:rFonts w:cs="Times New Roman"/>
          <w:sz w:val="24"/>
          <w:szCs w:val="24"/>
        </w:rPr>
        <w:t xml:space="preserve"> of ANNOVAR</w:t>
      </w:r>
      <w:hyperlink w:anchor="_ENREF_11" w:tooltip="Wang, 2010 #12" w:history="1">
        <w:r w:rsidR="008210F2" w:rsidRPr="00151626">
          <w:rPr>
            <w:rFonts w:cs="Times New Roman"/>
            <w:sz w:val="24"/>
            <w:szCs w:val="24"/>
          </w:rPr>
          <w:fldChar w:fldCharType="begin"/>
        </w:r>
        <w:r w:rsidR="008210F2">
          <w:rPr>
            <w:rFonts w:cs="Times New Roman"/>
            <w:sz w:val="24"/>
            <w:szCs w:val="24"/>
          </w:rPr>
          <w:instrText xml:space="preserve"> ADDIN EN.CITE &lt;EndNote&gt;&lt;Cite&gt;&lt;Author&gt;Wang&lt;/Author&gt;&lt;Year&gt;2010&lt;/Year&gt;&lt;RecNum&gt;12&lt;/RecNum&gt;&lt;DisplayText&gt;&lt;style face="superscript"&gt;11&lt;/style&gt;&lt;/DisplayText&gt;&lt;record&gt;&lt;rec-number&gt;12&lt;/rec-number&gt;&lt;foreign-keys&gt;&lt;key app="EN" db-id="evd9f9f2k5zvz4ef5wwpadxceff5vtd5fv0t" timestamp="1632298643"&gt;12&lt;/key&gt;&lt;/foreign-keys&gt;&lt;ref-type name="Journal Article"&gt;17&lt;/ref-type&gt;&lt;contributors&gt;&lt;authors&gt;&lt;author&gt;Wang, K.&lt;/author&gt;&lt;author&gt;Li, M.&lt;/author&gt;&lt;author&gt;Hakonarson, H.&lt;/author&gt;&lt;/authors&gt;&lt;/contributors&gt;&lt;auth-address&gt;Center for Applied Genomics, Children&amp;apos;s Hospital of Philadelphia, PA 19104, USA. kai@openbioinformatics.org&lt;/auth-address&gt;&lt;titles&gt;&lt;title&gt;ANNOVAR: functional annotation of genetic variants from high-throughput sequencing data&lt;/title&gt;&lt;secondary-title&gt;Nucleic Acids Res&lt;/secondary-title&gt;&lt;/titles&gt;&lt;periodical&gt;&lt;full-title&gt;Nucleic Acids Res&lt;/full-title&gt;&lt;/periodical&gt;&lt;pages&gt;e164&lt;/pages&gt;&lt;volume&gt;38&lt;/volume&gt;&lt;number&gt;16&lt;/number&gt;&lt;edition&gt;2010/07/06&lt;/edition&gt;&lt;keywords&gt;&lt;keyword&gt;Genes&lt;/keyword&gt;&lt;keyword&gt;Genetic Predisposition to Disease&lt;/keyword&gt;&lt;keyword&gt;*Genetic Variation&lt;/keyword&gt;&lt;keyword&gt;Genome, Human&lt;/keyword&gt;&lt;keyword&gt;*Genomics&lt;/keyword&gt;&lt;keyword&gt;High-Throughput Screening Assays&lt;/keyword&gt;&lt;keyword&gt;Humans&lt;/keyword&gt;&lt;keyword&gt;Sequence Analysis, DNA&lt;/keyword&gt;&lt;keyword&gt;*Software&lt;/keyword&gt;&lt;/keywords&gt;&lt;dates&gt;&lt;year&gt;2010&lt;/year&gt;&lt;pub-dates&gt;&lt;date&gt;Sep&lt;/date&gt;&lt;/pub-dates&gt;&lt;/dates&gt;&lt;isbn&gt;1362-4962 (Electronic)&amp;#xD;0305-1048 (Linking)&lt;/isbn&gt;&lt;accession-num&gt;20601685&lt;/accession-num&gt;&lt;urls&gt;&lt;related-urls&gt;&lt;url&gt;https://www.ncbi.nlm.nih.gov/pubmed/20601685&lt;/url&gt;&lt;/related-urls&gt;&lt;/urls&gt;&lt;custom2&gt;PMC2938201&lt;/custom2&gt;&lt;electronic-resource-num&gt;10.1093/nar/gkq603&lt;/electronic-resource-num&gt;&lt;/record&gt;&lt;/Cite&gt;&lt;/EndNote&gt;</w:instrText>
        </w:r>
        <w:r w:rsidR="008210F2" w:rsidRPr="00151626">
          <w:rPr>
            <w:rFonts w:cs="Times New Roman"/>
            <w:sz w:val="24"/>
            <w:szCs w:val="24"/>
          </w:rPr>
          <w:fldChar w:fldCharType="separate"/>
        </w:r>
        <w:r w:rsidR="008210F2" w:rsidRPr="00D9039C">
          <w:rPr>
            <w:rFonts w:cs="Times New Roman"/>
            <w:noProof/>
            <w:sz w:val="24"/>
            <w:szCs w:val="24"/>
            <w:vertAlign w:val="superscript"/>
          </w:rPr>
          <w:t>11</w:t>
        </w:r>
        <w:r w:rsidR="008210F2" w:rsidRPr="00151626">
          <w:rPr>
            <w:rFonts w:cs="Times New Roman"/>
            <w:sz w:val="24"/>
            <w:szCs w:val="24"/>
          </w:rPr>
          <w:fldChar w:fldCharType="end"/>
        </w:r>
      </w:hyperlink>
      <w:r w:rsidRPr="00151626">
        <w:rPr>
          <w:rFonts w:cs="Times New Roman"/>
          <w:sz w:val="24"/>
          <w:szCs w:val="24"/>
        </w:rPr>
        <w:t xml:space="preserve"> to annotate mutations from the 1000 Genomes Project (1000GP) and the somatic mutations (</w:t>
      </w:r>
      <w:r w:rsidR="003212EB" w:rsidRPr="00151626">
        <w:rPr>
          <w:rFonts w:cs="Times New Roman"/>
          <w:sz w:val="24"/>
          <w:szCs w:val="24"/>
        </w:rPr>
        <w:t>Table S1</w:t>
      </w:r>
      <w:r w:rsidRPr="00151626">
        <w:rPr>
          <w:rFonts w:cs="Times New Roman"/>
          <w:sz w:val="24"/>
          <w:szCs w:val="24"/>
        </w:rPr>
        <w:t xml:space="preserve">). The </w:t>
      </w:r>
      <w:proofErr w:type="spellStart"/>
      <w:r w:rsidRPr="00151626">
        <w:rPr>
          <w:rFonts w:cs="Times New Roman"/>
          <w:sz w:val="24"/>
          <w:szCs w:val="24"/>
        </w:rPr>
        <w:t>dbNSFP</w:t>
      </w:r>
      <w:proofErr w:type="spellEnd"/>
      <w:r w:rsidRPr="00151626">
        <w:rPr>
          <w:rFonts w:cs="Times New Roman"/>
          <w:sz w:val="24"/>
          <w:szCs w:val="24"/>
        </w:rPr>
        <w:t xml:space="preserve"> includes 19 predictors which provide scores representing the probability of the non-synonymous variants being pathogenic (</w:t>
      </w:r>
      <w:r w:rsidR="003212EB" w:rsidRPr="00151626">
        <w:rPr>
          <w:rFonts w:cs="Times New Roman"/>
          <w:sz w:val="24"/>
          <w:szCs w:val="24"/>
        </w:rPr>
        <w:t>Table S2</w:t>
      </w:r>
      <w:r w:rsidRPr="00151626">
        <w:rPr>
          <w:rFonts w:cs="Times New Roman"/>
          <w:sz w:val="24"/>
          <w:szCs w:val="24"/>
        </w:rPr>
        <w:t xml:space="preserve">). </w:t>
      </w:r>
      <w:ins w:id="54" w:author="8618073241572" w:date="2024-08-14T17:18:00Z">
        <w:r w:rsidR="006E5871" w:rsidRPr="006E5871">
          <w:rPr>
            <w:rFonts w:cs="Times New Roman"/>
            <w:sz w:val="24"/>
            <w:szCs w:val="24"/>
          </w:rPr>
          <w:t>These predictors take into account both loss-of-function (</w:t>
        </w:r>
        <w:proofErr w:type="spellStart"/>
        <w:r w:rsidR="006E5871" w:rsidRPr="006E5871">
          <w:rPr>
            <w:rFonts w:cs="Times New Roman"/>
            <w:sz w:val="24"/>
            <w:szCs w:val="24"/>
          </w:rPr>
          <w:t>LoF</w:t>
        </w:r>
        <w:proofErr w:type="spellEnd"/>
        <w:r w:rsidR="006E5871" w:rsidRPr="006E5871">
          <w:rPr>
            <w:rFonts w:cs="Times New Roman"/>
            <w:sz w:val="24"/>
            <w:szCs w:val="24"/>
          </w:rPr>
          <w:t>) and gain-of-function (</w:t>
        </w:r>
        <w:proofErr w:type="spellStart"/>
        <w:r w:rsidR="006E5871" w:rsidRPr="006E5871">
          <w:rPr>
            <w:rFonts w:cs="Times New Roman"/>
            <w:sz w:val="24"/>
            <w:szCs w:val="24"/>
          </w:rPr>
          <w:t>GoF</w:t>
        </w:r>
        <w:proofErr w:type="spellEnd"/>
        <w:r w:rsidR="006E5871" w:rsidRPr="006E5871">
          <w:rPr>
            <w:rFonts w:cs="Times New Roman"/>
            <w:sz w:val="24"/>
            <w:szCs w:val="24"/>
          </w:rPr>
          <w:t>) mutations in the context of tumor biology</w:t>
        </w:r>
      </w:ins>
      <w:r w:rsidR="006E5871">
        <w:rPr>
          <w:rFonts w:cs="Times New Roman"/>
          <w:sz w:val="24"/>
          <w:szCs w:val="24"/>
        </w:rPr>
        <w:fldChar w:fldCharType="begin">
          <w:fldData xml:space="preserve">PEVuZE5vdGU+PENpdGU+PEF1dGhvcj5MaTwvQXV0aG9yPjxZZWFyPjIwMDk8L1llYXI+PFJlY051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</w:fldData>
        </w:fldChar>
      </w:r>
      <w:r w:rsidR="00C20F68">
        <w:rPr>
          <w:rFonts w:cs="Times New Roman"/>
          <w:sz w:val="24"/>
          <w:szCs w:val="24"/>
        </w:rPr>
        <w:instrText xml:space="preserve"> ADDIN EN.CITE </w:instrText>
      </w:r>
      <w:r w:rsidR="00C20F68">
        <w:rPr>
          <w:rFonts w:cs="Times New Roman"/>
          <w:sz w:val="24"/>
          <w:szCs w:val="24"/>
        </w:rPr>
        <w:fldChar w:fldCharType="begin">
          <w:fldData xml:space="preserve">PEVuZE5vdGU+PENpdGU+PEF1dGhvcj5MaTwvQXV0aG9yPjxZZWFyPjIwMDk8L1llYXI+PFJlY051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</w:fldData>
        </w:fldChar>
      </w:r>
      <w:r w:rsidR="00C20F68">
        <w:rPr>
          <w:rFonts w:cs="Times New Roman"/>
          <w:sz w:val="24"/>
          <w:szCs w:val="24"/>
        </w:rPr>
        <w:instrText xml:space="preserve"> ADDIN EN.CITE.DATA </w:instrText>
      </w:r>
      <w:r w:rsidR="00C20F68">
        <w:rPr>
          <w:rFonts w:cs="Times New Roman"/>
          <w:sz w:val="24"/>
          <w:szCs w:val="24"/>
        </w:rPr>
      </w:r>
      <w:r w:rsidR="00C20F68">
        <w:rPr>
          <w:rFonts w:cs="Times New Roman"/>
          <w:sz w:val="24"/>
          <w:szCs w:val="24"/>
        </w:rPr>
        <w:fldChar w:fldCharType="end"/>
      </w:r>
      <w:r w:rsidR="006E5871">
        <w:rPr>
          <w:rFonts w:cs="Times New Roman"/>
          <w:sz w:val="24"/>
          <w:szCs w:val="24"/>
        </w:rPr>
        <w:fldChar w:fldCharType="separate"/>
      </w:r>
      <w:hyperlink w:anchor="_ENREF_12" w:tooltip="Li, 2009 #46" w:history="1">
        <w:r w:rsidR="008210F2" w:rsidRPr="00C20F68">
          <w:rPr>
            <w:rFonts w:cs="Times New Roman"/>
            <w:noProof/>
            <w:sz w:val="24"/>
            <w:szCs w:val="24"/>
            <w:vertAlign w:val="superscript"/>
          </w:rPr>
          <w:t>12</w:t>
        </w:r>
      </w:hyperlink>
      <w:r w:rsidR="00C20F68" w:rsidRPr="00C20F68">
        <w:rPr>
          <w:rFonts w:cs="Times New Roman"/>
          <w:noProof/>
          <w:sz w:val="24"/>
          <w:szCs w:val="24"/>
          <w:vertAlign w:val="superscript"/>
        </w:rPr>
        <w:t>,</w:t>
      </w:r>
      <w:hyperlink w:anchor="_ENREF_13" w:tooltip="Flanagan, 2010 #48" w:history="1">
        <w:r w:rsidR="008210F2" w:rsidRPr="00C20F68">
          <w:rPr>
            <w:rFonts w:cs="Times New Roman"/>
            <w:noProof/>
            <w:sz w:val="24"/>
            <w:szCs w:val="24"/>
            <w:vertAlign w:val="superscript"/>
          </w:rPr>
          <w:t>13</w:t>
        </w:r>
      </w:hyperlink>
      <w:r w:rsidR="006E5871">
        <w:rPr>
          <w:rFonts w:cs="Times New Roman"/>
          <w:sz w:val="24"/>
          <w:szCs w:val="24"/>
        </w:rPr>
        <w:fldChar w:fldCharType="end"/>
      </w:r>
      <w:ins w:id="55" w:author="8618073241572" w:date="2024-08-14T17:18:00Z">
        <w:r w:rsidR="006E5871" w:rsidRPr="006E5871">
          <w:rPr>
            <w:rFonts w:cs="Times New Roman"/>
            <w:sz w:val="24"/>
            <w:szCs w:val="24"/>
          </w:rPr>
          <w:t>.</w:t>
        </w:r>
        <w:r w:rsidR="006E5871">
          <w:rPr>
            <w:rFonts w:cs="Times New Roman"/>
            <w:sz w:val="24"/>
            <w:szCs w:val="24"/>
          </w:rPr>
          <w:t xml:space="preserve"> </w:t>
        </w:r>
      </w:ins>
      <w:r w:rsidRPr="00151626">
        <w:rPr>
          <w:rFonts w:cs="Times New Roman"/>
          <w:sz w:val="24"/>
          <w:szCs w:val="24"/>
        </w:rPr>
        <w:t xml:space="preserve">The scores given by each predictor were normalized into the range of 0 to1 in this study.  </w:t>
      </w:r>
    </w:p>
    <w:p w14:paraId="1F478850" w14:textId="77777777" w:rsidR="00B374DD" w:rsidRDefault="00B374DD" w:rsidP="00F349EC">
      <w:pPr>
        <w:spacing w:line="480" w:lineRule="auto"/>
        <w:rPr>
          <w:rFonts w:cs="Times New Roman"/>
          <w:sz w:val="24"/>
          <w:szCs w:val="24"/>
        </w:rPr>
      </w:pPr>
    </w:p>
    <w:p w14:paraId="2A3A20F9" w14:textId="53383F12" w:rsidR="00C63A5E" w:rsidRDefault="00C83407" w:rsidP="008D0926">
      <w:pPr>
        <w:spacing w:line="480" w:lineRule="auto"/>
        <w:rPr>
          <w:ins w:id="56" w:author="8618073241572" w:date="2024-08-03T17:53:00Z"/>
          <w:rFonts w:cs="Times New Roman"/>
          <w:sz w:val="24"/>
          <w:szCs w:val="24"/>
          <w:lang w:val="en-AU"/>
        </w:rPr>
      </w:pPr>
      <w:ins w:id="57" w:author="8618073241572" w:date="2024-07-27T20:09:00Z">
        <w:r w:rsidRPr="00151626">
          <w:rPr>
            <w:rFonts w:cs="Times New Roman"/>
            <w:b/>
            <w:bCs/>
            <w:i/>
            <w:iCs/>
            <w:sz w:val="24"/>
            <w:szCs w:val="24"/>
            <w:lang w:val="en-AU"/>
          </w:rPr>
          <w:t>Known cancer driver genes.</w:t>
        </w:r>
      </w:ins>
      <w:ins w:id="58" w:author="8618073241572" w:date="2024-07-27T23:04:00Z">
        <w:r w:rsidR="00B374DD" w:rsidRPr="00B374DD">
          <w:rPr>
            <w:rFonts w:cs="Times New Roman"/>
            <w:b/>
            <w:bCs/>
            <w:i/>
            <w:iCs/>
            <w:sz w:val="24"/>
            <w:szCs w:val="24"/>
            <w:lang w:val="en-AU"/>
          </w:rPr>
          <w:t xml:space="preserve"> </w:t>
        </w:r>
        <w:r w:rsidR="00B374DD" w:rsidRPr="00151626">
          <w:rPr>
            <w:rFonts w:cs="Times New Roman"/>
            <w:sz w:val="24"/>
            <w:szCs w:val="24"/>
            <w:lang w:val="en-AU"/>
          </w:rPr>
          <w:t xml:space="preserve">The accuracy of the predictions made by </w:t>
        </w:r>
        <w:r w:rsidR="00B374DD" w:rsidRPr="00151626">
          <w:rPr>
            <w:rFonts w:cs="Times New Roman"/>
            <w:sz w:val="24"/>
            <w:szCs w:val="24"/>
          </w:rPr>
          <w:t>DGAT-cancer</w:t>
        </w:r>
        <w:r w:rsidR="00B374DD" w:rsidRPr="00151626">
          <w:rPr>
            <w:rFonts w:cs="Times New Roman"/>
            <w:sz w:val="24"/>
            <w:szCs w:val="24"/>
            <w:lang w:val="en-AU"/>
          </w:rPr>
          <w:t xml:space="preserve"> was examined using a set of known cancer driver genes. This set of 1,168 unique cancer driver genes comprised a non-redundant set of 723 genes (including 576 class Tier 1 genes and 147 class Tier 2 genes) from</w:t>
        </w:r>
        <w:r w:rsidR="00B374DD" w:rsidRPr="00151626">
          <w:rPr>
            <w:rFonts w:cs="Times New Roman"/>
            <w:sz w:val="24"/>
            <w:szCs w:val="24"/>
          </w:rPr>
          <w:t xml:space="preserve"> the COSMIC Cancer Gene Census</w:t>
        </w:r>
      </w:ins>
      <w:r w:rsidR="008210F2">
        <w:rPr>
          <w:rFonts w:cs="Times New Roman"/>
          <w:sz w:val="24"/>
          <w:szCs w:val="24"/>
        </w:rPr>
        <w:fldChar w:fldCharType="begin"/>
      </w:r>
      <w:r w:rsidR="008210F2">
        <w:rPr>
          <w:rFonts w:cs="Times New Roman"/>
          <w:sz w:val="24"/>
          <w:szCs w:val="24"/>
        </w:rPr>
        <w:instrText xml:space="preserve"> HYPERLINK \l "_ENREF_14" \o "Sondka, 2018 #70" </w:instrText>
      </w:r>
      <w:r w:rsidR="008210F2">
        <w:rPr>
          <w:rFonts w:cs="Times New Roman"/>
          <w:sz w:val="24"/>
          <w:szCs w:val="24"/>
        </w:rPr>
      </w:r>
      <w:r w:rsidR="008210F2">
        <w:rPr>
          <w:rFonts w:cs="Times New Roman"/>
          <w:sz w:val="24"/>
          <w:szCs w:val="24"/>
        </w:rPr>
        <w:fldChar w:fldCharType="separate"/>
      </w:r>
      <w:ins w:id="59" w:author="8618073241572" w:date="2024-07-27T23:04:00Z">
        <w:r w:rsidR="008210F2" w:rsidRPr="00151626">
          <w:rPr>
            <w:rFonts w:cs="Times New Roman"/>
            <w:sz w:val="24"/>
            <w:szCs w:val="24"/>
          </w:rPr>
          <w:fldChar w:fldCharType="begin"/>
        </w:r>
      </w:ins>
      <w:r w:rsidR="008210F2">
        <w:rPr>
          <w:rFonts w:cs="Times New Roman"/>
          <w:sz w:val="24"/>
          <w:szCs w:val="24"/>
        </w:rPr>
        <w:instrText xml:space="preserve"> ADDIN EN.CITE &lt;EndNote&gt;&lt;Cite&gt;&lt;Author&gt;Sondka&lt;/Author&gt;&lt;Year&gt;2018&lt;/Year&gt;&lt;RecNum&gt;70&lt;/RecNum&gt;&lt;DisplayText&gt;&lt;style face="superscript"&gt;14&lt;/style&gt;&lt;/DisplayText&gt;&lt;record&gt;&lt;rec-number&gt;70&lt;/rec-number&gt;&lt;foreign-keys&gt;&lt;key app="EN" db-id="evd9f9f2k5zvz4ef5wwpadxceff5vtd5fv0t" timestamp="1665193419"&gt;70&lt;/key&gt;&lt;/foreign-keys&gt;&lt;ref-type name="Journal Article"&gt;17&lt;/ref-type&gt;&lt;contributors&gt;&lt;authors&gt;&lt;author&gt;Sondka, Z.&lt;/author&gt;&lt;author&gt;Bamford, S.&lt;/author&gt;&lt;author&gt;Cole, C. G.&lt;/author&gt;&lt;author&gt;Ward, S. A.&lt;/author&gt;&lt;author&gt;Dunham, I.&lt;/author&gt;&lt;author&gt;Forbes, S. A.&lt;/author&gt;&lt;/authors&gt;&lt;/contributors&gt;&lt;auth-address&gt;Wellcome Sanger Institute, Wellcome Genome Campus, Hinxton, Cambridge, UK. zbyslaw.sondka@sanger.ac.uk.&amp;#xD;Open Targets, Wellcome Genome Campus, Hinxton, Cambridge, UK. zbyslaw.sondka@sanger.ac.uk.&amp;#xD;Wellcome Sanger Institute, Wellcome Genome Campus, Hinxton, Cambridge, UK.&amp;#xD;Open Targets, Wellcome Genome Campus, Hinxton, Cambridge, UK.&amp;#xD;European Molecular Biology Laboratory, European Bioinformatics Institute (EMBL-EBI), Wellcome Genome Campus, Hinxton, Cambridge, UK.&lt;/auth-address&gt;&lt;titles&gt;&lt;title&gt;The COSMIC Cancer Gene Census: describing genetic dysfunction across all human cancers&lt;/title&gt;&lt;secondary-title&gt;Nat Rev Cancer&lt;/secondary-title&gt;&lt;/titles&gt;&lt;periodical&gt;&lt;full-title&gt;Nat Rev Cancer&lt;/full-title&gt;&lt;/periodical&gt;&lt;pages&gt;696-705&lt;/pages&gt;&lt;volume&gt;18&lt;/volume&gt;&lt;number&gt;11&lt;/number&gt;&lt;edition&gt;2018/10/08&lt;/edition&gt;&lt;keywords&gt;&lt;keyword&gt;Censuses&lt;/keyword&gt;&lt;keyword&gt;Humans&lt;/keyword&gt;&lt;keyword&gt;Mutation/*genetics&lt;/keyword&gt;&lt;keyword&gt;Neoplasms/*genetics/*pathology/therapy&lt;/keyword&gt;&lt;/keywords&gt;&lt;dates&gt;&lt;year&gt;2018&lt;/year&gt;&lt;pub-dates&gt;&lt;date&gt;Nov&lt;/date&gt;&lt;/pub-dates&gt;&lt;/dates&gt;&lt;isbn&gt;1474-1768 (Electronic)&amp;#xD;1474-175X (Linking)&lt;/isbn&gt;&lt;accession-num&gt;30293088&lt;/accession-num&gt;&lt;urls&gt;&lt;related-urls&gt;&lt;url&gt;https://www.ncbi.nlm.nih.gov/pubmed/30293088&lt;/url&gt;&lt;/related-urls&gt;&lt;/urls&gt;&lt;custom2&gt;PMC6450507&lt;/custom2&gt;&lt;electronic-resource-num&gt;10.1038/s41568-018-0060-1&lt;/electronic-resource-num&gt;&lt;/record&gt;&lt;/Cite&gt;&lt;/EndNote&gt;</w:instrText>
      </w:r>
      <w:ins w:id="60" w:author="8618073241572" w:date="2024-07-27T23:04:00Z">
        <w:r w:rsidR="008210F2" w:rsidRPr="00151626">
          <w:rPr>
            <w:rFonts w:cs="Times New Roman"/>
            <w:sz w:val="24"/>
            <w:szCs w:val="24"/>
          </w:rPr>
          <w:fldChar w:fldCharType="separate"/>
        </w:r>
      </w:ins>
      <w:r w:rsidR="008210F2" w:rsidRPr="00C20F68">
        <w:rPr>
          <w:rFonts w:cs="Times New Roman"/>
          <w:noProof/>
          <w:sz w:val="24"/>
          <w:szCs w:val="24"/>
          <w:vertAlign w:val="superscript"/>
        </w:rPr>
        <w:t>14</w:t>
      </w:r>
      <w:ins w:id="61" w:author="8618073241572" w:date="2024-07-27T23:04:00Z">
        <w:r w:rsidR="008210F2" w:rsidRPr="00151626">
          <w:rPr>
            <w:rFonts w:cs="Times New Roman"/>
            <w:sz w:val="24"/>
            <w:szCs w:val="24"/>
          </w:rPr>
          <w:fldChar w:fldCharType="end"/>
        </w:r>
      </w:ins>
      <w:r w:rsidR="008210F2">
        <w:rPr>
          <w:rFonts w:cs="Times New Roman"/>
          <w:sz w:val="24"/>
          <w:szCs w:val="24"/>
        </w:rPr>
        <w:fldChar w:fldCharType="end"/>
      </w:r>
      <w:ins w:id="62" w:author="8618073241572" w:date="2024-07-27T23:04:00Z">
        <w:r w:rsidR="00B374DD" w:rsidRPr="00151626">
          <w:rPr>
            <w:rFonts w:cs="Times New Roman"/>
            <w:sz w:val="24"/>
            <w:szCs w:val="24"/>
          </w:rPr>
          <w:t xml:space="preserve"> (CGC) and 1,064 genes from </w:t>
        </w:r>
        <w:proofErr w:type="spellStart"/>
        <w:r w:rsidR="00B374DD" w:rsidRPr="00151626">
          <w:rPr>
            <w:rFonts w:cs="Times New Roman"/>
            <w:sz w:val="24"/>
            <w:szCs w:val="24"/>
          </w:rPr>
          <w:t>OncoKB</w:t>
        </w:r>
      </w:ins>
      <w:proofErr w:type="spellEnd"/>
      <w:r w:rsidR="008210F2">
        <w:rPr>
          <w:rFonts w:cs="Times New Roman"/>
          <w:sz w:val="24"/>
          <w:szCs w:val="24"/>
        </w:rPr>
        <w:fldChar w:fldCharType="begin"/>
      </w:r>
      <w:r w:rsidR="008210F2">
        <w:rPr>
          <w:rFonts w:cs="Times New Roman"/>
          <w:sz w:val="24"/>
          <w:szCs w:val="24"/>
        </w:rPr>
        <w:instrText xml:space="preserve"> HYPERLINK \l "_ENREF_15" \o "Chakravarty, 2017 #60" </w:instrText>
      </w:r>
      <w:r w:rsidR="008210F2">
        <w:rPr>
          <w:rFonts w:cs="Times New Roman"/>
          <w:sz w:val="24"/>
          <w:szCs w:val="24"/>
        </w:rPr>
      </w:r>
      <w:r w:rsidR="008210F2">
        <w:rPr>
          <w:rFonts w:cs="Times New Roman"/>
          <w:sz w:val="24"/>
          <w:szCs w:val="24"/>
        </w:rPr>
        <w:fldChar w:fldCharType="separate"/>
      </w:r>
      <w:ins w:id="63" w:author="8618073241572" w:date="2024-07-27T23:04:00Z">
        <w:r w:rsidR="008210F2" w:rsidRPr="00151626">
          <w:rPr>
            <w:rFonts w:cs="Times New Roman"/>
            <w:sz w:val="24"/>
            <w:szCs w:val="24"/>
          </w:rPr>
          <w:fldChar w:fldCharType="begin">
            <w:fldData xml:space="preserve">PEVuZE5vdGU+PENpdGU+PEF1dGhvcj5DaGFrcmF2YXJ0eTwvQXV0aG9yPjxZZWFyPjIwMTc8L1ll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</w:fldData>
          </w:fldChar>
        </w:r>
      </w:ins>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PEVuZE5vdGU+PENpdGU+PEF1dGhvcj5DaGFrcmF2YXJ0eTwvQXV0aG9yPjxZZWFyPjIwMTc8L1ll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ins w:id="64" w:author="8618073241572" w:date="2024-07-27T23:04:00Z">
        <w:r w:rsidR="008210F2" w:rsidRPr="00151626">
          <w:rPr>
            <w:rFonts w:cs="Times New Roman"/>
            <w:sz w:val="24"/>
            <w:szCs w:val="24"/>
          </w:rPr>
          <w:fldChar w:fldCharType="separate"/>
        </w:r>
      </w:ins>
      <w:r w:rsidR="008210F2" w:rsidRPr="00C20F68">
        <w:rPr>
          <w:rFonts w:cs="Times New Roman"/>
          <w:noProof/>
          <w:sz w:val="24"/>
          <w:szCs w:val="24"/>
          <w:vertAlign w:val="superscript"/>
        </w:rPr>
        <w:t>15</w:t>
      </w:r>
      <w:ins w:id="65" w:author="8618073241572" w:date="2024-07-27T23:04:00Z">
        <w:r w:rsidR="008210F2" w:rsidRPr="00151626">
          <w:rPr>
            <w:rFonts w:cs="Times New Roman"/>
            <w:sz w:val="24"/>
            <w:szCs w:val="24"/>
          </w:rPr>
          <w:fldChar w:fldCharType="end"/>
        </w:r>
      </w:ins>
      <w:r w:rsidR="008210F2">
        <w:rPr>
          <w:rFonts w:cs="Times New Roman"/>
          <w:sz w:val="24"/>
          <w:szCs w:val="24"/>
        </w:rPr>
        <w:fldChar w:fldCharType="end"/>
      </w:r>
      <w:ins w:id="66" w:author="8618073241572" w:date="2024-07-27T23:04:00Z">
        <w:r w:rsidR="00B374DD" w:rsidRPr="00151626">
          <w:rPr>
            <w:rFonts w:cs="Times New Roman"/>
            <w:sz w:val="24"/>
            <w:szCs w:val="24"/>
            <w:lang w:val="en-AU"/>
          </w:rPr>
          <w:t xml:space="preserve">. </w:t>
        </w:r>
        <w:proofErr w:type="spellStart"/>
        <w:r w:rsidR="00B374DD" w:rsidRPr="00151626">
          <w:rPr>
            <w:rFonts w:cs="Times New Roman"/>
            <w:sz w:val="24"/>
            <w:szCs w:val="24"/>
            <w:lang w:val="en-AU"/>
          </w:rPr>
          <w:t>OncoKB</w:t>
        </w:r>
        <w:proofErr w:type="spellEnd"/>
        <w:r w:rsidR="00B374DD" w:rsidRPr="00151626">
          <w:rPr>
            <w:rFonts w:cs="Times New Roman"/>
            <w:sz w:val="24"/>
            <w:szCs w:val="24"/>
            <w:lang w:val="en-AU"/>
          </w:rPr>
          <w:t xml:space="preserve"> co</w:t>
        </w:r>
        <w:r w:rsidR="00B374DD" w:rsidRPr="00151626">
          <w:rPr>
            <w:rFonts w:cs="Times New Roman"/>
            <w:sz w:val="24"/>
            <w:szCs w:val="24"/>
          </w:rPr>
          <w:t>n</w:t>
        </w:r>
        <w:proofErr w:type="spellStart"/>
        <w:r w:rsidR="00B374DD" w:rsidRPr="00151626">
          <w:rPr>
            <w:rFonts w:cs="Times New Roman"/>
            <w:sz w:val="24"/>
            <w:szCs w:val="24"/>
            <w:lang w:val="en-AU"/>
          </w:rPr>
          <w:t>tains</w:t>
        </w:r>
        <w:proofErr w:type="spellEnd"/>
        <w:r w:rsidR="00B374DD" w:rsidRPr="00151626">
          <w:rPr>
            <w:rFonts w:cs="Times New Roman"/>
            <w:sz w:val="24"/>
            <w:szCs w:val="24"/>
            <w:lang w:val="en-AU"/>
          </w:rPr>
          <w:t xml:space="preserve"> more cancer driver genes than CGC because it collects cancer genes </w:t>
        </w:r>
        <w:r w:rsidR="00B374DD" w:rsidRPr="00151626">
          <w:rPr>
            <w:rFonts w:cs="Times New Roman"/>
            <w:sz w:val="24"/>
            <w:szCs w:val="24"/>
            <w:shd w:val="clear" w:color="auto" w:fill="FFFFFF"/>
          </w:rPr>
          <w:t xml:space="preserve">from various panels, including class Tier 1 genes in CGC (576), the MSK-IMPACT™ panel (505), the MSK-IMPACT™ </w:t>
        </w:r>
        <w:proofErr w:type="spellStart"/>
        <w:r w:rsidR="00B374DD" w:rsidRPr="00151626">
          <w:rPr>
            <w:rFonts w:cs="Times New Roman"/>
            <w:sz w:val="24"/>
            <w:szCs w:val="24"/>
            <w:shd w:val="clear" w:color="auto" w:fill="FFFFFF"/>
          </w:rPr>
          <w:t>Heme</w:t>
        </w:r>
        <w:proofErr w:type="spellEnd"/>
        <w:r w:rsidR="00B374DD" w:rsidRPr="00151626">
          <w:rPr>
            <w:rFonts w:cs="Times New Roman"/>
            <w:sz w:val="24"/>
            <w:szCs w:val="24"/>
            <w:shd w:val="clear" w:color="auto" w:fill="FFFFFF"/>
          </w:rPr>
          <w:t xml:space="preserve"> and </w:t>
        </w:r>
        <w:proofErr w:type="spellStart"/>
        <w:r w:rsidR="00B374DD" w:rsidRPr="00151626">
          <w:rPr>
            <w:rFonts w:cs="Times New Roman"/>
            <w:sz w:val="24"/>
            <w:szCs w:val="24"/>
            <w:shd w:val="clear" w:color="auto" w:fill="FFFFFF"/>
          </w:rPr>
          <w:t>HemePACT</w:t>
        </w:r>
        <w:proofErr w:type="spellEnd"/>
        <w:r w:rsidR="00B374DD" w:rsidRPr="00151626">
          <w:rPr>
            <w:rFonts w:cs="Times New Roman"/>
            <w:sz w:val="24"/>
            <w:szCs w:val="24"/>
            <w:shd w:val="clear" w:color="auto" w:fill="FFFFFF"/>
          </w:rPr>
          <w:t xml:space="preserve"> panels (575), the </w:t>
        </w:r>
        <w:proofErr w:type="spellStart"/>
        <w:r w:rsidR="00B374DD" w:rsidRPr="00151626">
          <w:rPr>
            <w:rFonts w:cs="Times New Roman"/>
            <w:sz w:val="24"/>
            <w:szCs w:val="24"/>
            <w:shd w:val="clear" w:color="auto" w:fill="FFFFFF"/>
          </w:rPr>
          <w:t>FoundationOne</w:t>
        </w:r>
        <w:proofErr w:type="spellEnd"/>
        <w:r w:rsidR="00B374DD" w:rsidRPr="00151626">
          <w:rPr>
            <w:rFonts w:cs="Times New Roman"/>
            <w:sz w:val="24"/>
            <w:szCs w:val="24"/>
            <w:shd w:val="clear" w:color="auto" w:fill="FFFFFF"/>
          </w:rPr>
          <w:t xml:space="preserve"> </w:t>
        </w:r>
        <w:proofErr w:type="spellStart"/>
        <w:r w:rsidR="00B374DD" w:rsidRPr="00151626">
          <w:rPr>
            <w:rFonts w:cs="Times New Roman"/>
            <w:sz w:val="24"/>
            <w:szCs w:val="24"/>
            <w:shd w:val="clear" w:color="auto" w:fill="FFFFFF"/>
          </w:rPr>
          <w:t>CDx</w:t>
        </w:r>
        <w:proofErr w:type="spellEnd"/>
        <w:r w:rsidR="00B374DD" w:rsidRPr="00151626">
          <w:rPr>
            <w:rFonts w:cs="Times New Roman"/>
            <w:sz w:val="24"/>
            <w:szCs w:val="24"/>
            <w:shd w:val="clear" w:color="auto" w:fill="FFFFFF"/>
          </w:rPr>
          <w:t xml:space="preserve"> panel (324), the </w:t>
        </w:r>
        <w:proofErr w:type="spellStart"/>
        <w:r w:rsidR="00B374DD" w:rsidRPr="00151626">
          <w:rPr>
            <w:rFonts w:cs="Times New Roman"/>
            <w:sz w:val="24"/>
            <w:szCs w:val="24"/>
            <w:shd w:val="clear" w:color="auto" w:fill="FFFFFF"/>
          </w:rPr>
          <w:t>FoundationOne</w:t>
        </w:r>
        <w:proofErr w:type="spellEnd"/>
        <w:r w:rsidR="00B374DD" w:rsidRPr="00151626">
          <w:rPr>
            <w:rFonts w:cs="Times New Roman"/>
            <w:sz w:val="24"/>
            <w:szCs w:val="24"/>
            <w:shd w:val="clear" w:color="auto" w:fill="FFFFFF"/>
          </w:rPr>
          <w:t xml:space="preserve"> </w:t>
        </w:r>
        <w:proofErr w:type="spellStart"/>
        <w:r w:rsidR="00B374DD" w:rsidRPr="00151626">
          <w:rPr>
            <w:rFonts w:cs="Times New Roman"/>
            <w:sz w:val="24"/>
            <w:szCs w:val="24"/>
            <w:shd w:val="clear" w:color="auto" w:fill="FFFFFF"/>
          </w:rPr>
          <w:t>Heme</w:t>
        </w:r>
        <w:proofErr w:type="spellEnd"/>
        <w:r w:rsidR="00B374DD" w:rsidRPr="00151626">
          <w:rPr>
            <w:rFonts w:cs="Times New Roman"/>
            <w:sz w:val="24"/>
            <w:szCs w:val="24"/>
            <w:shd w:val="clear" w:color="auto" w:fill="FFFFFF"/>
          </w:rPr>
          <w:t xml:space="preserve"> panel (593), and data from Vogelstein et al</w:t>
        </w:r>
        <w:bookmarkStart w:id="67" w:name="_Hlk117235493"/>
        <w:r w:rsidR="00B374DD" w:rsidRPr="00151626">
          <w:rPr>
            <w:rFonts w:cs="Times New Roman"/>
            <w:sz w:val="24"/>
            <w:szCs w:val="24"/>
            <w:shd w:val="clear" w:color="auto" w:fill="FFFFFF"/>
          </w:rPr>
          <w:t>.(125)</w:t>
        </w:r>
      </w:ins>
      <w:bookmarkEnd w:id="67"/>
      <w:r w:rsidR="008210F2">
        <w:rPr>
          <w:rFonts w:cs="Times New Roman"/>
          <w:sz w:val="24"/>
          <w:szCs w:val="24"/>
          <w:shd w:val="clear" w:color="auto" w:fill="FFFFFF"/>
        </w:rPr>
        <w:fldChar w:fldCharType="begin"/>
      </w:r>
      <w:r w:rsidR="008210F2">
        <w:rPr>
          <w:rFonts w:cs="Times New Roman"/>
          <w:sz w:val="24"/>
          <w:szCs w:val="24"/>
          <w:shd w:val="clear" w:color="auto" w:fill="FFFFFF"/>
        </w:rPr>
        <w:instrText xml:space="preserve"> HYPERLINK \l "_ENREF_16" \o "Vogelstein, 2013 #74" </w:instrText>
      </w:r>
      <w:r w:rsidR="008210F2">
        <w:rPr>
          <w:rFonts w:cs="Times New Roman"/>
          <w:sz w:val="24"/>
          <w:szCs w:val="24"/>
          <w:shd w:val="clear" w:color="auto" w:fill="FFFFFF"/>
        </w:rPr>
      </w:r>
      <w:r w:rsidR="008210F2">
        <w:rPr>
          <w:rFonts w:cs="Times New Roman"/>
          <w:sz w:val="24"/>
          <w:szCs w:val="24"/>
          <w:shd w:val="clear" w:color="auto" w:fill="FFFFFF"/>
        </w:rPr>
        <w:fldChar w:fldCharType="separate"/>
      </w:r>
      <w:ins w:id="68" w:author="8618073241572" w:date="2024-07-27T23:04:00Z">
        <w:r w:rsidR="008210F2" w:rsidRPr="00151626">
          <w:rPr>
            <w:rFonts w:cs="Times New Roman"/>
            <w:sz w:val="24"/>
            <w:szCs w:val="24"/>
            <w:shd w:val="clear" w:color="auto" w:fill="FFFFFF"/>
          </w:rPr>
          <w:fldChar w:fldCharType="begin"/>
        </w:r>
      </w:ins>
      <w:r w:rsidR="008210F2">
        <w:rPr>
          <w:rFonts w:cs="Times New Roman"/>
          <w:sz w:val="24"/>
          <w:szCs w:val="24"/>
          <w:shd w:val="clear" w:color="auto" w:fill="FFFFFF"/>
        </w:rPr>
        <w:instrText xml:space="preserve"> ADDIN EN.CITE &lt;EndNote&gt;&lt;Cite&gt;&lt;Author&gt;Vogelstein&lt;/Author&gt;&lt;Year&gt;2013&lt;/Year&gt;&lt;RecNum&gt;74&lt;/RecNum&gt;&lt;DisplayText&gt;&lt;style face="superscript"&gt;16&lt;/style&gt;&lt;/DisplayText&gt;&lt;record&gt;&lt;rec-number&gt;74&lt;/rec-number&gt;&lt;foreign-keys&gt;&lt;key app="EN" db-id="evd9f9f2k5zvz4ef5wwpadxceff5vtd5fv0t" timestamp="1665970584"&gt;74&lt;/key&gt;&lt;/foreign-keys&gt;&lt;ref-type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titles&gt;&lt;periodical&gt;&lt;full-title&gt;Science&lt;/full-title&gt;&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s://www.ncbi.nlm.nih.gov/pubmed/23539594&lt;/url&gt;&lt;/related-urls&gt;&lt;/urls&gt;&lt;custom2&gt;PMC3749880&lt;/custom2&gt;&lt;electronic-resource-num&gt;10.1126/science.1235122&lt;/electronic-resource-num&gt;&lt;/record&gt;&lt;/Cite&gt;&lt;/EndNote&gt;</w:instrText>
      </w:r>
      <w:ins w:id="69" w:author="8618073241572" w:date="2024-07-27T23:04:00Z">
        <w:r w:rsidR="008210F2" w:rsidRPr="00151626">
          <w:rPr>
            <w:rFonts w:cs="Times New Roman"/>
            <w:sz w:val="24"/>
            <w:szCs w:val="24"/>
            <w:shd w:val="clear" w:color="auto" w:fill="FFFFFF"/>
          </w:rPr>
          <w:fldChar w:fldCharType="separate"/>
        </w:r>
      </w:ins>
      <w:r w:rsidR="008210F2" w:rsidRPr="00C20F68">
        <w:rPr>
          <w:rFonts w:cs="Times New Roman"/>
          <w:noProof/>
          <w:sz w:val="24"/>
          <w:szCs w:val="24"/>
          <w:shd w:val="clear" w:color="auto" w:fill="FFFFFF"/>
          <w:vertAlign w:val="superscript"/>
        </w:rPr>
        <w:t>16</w:t>
      </w:r>
      <w:ins w:id="70" w:author="8618073241572" w:date="2024-07-27T23:04:00Z">
        <w:r w:rsidR="008210F2" w:rsidRPr="00151626">
          <w:rPr>
            <w:rFonts w:cs="Times New Roman"/>
            <w:sz w:val="24"/>
            <w:szCs w:val="24"/>
            <w:shd w:val="clear" w:color="auto" w:fill="FFFFFF"/>
          </w:rPr>
          <w:fldChar w:fldCharType="end"/>
        </w:r>
      </w:ins>
      <w:r w:rsidR="008210F2">
        <w:rPr>
          <w:rFonts w:cs="Times New Roman"/>
          <w:sz w:val="24"/>
          <w:szCs w:val="24"/>
          <w:shd w:val="clear" w:color="auto" w:fill="FFFFFF"/>
        </w:rPr>
        <w:fldChar w:fldCharType="end"/>
      </w:r>
      <w:ins w:id="71" w:author="8618073241572" w:date="2024-07-27T23:04:00Z">
        <w:r w:rsidR="00B374DD" w:rsidRPr="00151626">
          <w:rPr>
            <w:rFonts w:cs="Times New Roman"/>
            <w:sz w:val="24"/>
            <w:szCs w:val="24"/>
            <w:lang w:val="en-AU"/>
          </w:rPr>
          <w:t xml:space="preserve">. We also collated gene sets containing cancer type-specific driver genes, which were collected from </w:t>
        </w:r>
        <w:proofErr w:type="spellStart"/>
        <w:r w:rsidR="00B374DD" w:rsidRPr="00151626">
          <w:rPr>
            <w:rFonts w:cs="Times New Roman"/>
            <w:sz w:val="24"/>
            <w:szCs w:val="24"/>
            <w:lang w:val="en-AU"/>
          </w:rPr>
          <w:t>IntOGen</w:t>
        </w:r>
      </w:ins>
      <w:proofErr w:type="spellEnd"/>
      <w:r w:rsidR="008210F2">
        <w:rPr>
          <w:rFonts w:cs="Times New Roman"/>
          <w:sz w:val="24"/>
          <w:szCs w:val="24"/>
          <w:lang w:val="en-AU"/>
        </w:rPr>
        <w:fldChar w:fldCharType="begin"/>
      </w:r>
      <w:r w:rsidR="008210F2">
        <w:rPr>
          <w:rFonts w:cs="Times New Roman"/>
          <w:sz w:val="24"/>
          <w:szCs w:val="24"/>
          <w:lang w:val="en-AU"/>
        </w:rPr>
        <w:instrText xml:space="preserve"> HYPERLINK \l "_ENREF_17" \o "Martinez-Jimenez, 2020 #9" </w:instrText>
      </w:r>
      <w:r w:rsidR="008210F2">
        <w:rPr>
          <w:rFonts w:cs="Times New Roman"/>
          <w:sz w:val="24"/>
          <w:szCs w:val="24"/>
          <w:lang w:val="en-AU"/>
        </w:rPr>
      </w:r>
      <w:r w:rsidR="008210F2">
        <w:rPr>
          <w:rFonts w:cs="Times New Roman"/>
          <w:sz w:val="24"/>
          <w:szCs w:val="24"/>
          <w:lang w:val="en-AU"/>
        </w:rPr>
        <w:fldChar w:fldCharType="separate"/>
      </w:r>
      <w:ins w:id="72" w:author="8618073241572" w:date="2024-07-27T23:04:00Z">
        <w:r w:rsidR="008210F2" w:rsidRPr="00151626">
          <w:rPr>
            <w:rFonts w:cs="Times New Roman"/>
            <w:sz w:val="24"/>
            <w:szCs w:val="24"/>
            <w:lang w:val="en-AU"/>
          </w:rPr>
          <w:fldChar w:fldCharType="begin">
            <w:fldData xml:space="preserve">PEVuZE5vdGU+PENpdGU+PEF1dGhvcj5NYXJ0aW5lei1KaW1lbmV6PC9BdXRob3I+PFllYXI+MjAy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</w:fldData>
          </w:fldChar>
        </w:r>
      </w:ins>
      <w:r w:rsidR="008210F2">
        <w:rPr>
          <w:rFonts w:cs="Times New Roman"/>
          <w:sz w:val="24"/>
          <w:szCs w:val="24"/>
          <w:lang w:val="en-AU"/>
        </w:rPr>
        <w:instrText xml:space="preserve"> ADDIN EN.CITE </w:instrText>
      </w:r>
      <w:r w:rsidR="008210F2">
        <w:rPr>
          <w:rFonts w:cs="Times New Roman"/>
          <w:sz w:val="24"/>
          <w:szCs w:val="24"/>
          <w:lang w:val="en-AU"/>
        </w:rPr>
        <w:fldChar w:fldCharType="begin">
          <w:fldData xml:space="preserve">PEVuZE5vdGU+PENpdGU+PEF1dGhvcj5NYXJ0aW5lei1KaW1lbmV6PC9BdXRob3I+PFllYXI+MjAy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</w:fldData>
        </w:fldChar>
      </w:r>
      <w:r w:rsidR="008210F2">
        <w:rPr>
          <w:rFonts w:cs="Times New Roman"/>
          <w:sz w:val="24"/>
          <w:szCs w:val="24"/>
          <w:lang w:val="en-AU"/>
        </w:rPr>
        <w:instrText xml:space="preserve"> ADDIN EN.CITE.DATA </w:instrText>
      </w:r>
      <w:r w:rsidR="008210F2">
        <w:rPr>
          <w:rFonts w:cs="Times New Roman"/>
          <w:sz w:val="24"/>
          <w:szCs w:val="24"/>
          <w:lang w:val="en-AU"/>
        </w:rPr>
      </w:r>
      <w:r w:rsidR="008210F2">
        <w:rPr>
          <w:rFonts w:cs="Times New Roman"/>
          <w:sz w:val="24"/>
          <w:szCs w:val="24"/>
          <w:lang w:val="en-AU"/>
        </w:rPr>
        <w:fldChar w:fldCharType="end"/>
      </w:r>
      <w:ins w:id="73" w:author="8618073241572" w:date="2024-07-27T23:04:00Z">
        <w:r w:rsidR="008210F2" w:rsidRPr="00151626">
          <w:rPr>
            <w:rFonts w:cs="Times New Roman"/>
            <w:sz w:val="24"/>
            <w:szCs w:val="24"/>
            <w:lang w:val="en-AU"/>
          </w:rPr>
          <w:fldChar w:fldCharType="separate"/>
        </w:r>
      </w:ins>
      <w:r w:rsidR="008210F2" w:rsidRPr="00C20F68">
        <w:rPr>
          <w:rFonts w:cs="Times New Roman"/>
          <w:noProof/>
          <w:sz w:val="24"/>
          <w:szCs w:val="24"/>
          <w:vertAlign w:val="superscript"/>
          <w:lang w:val="en-AU"/>
        </w:rPr>
        <w:t>17</w:t>
      </w:r>
      <w:ins w:id="74" w:author="8618073241572" w:date="2024-07-27T23:04:00Z">
        <w:r w:rsidR="008210F2" w:rsidRPr="00151626">
          <w:rPr>
            <w:rFonts w:cs="Times New Roman"/>
            <w:sz w:val="24"/>
            <w:szCs w:val="24"/>
            <w:lang w:val="en-AU"/>
          </w:rPr>
          <w:fldChar w:fldCharType="end"/>
        </w:r>
      </w:ins>
      <w:r w:rsidR="008210F2">
        <w:rPr>
          <w:rFonts w:cs="Times New Roman"/>
          <w:sz w:val="24"/>
          <w:szCs w:val="24"/>
          <w:lang w:val="en-AU"/>
        </w:rPr>
        <w:fldChar w:fldCharType="end"/>
      </w:r>
      <w:ins w:id="75" w:author="8618073241572" w:date="2024-07-27T23:04:00Z">
        <w:r w:rsidR="00B374DD" w:rsidRPr="00151626">
          <w:rPr>
            <w:rFonts w:cs="Times New Roman"/>
            <w:sz w:val="24"/>
            <w:szCs w:val="24"/>
            <w:lang w:val="en-AU"/>
          </w:rPr>
          <w:t xml:space="preserve">. The number of known driver genes for each cancer type are shown in Additional file: Table S3. These genes were used as gold standard cancer-associated genes to evaluate the accuracy of the </w:t>
        </w:r>
        <w:r w:rsidR="00B374DD">
          <w:rPr>
            <w:rFonts w:cs="Times New Roman"/>
            <w:sz w:val="24"/>
            <w:szCs w:val="24"/>
            <w:lang w:val="en-AU"/>
          </w:rPr>
          <w:t>predictions made in this study.</w:t>
        </w:r>
      </w:ins>
      <w:r w:rsidR="00B374DD">
        <w:rPr>
          <w:rFonts w:cs="Times New Roman"/>
          <w:sz w:val="24"/>
          <w:szCs w:val="24"/>
          <w:lang w:val="en-AU"/>
        </w:rPr>
        <w:t xml:space="preserve"> </w:t>
      </w:r>
    </w:p>
    <w:p w14:paraId="26B9B9B6" w14:textId="77777777" w:rsidR="00A725C5" w:rsidRDefault="00A725C5" w:rsidP="008D0926">
      <w:pPr>
        <w:spacing w:line="480" w:lineRule="auto"/>
        <w:rPr>
          <w:ins w:id="76" w:author="8618073241572" w:date="2024-08-03T17:48:00Z"/>
          <w:rFonts w:cs="Times New Roman"/>
          <w:sz w:val="24"/>
          <w:szCs w:val="24"/>
          <w:lang w:val="en-AU"/>
        </w:rPr>
      </w:pPr>
    </w:p>
    <w:p w14:paraId="529C4585" w14:textId="4342E152" w:rsidR="00D670C2" w:rsidRDefault="00C63A5E" w:rsidP="00C63A5E">
      <w:pPr>
        <w:spacing w:line="480" w:lineRule="auto"/>
        <w:ind w:firstLineChars="200" w:firstLine="480"/>
        <w:rPr>
          <w:ins w:id="77" w:author="8618073241572" w:date="2024-08-03T17:52:00Z"/>
          <w:rFonts w:cs="Times New Roman"/>
          <w:sz w:val="24"/>
          <w:szCs w:val="24"/>
        </w:rPr>
      </w:pPr>
      <w:ins w:id="78" w:author="8618073241572" w:date="2024-08-03T17:48:00Z">
        <w:r>
          <w:rPr>
            <w:rFonts w:cs="Times New Roman"/>
            <w:sz w:val="24"/>
            <w:szCs w:val="24"/>
          </w:rPr>
          <w:lastRenderedPageBreak/>
          <w:t>F</w:t>
        </w:r>
        <w:r w:rsidRPr="00151626">
          <w:rPr>
            <w:rFonts w:cs="Times New Roman"/>
            <w:sz w:val="24"/>
            <w:szCs w:val="24"/>
          </w:rPr>
          <w:t>or each gene, DGAT-cancer calculated a unidirectional Earth Mover’s Difference score (</w:t>
        </w:r>
        <w:proofErr w:type="spellStart"/>
        <w:r w:rsidRPr="00151626">
          <w:rPr>
            <w:rFonts w:cs="Times New Roman"/>
            <w:sz w:val="24"/>
            <w:szCs w:val="24"/>
          </w:rPr>
          <w:t>uEMD</w:t>
        </w:r>
        <w:proofErr w:type="spellEnd"/>
        <w:r w:rsidRPr="00151626">
          <w:rPr>
            <w:rFonts w:cs="Times New Roman"/>
            <w:sz w:val="24"/>
            <w:szCs w:val="24"/>
          </w:rPr>
          <w:t xml:space="preserve">) to evaluate the difference between the predicted pathogenic scores (obtained from 19 predictors in </w:t>
        </w:r>
        <w:proofErr w:type="spellStart"/>
        <w:r w:rsidRPr="00151626">
          <w:rPr>
            <w:rFonts w:cs="Times New Roman"/>
            <w:sz w:val="24"/>
            <w:szCs w:val="24"/>
          </w:rPr>
          <w:t>dbNSFP</w:t>
        </w:r>
      </w:ins>
      <w:proofErr w:type="spellEnd"/>
      <w:r w:rsidR="008210F2">
        <w:rPr>
          <w:rFonts w:cs="Times New Roman"/>
          <w:sz w:val="24"/>
          <w:szCs w:val="24"/>
        </w:rPr>
        <w:fldChar w:fldCharType="begin"/>
      </w:r>
      <w:r w:rsidR="008210F2">
        <w:rPr>
          <w:rFonts w:cs="Times New Roman"/>
          <w:sz w:val="24"/>
          <w:szCs w:val="24"/>
        </w:rPr>
        <w:instrText xml:space="preserve"> HYPERLINK \l "_ENREF_10" \o "Liu, 2016 #47" </w:instrText>
      </w:r>
      <w:r w:rsidR="008210F2">
        <w:rPr>
          <w:rFonts w:cs="Times New Roman"/>
          <w:sz w:val="24"/>
          <w:szCs w:val="24"/>
        </w:rPr>
      </w:r>
      <w:r w:rsidR="008210F2">
        <w:rPr>
          <w:rFonts w:cs="Times New Roman"/>
          <w:sz w:val="24"/>
          <w:szCs w:val="24"/>
        </w:rPr>
        <w:fldChar w:fldCharType="separate"/>
      </w:r>
      <w:ins w:id="79" w:author="8618073241572" w:date="2024-08-03T17:48:00Z">
        <w:r w:rsidR="008210F2" w:rsidRPr="00151626">
          <w:rPr>
            <w:rFonts w:cs="Times New Roman"/>
            <w:sz w:val="24"/>
            <w:szCs w:val="24"/>
          </w:rPr>
          <w:fldChar w:fldCharType="begin">
            <w:fldData xml:space="preserve">PEVuZE5vdGU+PENpdGU+PEF1dGhvcj5MaXU8L0F1dGhvcj48WWVhcj4yMDE2PC9ZZWFyPjxSZWNO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</w:fldData>
          </w:fldChar>
        </w:r>
      </w:ins>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PEVuZE5vdGU+PENpdGU+PEF1dGhvcj5MaXU8L0F1dGhvcj48WWVhcj4yMDE2PC9ZZWFyPjxSZWNO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ins w:id="80" w:author="8618073241572" w:date="2024-08-03T17:48:00Z">
        <w:r w:rsidR="008210F2" w:rsidRPr="00151626">
          <w:rPr>
            <w:rFonts w:cs="Times New Roman"/>
            <w:sz w:val="24"/>
            <w:szCs w:val="24"/>
          </w:rPr>
          <w:fldChar w:fldCharType="separate"/>
        </w:r>
      </w:ins>
      <w:r w:rsidR="008210F2" w:rsidRPr="00D9039C">
        <w:rPr>
          <w:rFonts w:cs="Times New Roman"/>
          <w:noProof/>
          <w:sz w:val="24"/>
          <w:szCs w:val="24"/>
          <w:vertAlign w:val="superscript"/>
        </w:rPr>
        <w:t>10</w:t>
      </w:r>
      <w:ins w:id="81" w:author="8618073241572" w:date="2024-08-03T17:48:00Z">
        <w:r w:rsidR="008210F2" w:rsidRPr="00151626">
          <w:rPr>
            <w:rFonts w:cs="Times New Roman"/>
            <w:sz w:val="24"/>
            <w:szCs w:val="24"/>
          </w:rPr>
          <w:fldChar w:fldCharType="end"/>
        </w:r>
      </w:ins>
      <w:r w:rsidR="008210F2">
        <w:rPr>
          <w:rFonts w:cs="Times New Roman"/>
          <w:sz w:val="24"/>
          <w:szCs w:val="24"/>
        </w:rPr>
        <w:fldChar w:fldCharType="end"/>
      </w:r>
      <w:ins w:id="82" w:author="8618073241572" w:date="2024-08-03T17:48:00Z">
        <w:r w:rsidRPr="00151626">
          <w:rPr>
            <w:rFonts w:cs="Times New Roman"/>
            <w:sz w:val="24"/>
            <w:szCs w:val="24"/>
          </w:rPr>
          <w:t>) of somatic mutational spectra in cancers and that of germline variants in healthy populations. The influence of mutation on gene expression has been evaluated by integrating gene expression data in tumors with somatic mutations through topological data analysis (TDA)</w:t>
        </w:r>
      </w:ins>
      <w:r w:rsidR="008210F2">
        <w:rPr>
          <w:rFonts w:cs="Times New Roman"/>
          <w:sz w:val="24"/>
          <w:szCs w:val="24"/>
        </w:rPr>
        <w:fldChar w:fldCharType="begin"/>
      </w:r>
      <w:r w:rsidR="008210F2">
        <w:rPr>
          <w:rFonts w:cs="Times New Roman"/>
          <w:sz w:val="24"/>
          <w:szCs w:val="24"/>
        </w:rPr>
        <w:instrText xml:space="preserve"> HYPERLINK \l "_ENREF_18" \o "Rabadan, 2020 #20" </w:instrText>
      </w:r>
      <w:r w:rsidR="008210F2">
        <w:rPr>
          <w:rFonts w:cs="Times New Roman"/>
          <w:sz w:val="24"/>
          <w:szCs w:val="24"/>
        </w:rPr>
      </w:r>
      <w:r w:rsidR="008210F2">
        <w:rPr>
          <w:rFonts w:cs="Times New Roman"/>
          <w:sz w:val="24"/>
          <w:szCs w:val="24"/>
        </w:rPr>
        <w:fldChar w:fldCharType="separate"/>
      </w:r>
      <w:ins w:id="83" w:author="8618073241572" w:date="2024-08-03T17:48:00Z">
        <w:r w:rsidR="008210F2" w:rsidRPr="00151626">
          <w:rPr>
            <w:rFonts w:cs="Times New Roman"/>
            <w:sz w:val="24"/>
            <w:szCs w:val="24"/>
          </w:rPr>
          <w:fldChar w:fldCharType="begin">
            <w:fldData xml:space="preserve">PEVuZE5vdGU+PENpdGU+PEF1dGhvcj5SYWJhZGFuPC9BdXRob3I+PFllYXI+MjAyMDwvWWVhcj48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</w:fldData>
          </w:fldChar>
        </w:r>
      </w:ins>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PEVuZE5vdGU+PENpdGU+PEF1dGhvcj5SYWJhZGFuPC9BdXRob3I+PFllYXI+MjAyMDwvWWVhcj48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ins w:id="84" w:author="8618073241572" w:date="2024-08-03T17:48:00Z">
        <w:r w:rsidR="008210F2" w:rsidRPr="00151626">
          <w:rPr>
            <w:rFonts w:cs="Times New Roman"/>
            <w:sz w:val="24"/>
            <w:szCs w:val="24"/>
          </w:rPr>
          <w:fldChar w:fldCharType="separate"/>
        </w:r>
      </w:ins>
      <w:r w:rsidR="008210F2" w:rsidRPr="00C20F68">
        <w:rPr>
          <w:rFonts w:cs="Times New Roman"/>
          <w:noProof/>
          <w:sz w:val="24"/>
          <w:szCs w:val="24"/>
          <w:vertAlign w:val="superscript"/>
        </w:rPr>
        <w:t>18</w:t>
      </w:r>
      <w:ins w:id="85" w:author="8618073241572" w:date="2024-08-03T17:48:00Z">
        <w:r w:rsidR="008210F2" w:rsidRPr="00151626">
          <w:rPr>
            <w:rFonts w:cs="Times New Roman"/>
            <w:sz w:val="24"/>
            <w:szCs w:val="24"/>
          </w:rPr>
          <w:fldChar w:fldCharType="end"/>
        </w:r>
      </w:ins>
      <w:r w:rsidR="008210F2">
        <w:rPr>
          <w:rFonts w:cs="Times New Roman"/>
          <w:sz w:val="24"/>
          <w:szCs w:val="24"/>
        </w:rPr>
        <w:fldChar w:fldCharType="end"/>
      </w:r>
      <w:ins w:id="86" w:author="8618073241572" w:date="2024-08-03T17:48:00Z">
        <w:r w:rsidRPr="00151626">
          <w:rPr>
            <w:rFonts w:cs="Times New Roman"/>
            <w:sz w:val="24"/>
            <w:szCs w:val="24"/>
          </w:rPr>
          <w:t xml:space="preserve">. The Jensen–Shannon divergence between the gene expression profile and mutation profile of each gene on the topological network was further computed and used as another feature of the gene. The most effective features were identified by Laplacian selection in an unsupervised way. The selected features were integrated by means of the </w:t>
        </w:r>
        <w:proofErr w:type="spellStart"/>
        <w:r w:rsidRPr="00151626">
          <w:rPr>
            <w:rFonts w:cs="Times New Roman"/>
            <w:sz w:val="24"/>
            <w:szCs w:val="24"/>
            <w:shd w:val="clear" w:color="auto" w:fill="FFFFFF"/>
          </w:rPr>
          <w:t>Hotelling</w:t>
        </w:r>
        <w:proofErr w:type="spellEnd"/>
        <w:r w:rsidRPr="00151626">
          <w:rPr>
            <w:rFonts w:cs="Times New Roman"/>
            <w:sz w:val="24"/>
            <w:szCs w:val="24"/>
            <w:shd w:val="clear" w:color="auto" w:fill="FFFFFF"/>
          </w:rPr>
          <w:t xml:space="preserve"> and Box-Cox transformations to score the genes. Finally, by using gene scores as weights, we performed Gibbs sampling to identify cancer drivers. </w:t>
        </w:r>
        <w:r w:rsidRPr="00151626">
          <w:rPr>
            <w:rFonts w:cs="Times New Roman"/>
            <w:sz w:val="24"/>
            <w:szCs w:val="24"/>
          </w:rPr>
          <w:t xml:space="preserve">One of the top </w:t>
        </w:r>
        <w:r>
          <w:rPr>
            <w:rFonts w:cs="Times New Roman"/>
            <w:sz w:val="24"/>
            <w:szCs w:val="24"/>
          </w:rPr>
          <w:t xml:space="preserve">novel </w:t>
        </w:r>
        <w:r w:rsidRPr="00151626">
          <w:rPr>
            <w:rFonts w:cs="Times New Roman"/>
            <w:sz w:val="24"/>
            <w:szCs w:val="24"/>
          </w:rPr>
          <w:t>genes</w:t>
        </w:r>
        <w:r>
          <w:rPr>
            <w:rFonts w:cs="Times New Roman"/>
            <w:sz w:val="24"/>
            <w:szCs w:val="24"/>
          </w:rPr>
          <w:t xml:space="preserve"> </w:t>
        </w:r>
        <w:r w:rsidRPr="00151626">
          <w:rPr>
            <w:rFonts w:cs="Times New Roman"/>
            <w:sz w:val="24"/>
            <w:szCs w:val="24"/>
          </w:rPr>
          <w:t xml:space="preserve">was </w:t>
        </w:r>
        <w:r>
          <w:rPr>
            <w:rFonts w:cs="Times New Roman"/>
            <w:sz w:val="24"/>
            <w:szCs w:val="24"/>
          </w:rPr>
          <w:t>validated</w:t>
        </w:r>
        <w:r w:rsidRPr="00151626">
          <w:rPr>
            <w:rFonts w:cs="Times New Roman"/>
            <w:sz w:val="24"/>
            <w:szCs w:val="24"/>
          </w:rPr>
          <w:t xml:space="preserve"> to be a </w:t>
        </w:r>
        <w:r>
          <w:rPr>
            <w:rFonts w:cs="Times New Roman"/>
            <w:sz w:val="24"/>
            <w:szCs w:val="24"/>
          </w:rPr>
          <w:t xml:space="preserve">cancer </w:t>
        </w:r>
        <w:r w:rsidRPr="00151626">
          <w:rPr>
            <w:rFonts w:cs="Times New Roman"/>
            <w:sz w:val="24"/>
            <w:szCs w:val="24"/>
          </w:rPr>
          <w:t>driver of</w:t>
        </w:r>
        <w:r w:rsidRPr="00151626">
          <w:rPr>
            <w:rFonts w:cs="Times New Roman"/>
            <w:i/>
            <w:iCs/>
            <w:sz w:val="24"/>
            <w:szCs w:val="24"/>
          </w:rPr>
          <w:t xml:space="preserve"> </w:t>
        </w:r>
        <w:r w:rsidRPr="00151626">
          <w:rPr>
            <w:rFonts w:cs="Times New Roman"/>
            <w:sz w:val="24"/>
            <w:szCs w:val="24"/>
          </w:rPr>
          <w:t>glioma. The work scheme of DGAT-cancer is shown in Fig. 1.</w:t>
        </w:r>
        <w:r>
          <w:rPr>
            <w:rFonts w:cs="Times New Roman"/>
            <w:sz w:val="24"/>
            <w:szCs w:val="24"/>
          </w:rPr>
          <w:t xml:space="preserve"> </w:t>
        </w:r>
      </w:ins>
      <w:r w:rsidR="00511409">
        <w:rPr>
          <w:rFonts w:cs="Times New Roman"/>
          <w:sz w:val="24"/>
          <w:szCs w:val="24"/>
        </w:rPr>
        <w:t xml:space="preserve">To evaluate the </w:t>
      </w:r>
      <w:r w:rsidR="008D0926">
        <w:rPr>
          <w:rFonts w:cs="Times New Roman"/>
          <w:sz w:val="24"/>
          <w:szCs w:val="24"/>
        </w:rPr>
        <w:t>performance</w:t>
      </w:r>
      <w:r w:rsidR="00511409">
        <w:rPr>
          <w:rFonts w:cs="Times New Roman"/>
          <w:sz w:val="24"/>
          <w:szCs w:val="24"/>
        </w:rPr>
        <w:t xml:space="preserve"> of DGAT-cancer, we </w:t>
      </w:r>
      <w:ins w:id="87" w:author="8618073241572" w:date="2024-07-27T23:06:00Z">
        <w:r w:rsidR="00B374DD">
          <w:rPr>
            <w:rFonts w:cs="Times New Roman"/>
            <w:sz w:val="24"/>
            <w:szCs w:val="24"/>
          </w:rPr>
          <w:t xml:space="preserve">also </w:t>
        </w:r>
      </w:ins>
      <w:r w:rsidR="00511409">
        <w:rPr>
          <w:rFonts w:cs="Times New Roman"/>
          <w:sz w:val="24"/>
          <w:szCs w:val="24"/>
        </w:rPr>
        <w:t xml:space="preserve">collected </w:t>
      </w:r>
      <w:del w:id="88" w:author="8618073241572" w:date="2024-07-27T23:06:00Z">
        <w:r w:rsidR="00511409" w:rsidDel="00B374DD">
          <w:rPr>
            <w:rFonts w:cs="Times New Roman"/>
            <w:sz w:val="24"/>
            <w:szCs w:val="24"/>
          </w:rPr>
          <w:delText xml:space="preserve">known cancer driver genes, </w:delText>
        </w:r>
      </w:del>
      <w:r w:rsidR="00511409">
        <w:rPr>
          <w:rFonts w:cs="Times New Roman"/>
          <w:sz w:val="24"/>
          <w:szCs w:val="24"/>
        </w:rPr>
        <w:t xml:space="preserve">genes lacking missense mutations, genes affecting proliferation and/or viability, </w:t>
      </w:r>
      <w:r w:rsidR="008D0926">
        <w:rPr>
          <w:rFonts w:cs="Times New Roman"/>
          <w:sz w:val="24"/>
          <w:szCs w:val="24"/>
        </w:rPr>
        <w:t xml:space="preserve">drug response </w:t>
      </w:r>
      <w:r w:rsidR="00511409">
        <w:rPr>
          <w:rFonts w:cs="Times New Roman"/>
          <w:sz w:val="24"/>
          <w:szCs w:val="24"/>
        </w:rPr>
        <w:t>genes</w:t>
      </w:r>
      <w:r w:rsidR="008D0926">
        <w:rPr>
          <w:rFonts w:cs="Times New Roman"/>
          <w:sz w:val="24"/>
          <w:szCs w:val="24"/>
        </w:rPr>
        <w:t xml:space="preserve">, and genes associated with prognosis of cancer patients. The detailed methods are in supplementary material. </w:t>
      </w:r>
    </w:p>
    <w:p w14:paraId="7C42458E" w14:textId="77777777" w:rsidR="00A725C5" w:rsidRPr="00C63A5E" w:rsidRDefault="00A725C5" w:rsidP="00C63A5E">
      <w:pPr>
        <w:spacing w:line="480" w:lineRule="auto"/>
        <w:ind w:firstLineChars="200" w:firstLine="480"/>
        <w:rPr>
          <w:rFonts w:cs="Times New Roman"/>
          <w:sz w:val="24"/>
          <w:szCs w:val="24"/>
        </w:rPr>
      </w:pPr>
    </w:p>
    <w:p w14:paraId="5023D269" w14:textId="77777777" w:rsidR="00D670C2" w:rsidRPr="00151626" w:rsidRDefault="00A8610D" w:rsidP="00F349EC">
      <w:pPr>
        <w:pStyle w:val="2"/>
        <w:spacing w:line="480" w:lineRule="auto"/>
        <w:rPr>
          <w:rFonts w:cs="Times New Roman"/>
          <w:szCs w:val="24"/>
        </w:rPr>
      </w:pPr>
      <w:r w:rsidRPr="00151626">
        <w:rPr>
          <w:rFonts w:cs="Times New Roman"/>
          <w:szCs w:val="24"/>
        </w:rPr>
        <w:t xml:space="preserve">Pathogenicity score profiles of mutations in cancers and in the healthy population cohort </w:t>
      </w:r>
    </w:p>
    <w:p w14:paraId="094BF0D9" w14:textId="14E99039" w:rsidR="00D670C2" w:rsidRPr="00151626" w:rsidRDefault="00A8610D" w:rsidP="00F349EC">
      <w:pPr>
        <w:spacing w:line="480" w:lineRule="auto"/>
        <w:rPr>
          <w:rFonts w:cs="Times New Roman"/>
          <w:sz w:val="24"/>
          <w:szCs w:val="24"/>
        </w:rPr>
      </w:pPr>
      <w:r w:rsidRPr="00151626">
        <w:rPr>
          <w:rFonts w:cs="Times New Roman"/>
          <w:sz w:val="24"/>
          <w:szCs w:val="24"/>
        </w:rPr>
        <w:t>Each tumor s</w:t>
      </w:r>
      <w:r w:rsidR="00F01EB9">
        <w:rPr>
          <w:rFonts w:cs="Times New Roman"/>
          <w:sz w:val="24"/>
          <w:szCs w:val="24"/>
        </w:rPr>
        <w:t>a</w:t>
      </w:r>
      <w:r w:rsidRPr="00151626">
        <w:rPr>
          <w:rFonts w:cs="Times New Roman"/>
          <w:sz w:val="24"/>
          <w:szCs w:val="24"/>
        </w:rPr>
        <w:t xml:space="preserve">mple or specific individual from the 1000GP may harbor more than one </w:t>
      </w:r>
      <w:r w:rsidRPr="00151626">
        <w:rPr>
          <w:rFonts w:cs="Times New Roman"/>
          <w:sz w:val="24"/>
          <w:szCs w:val="24"/>
        </w:rPr>
        <w:lastRenderedPageBreak/>
        <w:t>mutation in each gene. The pathogenic status of these mutations was scored by 19 distinct approaches each representing different detrimental effects of mutations on gene function. The mutation score of a gene for a specific sample determined by a particular predictive approach was defined as the average mutation score across all mutations in that gene. Mutation scores of a gene from all tumor samples or all samples from 1000GP (</w:t>
      </w:r>
      <w:r w:rsidR="003212EB" w:rsidRPr="00151626">
        <w:rPr>
          <w:rFonts w:cs="Times New Roman"/>
          <w:sz w:val="24"/>
          <w:szCs w:val="24"/>
        </w:rPr>
        <w:t>Table S1</w:t>
      </w:r>
      <w:r w:rsidRPr="00151626">
        <w:rPr>
          <w:rFonts w:cs="Times New Roman"/>
          <w:sz w:val="24"/>
          <w:szCs w:val="24"/>
        </w:rPr>
        <w:t xml:space="preserve">) were considered to represent the mutation score profiles of that gene calculated by one particular predictive approach. </w:t>
      </w:r>
      <w:r w:rsidR="003C7BE0">
        <w:rPr>
          <w:rFonts w:cs="Times New Roman"/>
          <w:sz w:val="24"/>
          <w:szCs w:val="24"/>
        </w:rPr>
        <w:t>F</w:t>
      </w:r>
      <w:r w:rsidRPr="00151626">
        <w:rPr>
          <w:rFonts w:cs="Times New Roman"/>
          <w:sz w:val="24"/>
          <w:szCs w:val="24"/>
        </w:rPr>
        <w:t>or each gene, we constructed a density distribution for mutation scores in each cancer cohort and in the healthy population cohort, respectively. The density distribution was divided into 100 evenly spaced bins. A gene was filtered out from the construction of mutation score profiles if all the mutations in the gene were derived from fewer than five samples.</w:t>
      </w:r>
    </w:p>
    <w:p w14:paraId="41635B1F" w14:textId="77777777"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In order to compare the mutation score profiles in tumors with that of the healthy population cohort, we calculated the difference between the two profiles by means of a unidirectional Earth Mover’s Difference score (</w:t>
      </w:r>
      <w:proofErr w:type="spellStart"/>
      <w:r w:rsidRPr="00151626">
        <w:rPr>
          <w:rFonts w:cs="Times New Roman"/>
          <w:sz w:val="24"/>
          <w:szCs w:val="24"/>
        </w:rPr>
        <w:t>uEMD</w:t>
      </w:r>
      <w:proofErr w:type="spellEnd"/>
      <w:r w:rsidRPr="00151626">
        <w:rPr>
          <w:rFonts w:cs="Times New Roman"/>
          <w:sz w:val="24"/>
          <w:szCs w:val="24"/>
        </w:rPr>
        <w:t xml:space="preserve">, </w:t>
      </w:r>
      <w:r w:rsidRPr="00151626">
        <w:rPr>
          <w:rFonts w:cs="Times New Roman"/>
          <w:i/>
          <w:iCs/>
          <w:sz w:val="24"/>
          <w:szCs w:val="24"/>
        </w:rPr>
        <w:t>Equation (1)</w:t>
      </w:r>
      <w:r w:rsidRPr="00151626">
        <w:rPr>
          <w:rFonts w:cs="Times New Roman"/>
          <w:sz w:val="24"/>
          <w:szCs w:val="24"/>
        </w:rPr>
        <w:t xml:space="preserve">). For each gene, we repeated this calculation for all 19 types of functional score and obtained 19 </w:t>
      </w:r>
      <w:proofErr w:type="spellStart"/>
      <w:r w:rsidRPr="00151626">
        <w:rPr>
          <w:rFonts w:cs="Times New Roman"/>
          <w:sz w:val="24"/>
          <w:szCs w:val="24"/>
        </w:rPr>
        <w:t>uEMD</w:t>
      </w:r>
      <w:proofErr w:type="spellEnd"/>
      <w:r w:rsidRPr="00151626">
        <w:rPr>
          <w:rFonts w:cs="Times New Roman"/>
          <w:sz w:val="24"/>
          <w:szCs w:val="24"/>
        </w:rPr>
        <w:t xml:space="preserve"> scores. These </w:t>
      </w:r>
      <w:proofErr w:type="spellStart"/>
      <w:r w:rsidRPr="00151626">
        <w:rPr>
          <w:rFonts w:cs="Times New Roman"/>
          <w:sz w:val="24"/>
          <w:szCs w:val="24"/>
        </w:rPr>
        <w:t>uEMD</w:t>
      </w:r>
      <w:proofErr w:type="spellEnd"/>
      <w:r w:rsidRPr="00151626">
        <w:rPr>
          <w:rFonts w:cs="Times New Roman"/>
          <w:sz w:val="24"/>
          <w:szCs w:val="24"/>
        </w:rPr>
        <w:t xml:space="preserve"> scores were termed </w:t>
      </w:r>
      <w:proofErr w:type="spellStart"/>
      <w:r w:rsidRPr="00151626">
        <w:rPr>
          <w:rFonts w:cs="Times New Roman"/>
          <w:sz w:val="24"/>
          <w:szCs w:val="24"/>
        </w:rPr>
        <w:t>uEMD-Mut</w:t>
      </w:r>
      <w:proofErr w:type="spellEnd"/>
      <w:r w:rsidRPr="00151626">
        <w:rPr>
          <w:rFonts w:cs="Times New Roman"/>
          <w:sz w:val="24"/>
          <w:szCs w:val="24"/>
        </w:rPr>
        <w:t xml:space="preserve"> scores.</w:t>
      </w:r>
    </w:p>
    <w:p w14:paraId="1BAB8723" w14:textId="77777777" w:rsidR="00D670C2" w:rsidRPr="00151626" w:rsidRDefault="003F5022" w:rsidP="00F349EC">
      <w:pPr>
        <w:pStyle w:val="af1"/>
        <w:spacing w:line="480" w:lineRule="auto"/>
        <w:ind w:left="360" w:firstLineChars="0" w:firstLine="0"/>
        <w:jc w:val="center"/>
        <w:rPr>
          <w:rFont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uEMD</m:t>
            </m:r>
          </m:e>
          <m:sub>
            <m:r>
              <w:rPr>
                <w:rFonts w:ascii="Cambria Math" w:hAnsi="Cambria Math" w:cs="Times New Roman"/>
                <w:sz w:val="24"/>
                <w:szCs w:val="24"/>
              </w:rPr>
              <m:t>g</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B=100</m:t>
            </m:r>
          </m:sub>
          <m:sup>
            <m:r>
              <w:rPr>
                <w:rFonts w:ascii="Cambria Math" w:hAnsi="Cambria Math" w:cs="Times New Roman"/>
                <w:sz w:val="24"/>
                <w:szCs w:val="24"/>
              </w:rPr>
              <m:t>1</m:t>
            </m:r>
          </m:sup>
          <m:e>
            <m:r>
              <m:rPr>
                <m:sty m:val="p"/>
              </m:rPr>
              <w:rPr>
                <w:rFonts w:ascii="Cambria Math" w:hAnsi="Cambria Math" w:cs="Times New Roman"/>
                <w:sz w:val="24"/>
                <w:szCs w:val="24"/>
              </w:rPr>
              <m:t>max⁡</m:t>
            </m:r>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b=100</m:t>
                </m:r>
              </m:sub>
              <m:sup>
                <m:r>
                  <w:rPr>
                    <w:rFonts w:ascii="Cambria Math" w:hAnsi="Cambria Math" w:cs="Times New Roman"/>
                    <w:sz w:val="24"/>
                    <w:szCs w:val="24"/>
                  </w:rPr>
                  <m:t>B</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b,g</m:t>
                    </m:r>
                  </m:sub>
                </m:sSub>
                <m:r>
                  <w:rPr>
                    <w:rFonts w:ascii="Cambria Math" w:hAnsi="Cambria Math" w:cs="Times New Roman"/>
                    <w:sz w:val="24"/>
                    <w:szCs w:val="24"/>
                  </w:rPr>
                  <m:t>), 0</m:t>
                </m:r>
              </m:e>
            </m:nary>
            <m:r>
              <w:rPr>
                <w:rFonts w:ascii="Cambria Math" w:hAnsi="Cambria Math" w:cs="Times New Roman"/>
                <w:sz w:val="24"/>
                <w:szCs w:val="24"/>
              </w:rPr>
              <m:t>}</m:t>
            </m:r>
          </m:e>
        </m:nary>
      </m:oMath>
      <w:r w:rsidR="00A8610D" w:rsidRPr="00151626">
        <w:rPr>
          <w:rFonts w:cs="Times New Roman"/>
          <w:sz w:val="24"/>
          <w:szCs w:val="24"/>
        </w:rPr>
        <w:t xml:space="preserve"> (1), </w:t>
      </w:r>
    </w:p>
    <w:p w14:paraId="74A6D312" w14:textId="77777777"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b,g</m:t>
            </m:r>
          </m:sub>
        </m:sSub>
      </m:oMath>
      <w:r w:rsidRPr="00151626">
        <w:rPr>
          <w:rFonts w:cs="Times New Roman"/>
          <w:sz w:val="24"/>
          <w:szCs w:val="24"/>
        </w:rPr>
        <w:t xml:space="preserve"> is the fraction of normalized scores in the </w:t>
      </w:r>
      <m:oMath>
        <m:r>
          <w:rPr>
            <w:rFonts w:ascii="Cambria Math" w:hAnsi="Cambria Math" w:cs="Times New Roman"/>
            <w:sz w:val="24"/>
            <w:szCs w:val="24"/>
          </w:rPr>
          <m:t>b</m:t>
        </m:r>
      </m:oMath>
      <w:r w:rsidRPr="00151626">
        <w:rPr>
          <w:rFonts w:cs="Times New Roman"/>
          <w:sz w:val="24"/>
          <w:szCs w:val="24"/>
        </w:rPr>
        <w:t xml:space="preserve">-th bin for gene </w:t>
      </w:r>
      <m:oMath>
        <m:r>
          <w:rPr>
            <w:rFonts w:ascii="Cambria Math" w:hAnsi="Cambria Math" w:cs="Times New Roman"/>
            <w:sz w:val="24"/>
            <w:szCs w:val="24"/>
          </w:rPr>
          <m:t>g</m:t>
        </m:r>
      </m:oMath>
      <w:r w:rsidRPr="00151626">
        <w:rPr>
          <w:rFonts w:cs="Times New Roman"/>
          <w:sz w:val="24"/>
          <w:szCs w:val="24"/>
        </w:rPr>
        <w:t xml:space="preserve"> in the density distribution of a cancer cohort,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b,g</m:t>
            </m:r>
          </m:sub>
        </m:sSub>
      </m:oMath>
      <w:r w:rsidRPr="00151626">
        <w:rPr>
          <w:rFonts w:cs="Times New Roman"/>
          <w:sz w:val="24"/>
          <w:szCs w:val="24"/>
        </w:rPr>
        <w:t xml:space="preserve"> is the fraction of normalized scores in the </w:t>
      </w:r>
      <m:oMath>
        <m:r>
          <w:rPr>
            <w:rFonts w:ascii="Cambria Math" w:hAnsi="Cambria Math" w:cs="Times New Roman"/>
            <w:sz w:val="24"/>
            <w:szCs w:val="24"/>
          </w:rPr>
          <m:t>b</m:t>
        </m:r>
      </m:oMath>
      <w:r w:rsidRPr="00151626">
        <w:rPr>
          <w:rFonts w:cs="Times New Roman"/>
          <w:sz w:val="24"/>
          <w:szCs w:val="24"/>
        </w:rPr>
        <w:t xml:space="preserve">-th bin for gene </w:t>
      </w:r>
      <m:oMath>
        <m:r>
          <w:rPr>
            <w:rFonts w:ascii="Cambria Math" w:hAnsi="Cambria Math" w:cs="Times New Roman"/>
            <w:sz w:val="24"/>
            <w:szCs w:val="24"/>
          </w:rPr>
          <m:t>g</m:t>
        </m:r>
      </m:oMath>
      <w:r w:rsidRPr="00151626">
        <w:rPr>
          <w:rFonts w:cs="Times New Roman"/>
          <w:sz w:val="24"/>
          <w:szCs w:val="24"/>
        </w:rPr>
        <w:t xml:space="preserve"> in the density distribution of the general population, and </w:t>
      </w:r>
      <m:oMath>
        <m:r>
          <w:rPr>
            <w:rFonts w:ascii="Cambria Math" w:hAnsi="Cambria Math" w:cs="Times New Roman"/>
            <w:sz w:val="24"/>
            <w:szCs w:val="24"/>
          </w:rPr>
          <m:t>B</m:t>
        </m:r>
      </m:oMath>
      <w:r w:rsidRPr="00151626">
        <w:rPr>
          <w:rFonts w:cs="Times New Roman"/>
          <w:sz w:val="24"/>
          <w:szCs w:val="24"/>
        </w:rPr>
        <w:t xml:space="preserve"> is the index of bins in the density distribution. Thus, genes with a significantly different distribution in cancer tissues from the general cohort would be given high</w:t>
      </w:r>
      <w:proofErr w:type="spellStart"/>
      <w:r w:rsidRPr="00151626">
        <w:rPr>
          <w:rFonts w:cs="Times New Roman"/>
          <w:sz w:val="24"/>
          <w:szCs w:val="24"/>
        </w:rPr>
        <w:t>er</w:t>
      </w:r>
      <w:proofErr w:type="spellEnd"/>
      <w:r w:rsidRPr="00151626">
        <w:rPr>
          <w:rFonts w:cs="Times New Roman"/>
          <w:sz w:val="24"/>
          <w:szCs w:val="24"/>
        </w:rPr>
        <w:t xml:space="preserve"> </w:t>
      </w:r>
      <w:proofErr w:type="spellStart"/>
      <w:r w:rsidRPr="00151626">
        <w:rPr>
          <w:rFonts w:cs="Times New Roman"/>
          <w:sz w:val="24"/>
          <w:szCs w:val="24"/>
        </w:rPr>
        <w:t>uEMD</w:t>
      </w:r>
      <w:proofErr w:type="spellEnd"/>
      <w:r w:rsidRPr="00151626">
        <w:rPr>
          <w:rFonts w:cs="Times New Roman"/>
          <w:sz w:val="24"/>
          <w:szCs w:val="24"/>
        </w:rPr>
        <w:t xml:space="preserve"> </w:t>
      </w:r>
      <w:r w:rsidRPr="00151626">
        <w:rPr>
          <w:rFonts w:cs="Times New Roman"/>
          <w:sz w:val="24"/>
          <w:szCs w:val="24"/>
        </w:rPr>
        <w:lastRenderedPageBreak/>
        <w:t>scores.</w:t>
      </w:r>
    </w:p>
    <w:p w14:paraId="0004DF21" w14:textId="77777777" w:rsidR="00D670C2" w:rsidRPr="00151626" w:rsidRDefault="00D670C2" w:rsidP="00F349EC">
      <w:pPr>
        <w:spacing w:line="480" w:lineRule="auto"/>
        <w:rPr>
          <w:rFonts w:cs="Times New Roman"/>
          <w:sz w:val="24"/>
          <w:szCs w:val="24"/>
        </w:rPr>
      </w:pPr>
    </w:p>
    <w:p w14:paraId="55F0A9F6" w14:textId="77777777" w:rsidR="00D670C2" w:rsidRPr="00151626" w:rsidRDefault="00A8610D" w:rsidP="00F349EC">
      <w:pPr>
        <w:pStyle w:val="2"/>
        <w:spacing w:line="480" w:lineRule="auto"/>
        <w:rPr>
          <w:rFonts w:cs="Times New Roman"/>
          <w:szCs w:val="24"/>
        </w:rPr>
      </w:pPr>
      <w:r w:rsidRPr="00151626">
        <w:rPr>
          <w:rFonts w:cs="Times New Roman"/>
          <w:szCs w:val="24"/>
        </w:rPr>
        <w:t xml:space="preserve">Comparing gene expression profiles of tumors and </w:t>
      </w:r>
      <w:proofErr w:type="spellStart"/>
      <w:r w:rsidRPr="00151626">
        <w:rPr>
          <w:rFonts w:cs="Times New Roman"/>
          <w:szCs w:val="24"/>
        </w:rPr>
        <w:t>paracancerous</w:t>
      </w:r>
      <w:proofErr w:type="spellEnd"/>
      <w:r w:rsidRPr="00151626">
        <w:rPr>
          <w:rFonts w:cs="Times New Roman"/>
          <w:szCs w:val="24"/>
        </w:rPr>
        <w:t xml:space="preserve"> tissues</w:t>
      </w:r>
    </w:p>
    <w:p w14:paraId="0CB52C52" w14:textId="25B17F78" w:rsidR="00D670C2" w:rsidRPr="00151626" w:rsidRDefault="006B2413" w:rsidP="00F349EC">
      <w:pPr>
        <w:spacing w:line="480" w:lineRule="auto"/>
        <w:rPr>
          <w:rFonts w:cs="Times New Roman"/>
          <w:strike/>
          <w:sz w:val="24"/>
          <w:szCs w:val="24"/>
        </w:rPr>
      </w:pPr>
      <w:r w:rsidRPr="000B3050">
        <w:rPr>
          <w:rFonts w:cs="Times New Roman"/>
          <w:sz w:val="24"/>
          <w:szCs w:val="24"/>
        </w:rPr>
        <w:t>The RNA-</w:t>
      </w:r>
      <w:proofErr w:type="spellStart"/>
      <w:r w:rsidRPr="000B3050">
        <w:rPr>
          <w:rFonts w:cs="Times New Roman"/>
          <w:sz w:val="24"/>
          <w:szCs w:val="24"/>
        </w:rPr>
        <w:t>seq</w:t>
      </w:r>
      <w:proofErr w:type="spellEnd"/>
      <w:r w:rsidRPr="000B3050">
        <w:rPr>
          <w:rFonts w:cs="Times New Roman"/>
          <w:sz w:val="24"/>
          <w:szCs w:val="24"/>
        </w:rPr>
        <w:t xml:space="preserve"> data of </w:t>
      </w:r>
      <w:del w:id="89" w:author="8618073241572" w:date="2024-07-27T19:00:00Z">
        <w:r w:rsidRPr="000B3050" w:rsidDel="006A1B3D">
          <w:rPr>
            <w:rFonts w:cs="Times New Roman"/>
            <w:sz w:val="24"/>
            <w:szCs w:val="24"/>
          </w:rPr>
          <w:delText xml:space="preserve">nine </w:delText>
        </w:r>
      </w:del>
      <w:ins w:id="90" w:author="8618073241572" w:date="2024-07-27T19:00:00Z">
        <w:r w:rsidR="006A1B3D">
          <w:rPr>
            <w:rFonts w:cs="Times New Roman"/>
            <w:sz w:val="24"/>
            <w:szCs w:val="24"/>
          </w:rPr>
          <w:t>eight</w:t>
        </w:r>
        <w:r w:rsidR="006A1B3D" w:rsidRPr="000B3050">
          <w:rPr>
            <w:rFonts w:cs="Times New Roman"/>
            <w:sz w:val="24"/>
            <w:szCs w:val="24"/>
          </w:rPr>
          <w:t xml:space="preserve"> </w:t>
        </w:r>
      </w:ins>
      <w:r w:rsidRPr="000B3050">
        <w:rPr>
          <w:rFonts w:cs="Times New Roman"/>
          <w:sz w:val="24"/>
          <w:szCs w:val="24"/>
        </w:rPr>
        <w:t xml:space="preserve">types of cancers were collected by methods described in </w:t>
      </w:r>
      <w:ins w:id="91" w:author="8618073241572" w:date="2024-08-07T09:32:00Z">
        <w:r w:rsidR="002E49C2">
          <w:rPr>
            <w:rFonts w:cs="Times New Roman"/>
            <w:sz w:val="24"/>
            <w:szCs w:val="24"/>
          </w:rPr>
          <w:t>s</w:t>
        </w:r>
      </w:ins>
      <w:del w:id="92" w:author="8618073241572" w:date="2024-08-07T09:32:00Z">
        <w:r w:rsidRPr="000B3050" w:rsidDel="002E49C2">
          <w:rPr>
            <w:rFonts w:cs="Times New Roman"/>
            <w:sz w:val="24"/>
            <w:szCs w:val="24"/>
          </w:rPr>
          <w:delText>S</w:delText>
        </w:r>
      </w:del>
      <w:r w:rsidRPr="000B3050">
        <w:rPr>
          <w:rFonts w:cs="Times New Roman"/>
          <w:sz w:val="24"/>
          <w:szCs w:val="24"/>
        </w:rPr>
        <w:t xml:space="preserve">upplementary </w:t>
      </w:r>
      <w:del w:id="93" w:author="8618073241572" w:date="2024-08-07T09:32:00Z">
        <w:r w:rsidR="00A86500" w:rsidRPr="000B3050" w:rsidDel="002E49C2">
          <w:rPr>
            <w:rFonts w:cs="Times New Roman"/>
            <w:sz w:val="24"/>
            <w:szCs w:val="24"/>
          </w:rPr>
          <w:delText>Material</w:delText>
        </w:r>
      </w:del>
      <w:ins w:id="94" w:author="8618073241572" w:date="2024-08-07T09:32:00Z">
        <w:r w:rsidR="002E49C2">
          <w:rPr>
            <w:rFonts w:cs="Times New Roman"/>
            <w:sz w:val="24"/>
            <w:szCs w:val="24"/>
          </w:rPr>
          <w:t>m</w:t>
        </w:r>
        <w:r w:rsidR="002E49C2" w:rsidRPr="000B3050">
          <w:rPr>
            <w:rFonts w:cs="Times New Roman"/>
            <w:sz w:val="24"/>
            <w:szCs w:val="24"/>
          </w:rPr>
          <w:t>aterial</w:t>
        </w:r>
      </w:ins>
      <w:r w:rsidRPr="000B3050">
        <w:rPr>
          <w:rFonts w:cs="Times New Roman"/>
          <w:sz w:val="24"/>
          <w:szCs w:val="24"/>
        </w:rPr>
        <w:t xml:space="preserve">. </w:t>
      </w:r>
      <w:r w:rsidR="00A8610D" w:rsidRPr="000B3050">
        <w:rPr>
          <w:rFonts w:cs="Times New Roman"/>
          <w:sz w:val="24"/>
          <w:szCs w:val="24"/>
        </w:rPr>
        <w:t>RNA-</w:t>
      </w:r>
      <w:proofErr w:type="spellStart"/>
      <w:r w:rsidR="00A8610D" w:rsidRPr="000B3050">
        <w:rPr>
          <w:rFonts w:cs="Times New Roman"/>
          <w:sz w:val="24"/>
          <w:szCs w:val="24"/>
        </w:rPr>
        <w:t>seq</w:t>
      </w:r>
      <w:proofErr w:type="spellEnd"/>
      <w:r w:rsidR="00A8610D" w:rsidRPr="000B3050">
        <w:rPr>
          <w:rFonts w:cs="Times New Roman"/>
          <w:sz w:val="24"/>
          <w:szCs w:val="24"/>
        </w:rPr>
        <w:t xml:space="preserve"> data from </w:t>
      </w:r>
      <w:proofErr w:type="spellStart"/>
      <w:r w:rsidR="00A8610D" w:rsidRPr="000B3050">
        <w:rPr>
          <w:rFonts w:cs="Times New Roman"/>
          <w:sz w:val="24"/>
          <w:szCs w:val="24"/>
        </w:rPr>
        <w:t>paracancerous</w:t>
      </w:r>
      <w:proofErr w:type="spellEnd"/>
      <w:r w:rsidR="00A8610D" w:rsidRPr="000B3050">
        <w:rPr>
          <w:rFonts w:cs="Times New Roman"/>
          <w:sz w:val="24"/>
          <w:szCs w:val="24"/>
        </w:rPr>
        <w:t xml:space="preserve"> tissues or tumors with a sample size fewer than five were not included in the study.</w:t>
      </w:r>
      <w:r w:rsidR="00A8610D" w:rsidRPr="00151626">
        <w:rPr>
          <w:rFonts w:cs="Times New Roman"/>
          <w:sz w:val="24"/>
          <w:szCs w:val="24"/>
        </w:rPr>
        <w:t xml:space="preserve"> The sample sizes of RNA-</w:t>
      </w:r>
      <w:proofErr w:type="spellStart"/>
      <w:r w:rsidR="00A8610D" w:rsidRPr="00151626">
        <w:rPr>
          <w:rFonts w:cs="Times New Roman"/>
          <w:sz w:val="24"/>
          <w:szCs w:val="24"/>
        </w:rPr>
        <w:t>seq</w:t>
      </w:r>
      <w:proofErr w:type="spellEnd"/>
      <w:r w:rsidR="00A8610D" w:rsidRPr="00151626">
        <w:rPr>
          <w:rFonts w:cs="Times New Roman"/>
          <w:sz w:val="24"/>
          <w:szCs w:val="24"/>
        </w:rPr>
        <w:t xml:space="preserve"> data for each type of cancer are shown in </w:t>
      </w:r>
      <w:r w:rsidR="003212EB" w:rsidRPr="00151626">
        <w:rPr>
          <w:rFonts w:cs="Times New Roman"/>
          <w:sz w:val="24"/>
          <w:szCs w:val="24"/>
        </w:rPr>
        <w:t>Table S4</w:t>
      </w:r>
      <w:r w:rsidR="00A8610D" w:rsidRPr="00151626">
        <w:rPr>
          <w:rFonts w:cs="Times New Roman"/>
          <w:sz w:val="24"/>
          <w:szCs w:val="24"/>
        </w:rPr>
        <w:t xml:space="preserve">. For each gene, we calculated the median expression level across samples. Then, we computed the </w:t>
      </w:r>
      <w:proofErr w:type="spellStart"/>
      <w:r w:rsidR="00A8610D" w:rsidRPr="00151626">
        <w:rPr>
          <w:rFonts w:cs="Times New Roman"/>
          <w:sz w:val="24"/>
          <w:szCs w:val="24"/>
        </w:rPr>
        <w:t>uEMD</w:t>
      </w:r>
      <w:proofErr w:type="spellEnd"/>
      <w:r w:rsidR="00A8610D" w:rsidRPr="00151626">
        <w:rPr>
          <w:rFonts w:cs="Times New Roman"/>
          <w:sz w:val="24"/>
          <w:szCs w:val="24"/>
        </w:rPr>
        <w:t xml:space="preserve"> score for each gene to measure the difference in the density distribution of gene expression in tumor and </w:t>
      </w:r>
      <w:proofErr w:type="spellStart"/>
      <w:r w:rsidR="00A8610D" w:rsidRPr="00151626">
        <w:rPr>
          <w:rFonts w:cs="Times New Roman"/>
          <w:sz w:val="24"/>
          <w:szCs w:val="24"/>
        </w:rPr>
        <w:t>paracancerous</w:t>
      </w:r>
      <w:proofErr w:type="spellEnd"/>
      <w:r w:rsidR="00A8610D" w:rsidRPr="00151626">
        <w:rPr>
          <w:rFonts w:cs="Times New Roman"/>
          <w:sz w:val="24"/>
          <w:szCs w:val="24"/>
        </w:rPr>
        <w:t xml:space="preserve"> tissues. This </w:t>
      </w:r>
      <w:proofErr w:type="spellStart"/>
      <w:r w:rsidR="00A8610D" w:rsidRPr="00151626">
        <w:rPr>
          <w:rFonts w:cs="Times New Roman"/>
          <w:sz w:val="24"/>
          <w:szCs w:val="24"/>
        </w:rPr>
        <w:t>uEMD</w:t>
      </w:r>
      <w:proofErr w:type="spellEnd"/>
      <w:r w:rsidR="00A8610D" w:rsidRPr="00151626">
        <w:rPr>
          <w:rFonts w:cs="Times New Roman"/>
          <w:sz w:val="24"/>
          <w:szCs w:val="24"/>
        </w:rPr>
        <w:t xml:space="preserve"> score of the gene was termed </w:t>
      </w:r>
      <w:proofErr w:type="spellStart"/>
      <w:r w:rsidR="00A8610D" w:rsidRPr="00151626">
        <w:rPr>
          <w:rFonts w:cs="Times New Roman"/>
          <w:sz w:val="24"/>
          <w:szCs w:val="24"/>
        </w:rPr>
        <w:t>uEMD</w:t>
      </w:r>
      <w:proofErr w:type="spellEnd"/>
      <w:r w:rsidR="00A8610D" w:rsidRPr="00151626">
        <w:rPr>
          <w:rFonts w:cs="Times New Roman"/>
          <w:sz w:val="24"/>
          <w:szCs w:val="24"/>
        </w:rPr>
        <w:t xml:space="preserve">-Ex. </w:t>
      </w:r>
    </w:p>
    <w:p w14:paraId="1D7200FC" w14:textId="77777777" w:rsidR="00D670C2" w:rsidRPr="00151626" w:rsidRDefault="00D670C2" w:rsidP="00F349EC">
      <w:pPr>
        <w:spacing w:line="480" w:lineRule="auto"/>
        <w:rPr>
          <w:rFonts w:cs="Times New Roman"/>
          <w:sz w:val="24"/>
          <w:szCs w:val="24"/>
        </w:rPr>
      </w:pPr>
    </w:p>
    <w:p w14:paraId="399C8A0E" w14:textId="77777777" w:rsidR="00D670C2" w:rsidRPr="00151626" w:rsidRDefault="00A8610D" w:rsidP="00F349EC">
      <w:pPr>
        <w:pStyle w:val="2"/>
        <w:spacing w:line="480" w:lineRule="auto"/>
        <w:rPr>
          <w:rFonts w:cs="Times New Roman"/>
          <w:szCs w:val="24"/>
        </w:rPr>
      </w:pPr>
      <w:r w:rsidRPr="00151626">
        <w:rPr>
          <w:rFonts w:cs="Times New Roman"/>
          <w:szCs w:val="24"/>
        </w:rPr>
        <w:t>Topological network constructed from gene expression data and somatic mutations in tumors</w:t>
      </w:r>
    </w:p>
    <w:p w14:paraId="45691201" w14:textId="22396AE5" w:rsidR="00D670C2" w:rsidRPr="00151626" w:rsidRDefault="00A8610D" w:rsidP="00F349EC">
      <w:pPr>
        <w:spacing w:line="480" w:lineRule="auto"/>
        <w:rPr>
          <w:rFonts w:cs="Times New Roman"/>
          <w:sz w:val="24"/>
          <w:szCs w:val="24"/>
        </w:rPr>
      </w:pPr>
      <w:r w:rsidRPr="00151626">
        <w:rPr>
          <w:rFonts w:cs="Times New Roman"/>
          <w:sz w:val="24"/>
          <w:szCs w:val="24"/>
        </w:rPr>
        <w:t>By using gene expression data derived from tumor samples, we constructed a topological</w:t>
      </w:r>
      <w:r w:rsidRPr="00151626">
        <w:rPr>
          <w:rFonts w:cs="Times New Roman"/>
          <w:b/>
          <w:bCs/>
          <w:sz w:val="24"/>
          <w:szCs w:val="24"/>
        </w:rPr>
        <w:t xml:space="preserve"> </w:t>
      </w:r>
      <w:r w:rsidRPr="00151626">
        <w:rPr>
          <w:rFonts w:cs="Times New Roman"/>
          <w:sz w:val="24"/>
          <w:szCs w:val="24"/>
        </w:rPr>
        <w:t>network for each type of cancer (</w:t>
      </w:r>
      <w:r w:rsidR="003212EB" w:rsidRPr="00151626">
        <w:rPr>
          <w:rFonts w:cs="Times New Roman"/>
          <w:sz w:val="24"/>
          <w:szCs w:val="24"/>
        </w:rPr>
        <w:t>Table S4</w:t>
      </w:r>
      <w:r w:rsidRPr="00151626">
        <w:rPr>
          <w:rFonts w:cs="Times New Roman"/>
          <w:sz w:val="24"/>
          <w:szCs w:val="24"/>
        </w:rPr>
        <w:t xml:space="preserve"> and </w:t>
      </w:r>
      <w:r w:rsidR="003212EB" w:rsidRPr="00151626">
        <w:rPr>
          <w:rFonts w:cs="Times New Roman"/>
          <w:sz w:val="24"/>
          <w:szCs w:val="24"/>
        </w:rPr>
        <w:t>Table S5</w:t>
      </w:r>
      <w:r w:rsidRPr="00151626">
        <w:rPr>
          <w:rFonts w:cs="Times New Roman"/>
          <w:sz w:val="24"/>
          <w:szCs w:val="24"/>
        </w:rPr>
        <w:t xml:space="preserve">) using Mapper algorithm, an R package in </w:t>
      </w:r>
      <w:proofErr w:type="spellStart"/>
      <w:r w:rsidRPr="00151626">
        <w:rPr>
          <w:rFonts w:cs="Times New Roman"/>
          <w:sz w:val="24"/>
          <w:szCs w:val="24"/>
        </w:rPr>
        <w:t>TDAmapper</w:t>
      </w:r>
      <w:proofErr w:type="spellEnd"/>
      <w:r w:rsidRPr="00151626">
        <w:rPr>
          <w:rFonts w:cs="Times New Roman"/>
          <w:sz w:val="24"/>
          <w:szCs w:val="24"/>
        </w:rPr>
        <w:t xml:space="preserve"> (the detailed input arguments are listed in </w:t>
      </w:r>
      <w:r w:rsidR="003212EB" w:rsidRPr="00151626">
        <w:rPr>
          <w:rFonts w:cs="Times New Roman"/>
          <w:sz w:val="24"/>
          <w:szCs w:val="24"/>
        </w:rPr>
        <w:t>Table S6</w:t>
      </w:r>
      <w:r w:rsidRPr="00151626">
        <w:rPr>
          <w:rFonts w:cs="Times New Roman"/>
          <w:sz w:val="24"/>
          <w:szCs w:val="24"/>
        </w:rPr>
        <w:t>)</w:t>
      </w:r>
      <w:hyperlink w:anchor="_ENREF_19" w:tooltip="Singh, 2007 #21" w:history="1">
        <w:r w:rsidR="008210F2" w:rsidRPr="00151626">
          <w:rPr>
            <w:rFonts w:cs="Times New Roman"/>
            <w:sz w:val="24"/>
            <w:szCs w:val="24"/>
          </w:rPr>
          <w:fldChar w:fldCharType="begin"/>
        </w:r>
        <w:r w:rsidR="008210F2">
          <w:rPr>
            <w:rFonts w:cs="Times New Roman"/>
            <w:sz w:val="24"/>
            <w:szCs w:val="24"/>
          </w:rPr>
          <w:instrText xml:space="preserve"> ADDIN EN.CITE &lt;EndNote&gt;&lt;Cite&gt;&lt;Author&gt;Singh&lt;/Author&gt;&lt;Year&gt;2007&lt;/Year&gt;&lt;RecNum&gt;21&lt;/RecNum&gt;&lt;DisplayText&gt;&lt;style face="superscript"&gt;19&lt;/style&gt;&lt;/DisplayText&gt;&lt;record&gt;&lt;rec-number&gt;21&lt;/rec-number&gt;&lt;foreign-keys&gt;&lt;key app="EN" db-id="evd9f9f2k5zvz4ef5wwpadxceff5vtd5fv0t" timestamp="1632551715"&gt;21&lt;/key&gt;&lt;/foreign-keys&gt;&lt;ref-type name="Conference Proceedings"&gt;10&lt;/ref-type&gt;&lt;contributors&gt;&lt;authors&gt;&lt;author&gt;Singh, Gurjeet&lt;/author&gt;&lt;author&gt;Mémoli, Facundo&lt;/author&gt;&lt;author&gt;Carlsson, Gunnar E.&lt;/author&gt;&lt;/authors&gt;&lt;/contributors&gt;&lt;titles&gt;&lt;title&gt;Topological Methods for the Analysis of High Dimensional Data Sets and 3D Object Recognition&lt;/title&gt;&lt;secondary-title&gt;PBG@Eurographics&lt;/secondary-title&gt;&lt;/titles&gt;&lt;dates&gt;&lt;year&gt;2007&lt;/year&gt;&lt;/dates&gt;&lt;urls&gt;&lt;/urls&gt;&lt;/record&gt;&lt;/Cite&gt;&lt;/EndNote&gt;</w:instrText>
        </w:r>
        <w:r w:rsidR="008210F2" w:rsidRPr="00151626">
          <w:rPr>
            <w:rFonts w:cs="Times New Roman"/>
            <w:sz w:val="24"/>
            <w:szCs w:val="24"/>
          </w:rPr>
          <w:fldChar w:fldCharType="separate"/>
        </w:r>
        <w:r w:rsidR="008210F2" w:rsidRPr="00C20F68">
          <w:rPr>
            <w:rFonts w:cs="Times New Roman"/>
            <w:noProof/>
            <w:sz w:val="24"/>
            <w:szCs w:val="24"/>
            <w:vertAlign w:val="superscript"/>
          </w:rPr>
          <w:t>19</w:t>
        </w:r>
        <w:r w:rsidR="008210F2" w:rsidRPr="00151626">
          <w:rPr>
            <w:rFonts w:cs="Times New Roman"/>
            <w:sz w:val="24"/>
            <w:szCs w:val="24"/>
          </w:rPr>
          <w:fldChar w:fldCharType="end"/>
        </w:r>
      </w:hyperlink>
      <w:r w:rsidRPr="00151626">
        <w:rPr>
          <w:rFonts w:cs="Times New Roman"/>
          <w:sz w:val="24"/>
          <w:szCs w:val="24"/>
        </w:rPr>
        <w:t xml:space="preserve">. Briefly, tumor samples with similar expression profiles are clustered into one node. Where two nodes have at least one tumor sample in common, they are connected by an edge. For each gene in the topological network, we evaluated the divergence of </w:t>
      </w:r>
      <w:r w:rsidRPr="00151626">
        <w:rPr>
          <w:rFonts w:cs="Times New Roman"/>
          <w:sz w:val="24"/>
          <w:szCs w:val="24"/>
        </w:rPr>
        <w:lastRenderedPageBreak/>
        <w:t>the mutation frequency of the gene in samples across similar gene-expression clusters (</w:t>
      </w:r>
      <w:r w:rsidRPr="00151626">
        <w:rPr>
          <w:rFonts w:cs="Times New Roman"/>
          <w:i/>
          <w:iCs/>
          <w:sz w:val="24"/>
          <w:szCs w:val="24"/>
        </w:rPr>
        <w:t>Equation (2)</w:t>
      </w:r>
      <w:r w:rsidRPr="00151626">
        <w:rPr>
          <w:rFonts w:cs="Times New Roman"/>
          <w:sz w:val="24"/>
          <w:szCs w:val="24"/>
        </w:rPr>
        <w:t>). The strategy used here is similar to that described in previous studies</w:t>
      </w:r>
      <w:r w:rsidRPr="00151626">
        <w:rPr>
          <w:rFonts w:cs="Times New Roman"/>
          <w:sz w:val="24"/>
          <w:szCs w:val="24"/>
        </w:rPr>
        <w:fldChar w:fldCharType="begin">
          <w:fldData xml:space="preserve">PEVuZE5vdGU+PENpdGU+PEF1dGhvcj5SYWJhZGFuPC9BdXRob3I+PFllYXI+MjAyMDwvWWVhcj48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</w:fldData>
        </w:fldChar>
      </w:r>
      <w:r w:rsidR="00C20F68">
        <w:rPr>
          <w:rFonts w:cs="Times New Roman"/>
          <w:sz w:val="24"/>
          <w:szCs w:val="24"/>
        </w:rPr>
        <w:instrText xml:space="preserve"> ADDIN EN.CITE </w:instrText>
      </w:r>
      <w:r w:rsidR="00C20F68">
        <w:rPr>
          <w:rFonts w:cs="Times New Roman"/>
          <w:sz w:val="24"/>
          <w:szCs w:val="24"/>
        </w:rPr>
        <w:fldChar w:fldCharType="begin">
          <w:fldData xml:space="preserve">PEVuZE5vdGU+PENpdGU+PEF1dGhvcj5SYWJhZGFuPC9BdXRob3I+PFllYXI+MjAyMDwvWWVhcj48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</w:fldData>
        </w:fldChar>
      </w:r>
      <w:r w:rsidR="00C20F68">
        <w:rPr>
          <w:rFonts w:cs="Times New Roman"/>
          <w:sz w:val="24"/>
          <w:szCs w:val="24"/>
        </w:rPr>
        <w:instrText xml:space="preserve"> ADDIN EN.CITE.DATA </w:instrText>
      </w:r>
      <w:r w:rsidR="00C20F68">
        <w:rPr>
          <w:rFonts w:cs="Times New Roman"/>
          <w:sz w:val="24"/>
          <w:szCs w:val="24"/>
        </w:rPr>
      </w:r>
      <w:r w:rsidR="00C20F68">
        <w:rPr>
          <w:rFonts w:cs="Times New Roman"/>
          <w:sz w:val="24"/>
          <w:szCs w:val="24"/>
        </w:rPr>
        <w:fldChar w:fldCharType="end"/>
      </w:r>
      <w:r w:rsidRPr="00151626">
        <w:rPr>
          <w:rFonts w:cs="Times New Roman"/>
          <w:sz w:val="24"/>
          <w:szCs w:val="24"/>
        </w:rPr>
        <w:fldChar w:fldCharType="separate"/>
      </w:r>
      <w:hyperlink w:anchor="_ENREF_18" w:tooltip="Rabadan, 2020 #20" w:history="1">
        <w:r w:rsidR="008210F2" w:rsidRPr="00C20F68">
          <w:rPr>
            <w:rFonts w:cs="Times New Roman"/>
            <w:noProof/>
            <w:sz w:val="24"/>
            <w:szCs w:val="24"/>
            <w:vertAlign w:val="superscript"/>
          </w:rPr>
          <w:t>18</w:t>
        </w:r>
      </w:hyperlink>
      <w:r w:rsidR="00C20F68" w:rsidRPr="00C20F68">
        <w:rPr>
          <w:rFonts w:cs="Times New Roman"/>
          <w:noProof/>
          <w:sz w:val="24"/>
          <w:szCs w:val="24"/>
          <w:vertAlign w:val="superscript"/>
        </w:rPr>
        <w:t>,</w:t>
      </w:r>
      <w:hyperlink w:anchor="_ENREF_20" w:tooltip="Shuai, 2020 #2116" w:history="1">
        <w:r w:rsidR="008210F2" w:rsidRPr="00C20F68">
          <w:rPr>
            <w:rFonts w:cs="Times New Roman"/>
            <w:noProof/>
            <w:sz w:val="24"/>
            <w:szCs w:val="24"/>
            <w:vertAlign w:val="superscript"/>
          </w:rPr>
          <w:t>20</w:t>
        </w:r>
      </w:hyperlink>
      <w:r w:rsidRPr="00151626">
        <w:rPr>
          <w:rFonts w:cs="Times New Roman"/>
          <w:sz w:val="24"/>
          <w:szCs w:val="24"/>
        </w:rPr>
        <w:fldChar w:fldCharType="end"/>
      </w:r>
      <w:r w:rsidRPr="00151626">
        <w:rPr>
          <w:rFonts w:cs="Times New Roman"/>
          <w:sz w:val="24"/>
          <w:szCs w:val="24"/>
        </w:rPr>
        <w:t>. Prior to the calculation, we used a threshold of MAF &gt; 0.001 to filter out mutations occurring at low frequencies in tumors.</w:t>
      </w:r>
    </w:p>
    <w:p w14:paraId="6AE47ED0" w14:textId="77777777" w:rsidR="00D670C2" w:rsidRPr="00151626" w:rsidRDefault="003F5022" w:rsidP="00F349EC">
      <w:pPr>
        <w:spacing w:line="480" w:lineRule="auto"/>
        <w:jc w:val="center"/>
        <w:rPr>
          <w:rFont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N-1</m:t>
            </m:r>
          </m:den>
        </m:f>
        <m:f>
          <m:fPr>
            <m:ctrlPr>
              <w:rPr>
                <w:rFonts w:ascii="Cambria Math" w:hAnsi="Cambria Math" w:cs="Times New Roman"/>
                <w:i/>
                <w:sz w:val="24"/>
                <w:szCs w:val="24"/>
              </w:rPr>
            </m:ctrlPr>
          </m:fPr>
          <m:num>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i,j∈</m:t>
                </m:r>
                <m:r>
                  <m:rPr>
                    <m:sty m:val="p"/>
                  </m:rPr>
                  <w:rPr>
                    <w:rFonts w:ascii="Cambria Math" w:hAnsi="Cambria Math" w:cs="Times New Roman"/>
                    <w:sz w:val="24"/>
                    <w:szCs w:val="24"/>
                  </w:rPr>
                  <m:t>Γ</m:t>
                </m: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i,g</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j,g</m:t>
                    </m:r>
                  </m:sub>
                </m:sSub>
              </m:e>
            </m:nary>
          </m:num>
          <m:den>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Γ</m:t>
                    </m: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k,g</m:t>
                        </m:r>
                      </m:sub>
                    </m:sSub>
                  </m:e>
                </m:nary>
                <m:r>
                  <w:rPr>
                    <w:rFonts w:ascii="Cambria Math" w:hAnsi="Cambria Math" w:cs="Times New Roman"/>
                    <w:sz w:val="24"/>
                    <w:szCs w:val="24"/>
                  </w:rPr>
                  <m:t>)</m:t>
                </m:r>
              </m:e>
              <m:sup>
                <m:r>
                  <w:rPr>
                    <w:rFonts w:ascii="Cambria Math" w:hAnsi="Cambria Math" w:cs="Times New Roman"/>
                    <w:sz w:val="24"/>
                    <w:szCs w:val="24"/>
                  </w:rPr>
                  <m:t>2</m:t>
                </m:r>
              </m:sup>
            </m:sSup>
          </m:den>
        </m:f>
      </m:oMath>
      <w:r w:rsidR="00A8610D" w:rsidRPr="00151626">
        <w:rPr>
          <w:rFonts w:cs="Times New Roman"/>
          <w:sz w:val="24"/>
          <w:szCs w:val="24"/>
        </w:rPr>
        <w:t xml:space="preserve"> (2),</w:t>
      </w:r>
    </w:p>
    <w:p w14:paraId="3EFB7CF9" w14:textId="77777777"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where </w:t>
      </w:r>
      <m:oMath>
        <m:r>
          <m:rPr>
            <m:sty m:val="p"/>
          </m:rPr>
          <w:rPr>
            <w:rFonts w:ascii="Cambria Math" w:hAnsi="Cambria Math" w:cs="Times New Roman"/>
            <w:sz w:val="24"/>
            <w:szCs w:val="24"/>
          </w:rPr>
          <m:t>Γ</m:t>
        </m:r>
      </m:oMath>
      <w:r w:rsidRPr="00151626">
        <w:rPr>
          <w:rFonts w:cs="Times New Roman"/>
          <w:sz w:val="24"/>
          <w:szCs w:val="24"/>
        </w:rPr>
        <w:t xml:space="preserve"> denotes the set of nodes in the topological network, </w:t>
      </w:r>
      <m:oMath>
        <m:r>
          <w:rPr>
            <w:rFonts w:ascii="Cambria Math" w:hAnsi="Cambria Math" w:cs="Times New Roman"/>
            <w:sz w:val="24"/>
            <w:szCs w:val="24"/>
          </w:rPr>
          <m:t>A</m:t>
        </m:r>
      </m:oMath>
      <w:r w:rsidRPr="00151626">
        <w:rPr>
          <w:rFonts w:cs="Times New Roman"/>
          <w:sz w:val="24"/>
          <w:szCs w:val="24"/>
        </w:rPr>
        <w:t xml:space="preserve"> is the adjacency matrix of the topological network, </w:t>
      </w:r>
      <m:oMath>
        <m:r>
          <w:rPr>
            <w:rFonts w:ascii="Cambria Math" w:hAnsi="Cambria Math" w:cs="Times New Roman"/>
            <w:sz w:val="24"/>
            <w:szCs w:val="24"/>
          </w:rPr>
          <m:t>N</m:t>
        </m:r>
      </m:oMath>
      <w:r w:rsidRPr="00151626">
        <w:rPr>
          <w:rFonts w:cs="Times New Roman"/>
          <w:sz w:val="24"/>
          <w:szCs w:val="24"/>
        </w:rPr>
        <w:t xml:space="preserve"> is the number of nodes in </w:t>
      </w:r>
      <m:oMath>
        <m:r>
          <m:rPr>
            <m:sty m:val="p"/>
          </m:rPr>
          <w:rPr>
            <w:rFonts w:ascii="Cambria Math" w:hAnsi="Cambria Math" w:cs="Times New Roman"/>
            <w:sz w:val="24"/>
            <w:szCs w:val="24"/>
          </w:rPr>
          <m:t>Γ</m:t>
        </m:r>
      </m:oMath>
      <w:r w:rsidRPr="00151626">
        <w:rPr>
          <w:rFonts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i,g</m:t>
            </m:r>
          </m:sub>
        </m:sSub>
      </m:oMath>
      <w:r w:rsidRPr="00151626">
        <w:rPr>
          <w:rFonts w:cs="Times New Roman"/>
          <w:sz w:val="24"/>
          <w:szCs w:val="24"/>
        </w:rPr>
        <w:t xml:space="preserve"> is the average frequency of non-synonymous mutations of gene </w:t>
      </w:r>
      <m:oMath>
        <m:r>
          <w:rPr>
            <w:rFonts w:ascii="Cambria Math" w:hAnsi="Cambria Math" w:cs="Times New Roman"/>
            <w:sz w:val="24"/>
            <w:szCs w:val="24"/>
          </w:rPr>
          <m:t>g</m:t>
        </m:r>
      </m:oMath>
      <w:r w:rsidRPr="00151626">
        <w:rPr>
          <w:rFonts w:cs="Times New Roman"/>
          <w:sz w:val="24"/>
          <w:szCs w:val="24"/>
        </w:rPr>
        <w:t xml:space="preserve"> for samples in the node </w:t>
      </w:r>
      <m:oMath>
        <m:r>
          <w:rPr>
            <w:rFonts w:ascii="Cambria Math" w:hAnsi="Cambria Math" w:cs="Times New Roman"/>
            <w:sz w:val="24"/>
            <w:szCs w:val="24"/>
          </w:rPr>
          <m:t>i</m:t>
        </m:r>
      </m:oMath>
      <w:r w:rsidRPr="00151626">
        <w:rPr>
          <w:rFonts w:cs="Times New Roman"/>
          <w:sz w:val="24"/>
          <w:szCs w:val="24"/>
        </w:rPr>
        <w:t xml:space="preserve">. A lower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m:t>
            </m:r>
          </m:sub>
        </m:sSub>
      </m:oMath>
      <w:r w:rsidRPr="00151626">
        <w:rPr>
          <w:rFonts w:cs="Times New Roman"/>
          <w:sz w:val="24"/>
          <w:szCs w:val="24"/>
        </w:rPr>
        <w:t xml:space="preserve"> represents a higher divergence of the mutation frequency between similar clusters.</w:t>
      </w:r>
    </w:p>
    <w:p w14:paraId="0E173A66" w14:textId="77777777"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To evaluate the similarity </w:t>
      </w:r>
      <w:bookmarkStart w:id="95" w:name="_Hlk116211702"/>
      <w:r w:rsidRPr="00151626">
        <w:rPr>
          <w:rFonts w:cs="Times New Roman"/>
          <w:sz w:val="24"/>
          <w:szCs w:val="24"/>
        </w:rPr>
        <w:t>between the profiles of mutation frequency and mRNA expression</w:t>
      </w:r>
      <w:bookmarkEnd w:id="95"/>
      <w:r w:rsidRPr="00151626">
        <w:rPr>
          <w:rFonts w:cs="Times New Roman"/>
          <w:sz w:val="24"/>
          <w:szCs w:val="24"/>
        </w:rPr>
        <w:t xml:space="preserve">, we computed the Jensen–Shannon divergence </w:t>
      </w:r>
      <w:bookmarkStart w:id="96" w:name="_Hlk118217107"/>
      <w:r w:rsidRPr="00151626">
        <w:rPr>
          <w:rFonts w:cs="Times New Roman"/>
          <w:sz w:val="24"/>
          <w:szCs w:val="24"/>
        </w:rPr>
        <w:t xml:space="preserve">between the expression and mutation profiles </w:t>
      </w:r>
      <w:bookmarkEnd w:id="96"/>
      <w:r w:rsidRPr="00151626">
        <w:rPr>
          <w:rFonts w:cs="Times New Roman"/>
          <w:sz w:val="24"/>
          <w:szCs w:val="24"/>
        </w:rPr>
        <w:t>of each gene based on the topological network (</w:t>
      </w:r>
      <w:r w:rsidRPr="00151626">
        <w:rPr>
          <w:rFonts w:cs="Times New Roman"/>
          <w:i/>
          <w:iCs/>
          <w:sz w:val="24"/>
          <w:szCs w:val="24"/>
        </w:rPr>
        <w:t>Equation (3)</w:t>
      </w:r>
      <w:r w:rsidRPr="00151626">
        <w:rPr>
          <w:rFont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m:t>
            </m:r>
          </m:sub>
        </m:sSub>
      </m:oMath>
      <w:r w:rsidRPr="00151626">
        <w:rPr>
          <w:rFonts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JSD</m:t>
            </m:r>
          </m:e>
          <m:sub>
            <m:r>
              <w:rPr>
                <w:rFonts w:ascii="Cambria Math" w:hAnsi="Cambria Math" w:cs="Times New Roman"/>
                <w:sz w:val="24"/>
                <w:szCs w:val="24"/>
              </w:rPr>
              <m:t>g</m:t>
            </m:r>
          </m:sub>
        </m:sSub>
      </m:oMath>
      <w:r w:rsidRPr="00151626">
        <w:rPr>
          <w:rFonts w:cs="Times New Roman"/>
          <w:sz w:val="24"/>
          <w:szCs w:val="24"/>
        </w:rPr>
        <w:t xml:space="preserve"> were termed MutExTDA scores.</w:t>
      </w:r>
    </w:p>
    <w:p w14:paraId="1C614144" w14:textId="77777777" w:rsidR="00D670C2" w:rsidRPr="00151626" w:rsidRDefault="003F5022" w:rsidP="00F349EC">
      <w:pPr>
        <w:spacing w:line="480" w:lineRule="auto"/>
        <w:jc w:val="center"/>
        <w:rPr>
          <w:rFont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JSD</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Γ</m:t>
            </m:r>
          </m:sub>
          <m:sup/>
          <m:e>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i,g</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i,g</m:t>
                        </m:r>
                      </m:sub>
                    </m:sSub>
                  </m:e>
                </m:acc>
              </m:e>
            </m:d>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i,g</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i,g</m:t>
                                </m:r>
                              </m:sub>
                            </m:sSub>
                          </m:e>
                        </m:acc>
                      </m:num>
                      <m:den>
                        <m:r>
                          <w:rPr>
                            <w:rFonts w:ascii="Cambria Math" w:hAnsi="Cambria Math" w:cs="Times New Roman"/>
                            <w:sz w:val="24"/>
                            <w:szCs w:val="24"/>
                          </w:rPr>
                          <m:t>2</m:t>
                        </m:r>
                      </m:den>
                    </m:f>
                  </m:e>
                </m:d>
              </m:e>
            </m:fun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i,g</m:t>
                    </m:r>
                  </m:sub>
                </m:sSub>
              </m:e>
            </m:acc>
            <m:r>
              <w:rPr>
                <w:rFonts w:ascii="Cambria Math" w:hAnsi="Cambria Math" w:cs="Times New Roman"/>
                <w:sz w:val="24"/>
                <w:szCs w:val="24"/>
              </w:rPr>
              <m:t>log</m:t>
            </m:r>
            <m:r>
              <m:rPr>
                <m:sty m:val="p"/>
              </m:rPr>
              <w:rPr>
                <w:rFonts w:ascii="Cambria Math" w:hAnsi="Cambria Math" w:cs="Times New Roman"/>
                <w:sz w:val="24"/>
                <w:szCs w:val="24"/>
              </w:rPr>
              <m:t>⁡</m:t>
            </m:r>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i,g</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i,g</m:t>
                    </m:r>
                  </m:sub>
                </m:sSub>
              </m:e>
            </m:acc>
            <m:r>
              <w:rPr>
                <w:rFonts w:ascii="Cambria Math" w:hAnsi="Cambria Math" w:cs="Times New Roman"/>
                <w:sz w:val="24"/>
                <w:szCs w:val="24"/>
              </w:rPr>
              <m:t>log</m:t>
            </m:r>
            <m:r>
              <m:rPr>
                <m:sty m:val="p"/>
              </m:rPr>
              <w:rPr>
                <w:rFonts w:ascii="Cambria Math" w:hAnsi="Cambria Math" w:cs="Times New Roman"/>
                <w:sz w:val="24"/>
                <w:szCs w:val="24"/>
              </w:rPr>
              <m:t>⁡</m:t>
            </m:r>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i,g</m:t>
                    </m:r>
                  </m:sub>
                </m:sSub>
              </m:e>
            </m:acc>
            <m:r>
              <w:rPr>
                <w:rFonts w:ascii="Cambria Math" w:hAnsi="Cambria Math" w:cs="Times New Roman"/>
                <w:sz w:val="24"/>
                <w:szCs w:val="24"/>
              </w:rPr>
              <m:t>)]</m:t>
            </m:r>
          </m:e>
        </m:nary>
      </m:oMath>
      <w:r w:rsidR="00A8610D" w:rsidRPr="00151626">
        <w:rPr>
          <w:rFonts w:cs="Times New Roman"/>
          <w:sz w:val="24"/>
          <w:szCs w:val="24"/>
        </w:rPr>
        <w:t xml:space="preserve"> (3), </w:t>
      </w:r>
    </w:p>
    <w:p w14:paraId="456F8143" w14:textId="77777777"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where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i,g</m:t>
                </m:r>
              </m:sub>
            </m:sSub>
          </m:e>
        </m:acc>
      </m:oMath>
      <w:r w:rsidRPr="00151626">
        <w:rPr>
          <w:rFonts w:cs="Times New Roman"/>
          <w:sz w:val="24"/>
          <w:szCs w:val="24"/>
        </w:rPr>
        <w:t xml:space="preserve"> denotes the fraction of tumors with gene </w:t>
      </w:r>
      <m:oMath>
        <m:r>
          <w:rPr>
            <w:rFonts w:ascii="Cambria Math" w:hAnsi="Cambria Math" w:cs="Times New Roman"/>
            <w:sz w:val="24"/>
            <w:szCs w:val="24"/>
          </w:rPr>
          <m:t>g</m:t>
        </m:r>
      </m:oMath>
      <w:r w:rsidRPr="00151626">
        <w:rPr>
          <w:rFonts w:cs="Times New Roman"/>
          <w:sz w:val="24"/>
          <w:szCs w:val="24"/>
        </w:rPr>
        <w:t xml:space="preserve"> somatically mutated in node </w:t>
      </w:r>
      <m:oMath>
        <m:r>
          <w:rPr>
            <w:rFonts w:ascii="Cambria Math" w:hAnsi="Cambria Math" w:cs="Times New Roman"/>
            <w:sz w:val="24"/>
            <w:szCs w:val="24"/>
          </w:rPr>
          <m:t>i</m:t>
        </m:r>
      </m:oMath>
      <w:r w:rsidRPr="00151626">
        <w:rPr>
          <w:rFonts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i,g</m:t>
                </m:r>
              </m:sub>
            </m:sSub>
          </m:e>
        </m:acc>
      </m:oMath>
      <w:r w:rsidRPr="00151626">
        <w:rPr>
          <w:rFonts w:cs="Times New Roman"/>
          <w:sz w:val="24"/>
          <w:szCs w:val="24"/>
        </w:rPr>
        <w:t xml:space="preserve"> denotes the average expression of gene </w:t>
      </w:r>
      <m:oMath>
        <m:r>
          <w:rPr>
            <w:rFonts w:ascii="Cambria Math" w:hAnsi="Cambria Math" w:cs="Times New Roman"/>
            <w:sz w:val="24"/>
            <w:szCs w:val="24"/>
          </w:rPr>
          <m:t>g</m:t>
        </m:r>
      </m:oMath>
      <w:r w:rsidRPr="00151626">
        <w:rPr>
          <w:rFonts w:cs="Times New Roman"/>
          <w:sz w:val="24"/>
          <w:szCs w:val="24"/>
        </w:rPr>
        <w:t xml:space="preserve"> in the tumors associated with node </w:t>
      </w:r>
      <m:oMath>
        <m:r>
          <w:rPr>
            <w:rFonts w:ascii="Cambria Math" w:hAnsi="Cambria Math" w:cs="Times New Roman"/>
            <w:sz w:val="24"/>
            <w:szCs w:val="24"/>
          </w:rPr>
          <m:t>i</m:t>
        </m:r>
      </m:oMath>
      <w:r w:rsidRPr="00151626">
        <w:rPr>
          <w:rFonts w:cs="Times New Roman"/>
          <w:sz w:val="24"/>
          <w:szCs w:val="24"/>
        </w:rPr>
        <w:t xml:space="preserve">, and </w:t>
      </w:r>
      <m:oMath>
        <m:r>
          <m:rPr>
            <m:sty m:val="p"/>
          </m:rPr>
          <w:rPr>
            <w:rFonts w:ascii="Cambria Math" w:hAnsi="Cambria Math" w:cs="Times New Roman"/>
            <w:sz w:val="24"/>
            <w:szCs w:val="24"/>
          </w:rPr>
          <m:t>Γ</m:t>
        </m:r>
      </m:oMath>
      <w:r w:rsidRPr="00151626">
        <w:rPr>
          <w:rFonts w:cs="Times New Roman"/>
          <w:sz w:val="24"/>
          <w:szCs w:val="24"/>
        </w:rPr>
        <w:t xml:space="preserve"> denotes the set of nodes in the topological network. Prior to calculation, they were normalized to meet </w:t>
      </w:r>
      <m:oMath>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Γ</m:t>
            </m:r>
          </m:sub>
          <m:sup/>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i,g</m:t>
                    </m:r>
                  </m:sub>
                </m:sSub>
              </m:e>
            </m:acc>
          </m:e>
        </m:nary>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Γ</m:t>
            </m:r>
          </m:sub>
          <m:sup/>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i,g</m:t>
                    </m:r>
                  </m:sub>
                </m:sSub>
              </m:e>
            </m:acc>
            <m:r>
              <w:rPr>
                <w:rFonts w:ascii="Cambria Math" w:hAnsi="Cambria Math" w:cs="Times New Roman"/>
                <w:sz w:val="24"/>
                <w:szCs w:val="24"/>
              </w:rPr>
              <m:t>=1</m:t>
            </m:r>
          </m:e>
        </m:nary>
      </m:oMath>
      <w:r w:rsidRPr="00151626">
        <w:rPr>
          <w:rFonts w:cs="Times New Roman"/>
          <w:sz w:val="24"/>
          <w:szCs w:val="24"/>
        </w:rPr>
        <w:t xml:space="preserve">. A lower </w:t>
      </w:r>
      <m:oMath>
        <m:sSub>
          <m:sSubPr>
            <m:ctrlPr>
              <w:rPr>
                <w:rFonts w:ascii="Cambria Math" w:hAnsi="Cambria Math" w:cs="Times New Roman"/>
                <w:i/>
                <w:sz w:val="24"/>
                <w:szCs w:val="24"/>
              </w:rPr>
            </m:ctrlPr>
          </m:sSubPr>
          <m:e>
            <m:r>
              <w:rPr>
                <w:rFonts w:ascii="Cambria Math" w:hAnsi="Cambria Math" w:cs="Times New Roman"/>
                <w:sz w:val="24"/>
                <w:szCs w:val="24"/>
              </w:rPr>
              <m:t>JSD</m:t>
            </m:r>
          </m:e>
          <m:sub>
            <m:r>
              <w:rPr>
                <w:rFonts w:ascii="Cambria Math" w:hAnsi="Cambria Math" w:cs="Times New Roman"/>
                <w:sz w:val="24"/>
                <w:szCs w:val="24"/>
              </w:rPr>
              <m:t>g</m:t>
            </m:r>
          </m:sub>
        </m:sSub>
      </m:oMath>
      <w:r w:rsidRPr="00151626">
        <w:rPr>
          <w:rFonts w:cs="Times New Roman"/>
          <w:sz w:val="24"/>
          <w:szCs w:val="24"/>
        </w:rPr>
        <w:t xml:space="preserve"> denotes le</w:t>
      </w:r>
      <w:proofErr w:type="spellStart"/>
      <w:r w:rsidRPr="00151626">
        <w:rPr>
          <w:rFonts w:cs="Times New Roman"/>
          <w:sz w:val="24"/>
          <w:szCs w:val="24"/>
        </w:rPr>
        <w:t>ss</w:t>
      </w:r>
      <w:proofErr w:type="spellEnd"/>
      <w:r w:rsidRPr="00151626">
        <w:rPr>
          <w:rFonts w:cs="Times New Roman"/>
          <w:sz w:val="24"/>
          <w:szCs w:val="24"/>
        </w:rPr>
        <w:t xml:space="preserve"> difference between the two distributions.</w:t>
      </w:r>
    </w:p>
    <w:p w14:paraId="6D6ADF6C" w14:textId="77777777" w:rsidR="00D670C2" w:rsidRPr="00151626" w:rsidRDefault="00D670C2" w:rsidP="00F349EC">
      <w:pPr>
        <w:spacing w:line="480" w:lineRule="auto"/>
        <w:rPr>
          <w:rFonts w:cs="Times New Roman"/>
          <w:sz w:val="24"/>
          <w:szCs w:val="24"/>
        </w:rPr>
      </w:pPr>
    </w:p>
    <w:p w14:paraId="380A12D1" w14:textId="1B910925" w:rsidR="00D670C2" w:rsidRPr="00151626" w:rsidRDefault="000B3050" w:rsidP="00F349EC">
      <w:pPr>
        <w:pStyle w:val="2"/>
        <w:spacing w:line="480" w:lineRule="auto"/>
        <w:rPr>
          <w:rFonts w:cs="Times New Roman"/>
          <w:szCs w:val="24"/>
        </w:rPr>
      </w:pPr>
      <w:r>
        <w:rPr>
          <w:rFonts w:cs="Times New Roman"/>
          <w:szCs w:val="24"/>
        </w:rPr>
        <w:lastRenderedPageBreak/>
        <w:t>Imputation of missing data</w:t>
      </w:r>
    </w:p>
    <w:p w14:paraId="7580BB02" w14:textId="40AFD4EB" w:rsidR="00D670C2" w:rsidRPr="00151626" w:rsidRDefault="00A8610D" w:rsidP="003F5022">
      <w:pPr>
        <w:spacing w:line="480" w:lineRule="auto"/>
        <w:rPr>
          <w:rFonts w:cs="Times New Roman"/>
          <w:sz w:val="24"/>
          <w:szCs w:val="24"/>
        </w:rPr>
      </w:pPr>
      <w:r w:rsidRPr="00151626">
        <w:rPr>
          <w:rFonts w:cs="Times New Roman"/>
          <w:sz w:val="24"/>
          <w:szCs w:val="24"/>
        </w:rPr>
        <w:t xml:space="preserve">We obtained 24 features to describe each gene, comprising 19 </w:t>
      </w:r>
      <w:proofErr w:type="spellStart"/>
      <w:r w:rsidRPr="00151626">
        <w:rPr>
          <w:rFonts w:cs="Times New Roman"/>
          <w:sz w:val="24"/>
          <w:szCs w:val="24"/>
        </w:rPr>
        <w:t>uEMD-Mut</w:t>
      </w:r>
      <w:proofErr w:type="spellEnd"/>
      <w:r w:rsidRPr="00151626">
        <w:rPr>
          <w:rFonts w:cs="Times New Roman"/>
          <w:sz w:val="24"/>
          <w:szCs w:val="24"/>
        </w:rPr>
        <w:t xml:space="preserve"> scores, one </w:t>
      </w:r>
      <w:proofErr w:type="spellStart"/>
      <w:r w:rsidRPr="00151626">
        <w:rPr>
          <w:rFonts w:cs="Times New Roman"/>
          <w:sz w:val="24"/>
          <w:szCs w:val="24"/>
        </w:rPr>
        <w:t>uEMD</w:t>
      </w:r>
      <w:proofErr w:type="spellEnd"/>
      <w:r w:rsidRPr="00151626">
        <w:rPr>
          <w:rFonts w:cs="Times New Roman"/>
          <w:sz w:val="24"/>
          <w:szCs w:val="24"/>
        </w:rPr>
        <w:t xml:space="preserve">-Ex score, two </w:t>
      </w:r>
      <w:proofErr w:type="spellStart"/>
      <w:r w:rsidRPr="00151626">
        <w:rPr>
          <w:rFonts w:cs="Times New Roman"/>
          <w:sz w:val="24"/>
          <w:szCs w:val="24"/>
        </w:rPr>
        <w:t>MutExTDA</w:t>
      </w:r>
      <w:proofErr w:type="spellEnd"/>
      <w:r w:rsidRPr="00151626">
        <w:rPr>
          <w:rFonts w:cs="Times New Roman"/>
          <w:sz w:val="24"/>
          <w:szCs w:val="24"/>
        </w:rPr>
        <w:t xml:space="preserve"> scores and two features representing the median expression levels of the gene in tumor and </w:t>
      </w:r>
      <w:proofErr w:type="spellStart"/>
      <w:r w:rsidRPr="00151626">
        <w:rPr>
          <w:rFonts w:cs="Times New Roman"/>
          <w:sz w:val="24"/>
          <w:szCs w:val="24"/>
        </w:rPr>
        <w:t>paracancerous</w:t>
      </w:r>
      <w:proofErr w:type="spellEnd"/>
      <w:r w:rsidRPr="00151626">
        <w:rPr>
          <w:rFonts w:cs="Times New Roman"/>
          <w:sz w:val="24"/>
          <w:szCs w:val="24"/>
        </w:rPr>
        <w:t xml:space="preserve"> tissues, respectively (</w:t>
      </w:r>
      <w:r w:rsidR="003212EB" w:rsidRPr="00151626">
        <w:rPr>
          <w:rFonts w:cs="Times New Roman"/>
          <w:sz w:val="24"/>
          <w:szCs w:val="24"/>
        </w:rPr>
        <w:t>Table S2</w:t>
      </w:r>
      <w:r w:rsidRPr="00151626">
        <w:rPr>
          <w:rFonts w:cs="Times New Roman"/>
          <w:sz w:val="24"/>
          <w:szCs w:val="24"/>
        </w:rPr>
        <w:t xml:space="preserve">). </w:t>
      </w:r>
      <w:ins w:id="97" w:author="8618073241572" w:date="2024-08-02T16:32:00Z">
        <w:r w:rsidR="00D04A5A" w:rsidRPr="00D04A5A">
          <w:rPr>
            <w:rFonts w:cs="Times New Roman"/>
            <w:sz w:val="24"/>
            <w:szCs w:val="24"/>
          </w:rPr>
          <w:t xml:space="preserve">After filtering genes with over half-missing features (Tables S7), we compared </w:t>
        </w:r>
      </w:ins>
      <w:ins w:id="98" w:author="8618073241572" w:date="2024-08-06T09:38:00Z">
        <w:r w:rsidR="009122C5" w:rsidRPr="00151626">
          <w:rPr>
            <w:rFonts w:cs="Times New Roman"/>
            <w:sz w:val="24"/>
            <w:szCs w:val="24"/>
          </w:rPr>
          <w:t>k-nearest neighbors</w:t>
        </w:r>
        <w:r w:rsidR="009122C5">
          <w:rPr>
            <w:rFonts w:cs="Times New Roman"/>
            <w:sz w:val="24"/>
            <w:szCs w:val="24"/>
          </w:rPr>
          <w:t xml:space="preserve"> (KNN)</w:t>
        </w:r>
      </w:ins>
      <w:ins w:id="99" w:author="8618073241572" w:date="2024-08-02T16:32:00Z">
        <w:r w:rsidR="00D04A5A" w:rsidRPr="00D04A5A">
          <w:rPr>
            <w:rFonts w:cs="Times New Roman"/>
            <w:sz w:val="24"/>
            <w:szCs w:val="24"/>
          </w:rPr>
          <w:t xml:space="preserve">, mean imputation, and </w:t>
        </w:r>
      </w:ins>
      <w:ins w:id="100" w:author="8618073241572" w:date="2024-08-06T09:46:00Z">
        <w:r w:rsidR="009E5B62" w:rsidRPr="009E5B62">
          <w:rPr>
            <w:rFonts w:cs="Times New Roman"/>
            <w:sz w:val="24"/>
            <w:szCs w:val="24"/>
          </w:rPr>
          <w:t>the removal of features with missing values</w:t>
        </w:r>
      </w:ins>
      <w:ins w:id="101" w:author="8618073241572" w:date="2024-08-02T16:32:00Z">
        <w:r w:rsidR="00D04A5A" w:rsidRPr="00D04A5A">
          <w:rPr>
            <w:rFonts w:cs="Times New Roman"/>
            <w:sz w:val="24"/>
            <w:szCs w:val="24"/>
          </w:rPr>
          <w:t xml:space="preserve"> on the remaining genes, using AUPRC to evaluate predictive performance.</w:t>
        </w:r>
      </w:ins>
      <w:ins w:id="102" w:author="8618073241572" w:date="2024-08-14T14:23:00Z">
        <w:r w:rsidR="00D02A62">
          <w:rPr>
            <w:rFonts w:cs="Times New Roman"/>
            <w:sz w:val="24"/>
            <w:szCs w:val="24"/>
          </w:rPr>
          <w:t xml:space="preserve"> </w:t>
        </w:r>
      </w:ins>
      <w:del w:id="103" w:author="8618073241572" w:date="2024-08-14T14:23:00Z">
        <w:r w:rsidR="00BE71F6" w:rsidDel="00D02A62">
          <w:rPr>
            <w:rFonts w:cs="Times New Roman" w:hint="eastAsia"/>
            <w:sz w:val="24"/>
            <w:szCs w:val="24"/>
          </w:rPr>
          <w:delText xml:space="preserve"> </w:delText>
        </w:r>
      </w:del>
      <w:ins w:id="104" w:author="8618073241572" w:date="2024-08-14T14:23:00Z">
        <w:r w:rsidR="00D02A62" w:rsidRPr="00D02A62">
          <w:rPr>
            <w:rFonts w:cs="Times New Roman"/>
            <w:sz w:val="24"/>
            <w:szCs w:val="24"/>
          </w:rPr>
          <w:t>The result indicated that the imputation method, KNN has provided the best performance in the prediction</w:t>
        </w:r>
        <w:r w:rsidR="00D02A62">
          <w:rPr>
            <w:rFonts w:cs="Times New Roman"/>
            <w:sz w:val="24"/>
            <w:szCs w:val="24"/>
          </w:rPr>
          <w:t xml:space="preserve"> </w:t>
        </w:r>
      </w:ins>
      <w:ins w:id="105" w:author="8618073241572" w:date="2024-08-14T14:24:00Z">
        <w:r w:rsidR="00D02A62">
          <w:rPr>
            <w:rFonts w:cs="Times New Roman"/>
            <w:sz w:val="24"/>
            <w:szCs w:val="24"/>
          </w:rPr>
          <w:t>(Fig. S1a)</w:t>
        </w:r>
      </w:ins>
      <w:ins w:id="106" w:author="8618073241572" w:date="2024-08-14T14:23:00Z">
        <w:r w:rsidR="00D02A62" w:rsidRPr="00D02A62">
          <w:rPr>
            <w:rFonts w:cs="Times New Roman"/>
            <w:sz w:val="24"/>
            <w:szCs w:val="24"/>
          </w:rPr>
          <w:t>. In detail, by using KNN for imputing the data, the DGAT-cancer has achieved average AUPRC 0.761 (ranging from 0.653 to 0.872) in predicting driver genes for 7 types of cancers, which is higher than using the exclusion of all missing values method (average AUPRC 0.152 ranging from 0.379 to 0.849) and mean imputation method (average AUPRC 0.666 ranging from 0.506 to 0.817).</w:t>
        </w:r>
      </w:ins>
      <w:ins w:id="107" w:author="8618073241572" w:date="2024-08-02T16:30:00Z">
        <w:r w:rsidR="005E79A1">
          <w:rPr>
            <w:rFonts w:cs="Times New Roman"/>
            <w:sz w:val="24"/>
            <w:szCs w:val="24"/>
          </w:rPr>
          <w:t xml:space="preserve"> </w:t>
        </w:r>
      </w:ins>
      <w:del w:id="108" w:author="8618073241572" w:date="2024-08-02T16:29:00Z">
        <w:r w:rsidRPr="00151626" w:rsidDel="005E79A1">
          <w:rPr>
            <w:rFonts w:cs="Times New Roman"/>
            <w:sz w:val="24"/>
            <w:szCs w:val="24"/>
          </w:rPr>
          <w:delText>We filtered out genes lacking more than half the number of features (</w:delText>
        </w:r>
        <w:r w:rsidR="003212EB" w:rsidRPr="00151626" w:rsidDel="005E79A1">
          <w:rPr>
            <w:rFonts w:cs="Times New Roman"/>
            <w:sz w:val="24"/>
            <w:szCs w:val="24"/>
          </w:rPr>
          <w:delText>Table S7</w:delText>
        </w:r>
      </w:del>
      <w:del w:id="109" w:author="8618073241572" w:date="2024-08-02T16:28:00Z">
        <w:r w:rsidRPr="00151626" w:rsidDel="005E79A1">
          <w:rPr>
            <w:rFonts w:cs="Times New Roman"/>
            <w:sz w:val="24"/>
            <w:szCs w:val="24"/>
          </w:rPr>
          <w:delText xml:space="preserve"> and </w:delText>
        </w:r>
        <w:r w:rsidR="003212EB" w:rsidRPr="00151626" w:rsidDel="005E79A1">
          <w:rPr>
            <w:rFonts w:cs="Times New Roman"/>
            <w:sz w:val="24"/>
            <w:szCs w:val="24"/>
          </w:rPr>
          <w:delText>Table S8</w:delText>
        </w:r>
      </w:del>
      <w:del w:id="110" w:author="8618073241572" w:date="2024-08-02T16:29:00Z">
        <w:r w:rsidRPr="00151626" w:rsidDel="005E79A1">
          <w:rPr>
            <w:rFonts w:cs="Times New Roman"/>
            <w:sz w:val="24"/>
            <w:szCs w:val="24"/>
          </w:rPr>
          <w:delText>).</w:delText>
        </w:r>
      </w:del>
      <w:r w:rsidRPr="00151626">
        <w:rPr>
          <w:rFonts w:cs="Times New Roman"/>
          <w:sz w:val="24"/>
          <w:szCs w:val="24"/>
        </w:rPr>
        <w:t xml:space="preserve"> </w:t>
      </w:r>
      <w:del w:id="111" w:author="8618073241572" w:date="2024-08-02T16:26:00Z">
        <w:r w:rsidRPr="00151626" w:rsidDel="001F2A7C">
          <w:rPr>
            <w:rFonts w:cs="Times New Roman"/>
            <w:sz w:val="24"/>
            <w:szCs w:val="24"/>
          </w:rPr>
          <w:delText>For the remaining genes, we used</w:delText>
        </w:r>
      </w:del>
      <w:del w:id="112" w:author="8618073241572" w:date="2024-08-06T09:38:00Z">
        <w:r w:rsidRPr="00151626" w:rsidDel="009122C5">
          <w:rPr>
            <w:rFonts w:cs="Times New Roman"/>
            <w:sz w:val="24"/>
            <w:szCs w:val="24"/>
          </w:rPr>
          <w:delText xml:space="preserve"> k-nearest neighbors (KNN)</w:delText>
        </w:r>
      </w:del>
      <w:del w:id="113" w:author="8618073241572" w:date="2024-08-02T16:26:00Z">
        <w:r w:rsidRPr="00151626" w:rsidDel="001F2A7C">
          <w:rPr>
            <w:rFonts w:cs="Times New Roman"/>
            <w:sz w:val="24"/>
            <w:szCs w:val="24"/>
          </w:rPr>
          <w:delText xml:space="preserve"> imputation to fill in the missing features. </w:delText>
        </w:r>
      </w:del>
      <w:r w:rsidRPr="00151626">
        <w:rPr>
          <w:rFonts w:cs="Times New Roman"/>
          <w:sz w:val="24"/>
          <w:szCs w:val="24"/>
        </w:rPr>
        <w:t xml:space="preserve">More than 99% of genes for cancer types </w:t>
      </w:r>
      <w:proofErr w:type="spellStart"/>
      <w:r w:rsidRPr="00151626">
        <w:rPr>
          <w:rFonts w:cs="Times New Roman"/>
          <w:sz w:val="24"/>
          <w:szCs w:val="24"/>
        </w:rPr>
        <w:t>Pheochromocytoma</w:t>
      </w:r>
      <w:proofErr w:type="spellEnd"/>
      <w:r w:rsidRPr="00151626">
        <w:rPr>
          <w:rFonts w:cs="Times New Roman"/>
          <w:sz w:val="24"/>
          <w:szCs w:val="24"/>
        </w:rPr>
        <w:t xml:space="preserve"> and </w:t>
      </w:r>
      <w:proofErr w:type="spellStart"/>
      <w:r w:rsidRPr="00151626">
        <w:rPr>
          <w:rFonts w:cs="Times New Roman"/>
          <w:sz w:val="24"/>
          <w:szCs w:val="24"/>
        </w:rPr>
        <w:t>paraganglioma</w:t>
      </w:r>
      <w:proofErr w:type="spellEnd"/>
      <w:r w:rsidRPr="00151626">
        <w:rPr>
          <w:rFonts w:cs="Times New Roman"/>
          <w:sz w:val="24"/>
          <w:szCs w:val="24"/>
        </w:rPr>
        <w:t xml:space="preserve"> (PCPG), Testicular germ cell tumors (TGCT) and Thyroid carcinoma (THCA) were lacking </w:t>
      </w:r>
      <w:proofErr w:type="spellStart"/>
      <w:r w:rsidRPr="00151626">
        <w:rPr>
          <w:rFonts w:cs="Times New Roman"/>
          <w:sz w:val="24"/>
          <w:szCs w:val="24"/>
        </w:rPr>
        <w:t>uEMD-Mut</w:t>
      </w:r>
      <w:proofErr w:type="spellEnd"/>
      <w:r w:rsidRPr="00151626">
        <w:rPr>
          <w:rFonts w:cs="Times New Roman"/>
          <w:sz w:val="24"/>
          <w:szCs w:val="24"/>
        </w:rPr>
        <w:t xml:space="preserve"> scores</w:t>
      </w:r>
      <w:ins w:id="114" w:author="8618073241572" w:date="2024-08-06T10:02:00Z">
        <w:r w:rsidR="006C6E7F">
          <w:rPr>
            <w:rFonts w:cs="Times New Roman"/>
            <w:sz w:val="24"/>
            <w:szCs w:val="24"/>
          </w:rPr>
          <w:t xml:space="preserve">, </w:t>
        </w:r>
        <w:r w:rsidR="006C6E7F" w:rsidRPr="006C6E7F">
          <w:rPr>
            <w:rFonts w:cs="Times New Roman"/>
            <w:sz w:val="24"/>
            <w:szCs w:val="24"/>
          </w:rPr>
          <w:t>leading to their exclusion in subsequent analyses</w:t>
        </w:r>
      </w:ins>
      <w:r w:rsidRPr="00151626">
        <w:rPr>
          <w:rFonts w:cs="Times New Roman"/>
          <w:sz w:val="24"/>
          <w:szCs w:val="24"/>
        </w:rPr>
        <w:t xml:space="preserve">. </w:t>
      </w:r>
      <w:del w:id="115" w:author="8618073241572" w:date="2024-08-02T15:48:00Z">
        <w:r w:rsidRPr="00151626" w:rsidDel="00C53CC1">
          <w:rPr>
            <w:rFonts w:cs="Times New Roman"/>
            <w:sz w:val="24"/>
            <w:szCs w:val="24"/>
          </w:rPr>
          <w:delText xml:space="preserve">For these cancer types, we constructed the predictor only using gene expression-based features (uEMD-Ex or MutExTDA) to perform the prediction. </w:delText>
        </w:r>
      </w:del>
    </w:p>
    <w:p w14:paraId="669328D2" w14:textId="380FE857" w:rsidR="00D670C2" w:rsidRPr="00151626" w:rsidRDefault="00D670C2" w:rsidP="00F349EC">
      <w:pPr>
        <w:spacing w:line="480" w:lineRule="auto"/>
        <w:rPr>
          <w:rFonts w:cs="Times New Roman"/>
          <w:sz w:val="24"/>
          <w:szCs w:val="24"/>
        </w:rPr>
      </w:pPr>
    </w:p>
    <w:p w14:paraId="3691EC1D" w14:textId="77777777" w:rsidR="00D670C2" w:rsidRPr="00151626" w:rsidRDefault="00A8610D" w:rsidP="00F349EC">
      <w:pPr>
        <w:pStyle w:val="2"/>
        <w:spacing w:line="480" w:lineRule="auto"/>
        <w:rPr>
          <w:rFonts w:cs="Times New Roman"/>
          <w:szCs w:val="24"/>
        </w:rPr>
      </w:pPr>
      <w:r w:rsidRPr="00151626">
        <w:rPr>
          <w:rFonts w:cs="Times New Roman"/>
          <w:szCs w:val="24"/>
        </w:rPr>
        <w:lastRenderedPageBreak/>
        <w:t xml:space="preserve">Using Laplacian Score to select features </w:t>
      </w:r>
    </w:p>
    <w:p w14:paraId="171BD6A0" w14:textId="0588CD88" w:rsidR="00D670C2" w:rsidRPr="00151626" w:rsidRDefault="00A8610D" w:rsidP="00F349EC">
      <w:pPr>
        <w:spacing w:line="480" w:lineRule="auto"/>
        <w:rPr>
          <w:rFonts w:cs="Times New Roman"/>
          <w:sz w:val="24"/>
          <w:szCs w:val="24"/>
        </w:rPr>
      </w:pPr>
      <w:r w:rsidRPr="00151626">
        <w:rPr>
          <w:rFonts w:cs="Times New Roman"/>
          <w:sz w:val="24"/>
          <w:szCs w:val="24"/>
        </w:rPr>
        <w:t xml:space="preserve">We used an unsupervised method, the Laplacian Score, to select features that have high power to preserve the local </w:t>
      </w:r>
      <w:bookmarkStart w:id="116" w:name="_Hlk116036316"/>
      <w:r w:rsidRPr="00151626">
        <w:rPr>
          <w:rFonts w:cs="Times New Roman"/>
          <w:sz w:val="24"/>
          <w:szCs w:val="24"/>
        </w:rPr>
        <w:t>geometric structure of the feature space</w:t>
      </w:r>
      <w:bookmarkEnd w:id="116"/>
      <w:r w:rsidR="008210F2">
        <w:rPr>
          <w:rFonts w:cs="Times New Roman"/>
          <w:sz w:val="24"/>
          <w:szCs w:val="24"/>
        </w:rPr>
        <w:fldChar w:fldCharType="begin"/>
      </w:r>
      <w:r w:rsidR="008210F2">
        <w:rPr>
          <w:rFonts w:cs="Times New Roman"/>
          <w:sz w:val="24"/>
          <w:szCs w:val="24"/>
        </w:rPr>
        <w:instrText xml:space="preserve"> HYPERLINK \l "_ENREF_21" \o "He, 2005 #2" </w:instrText>
      </w:r>
      <w:r w:rsidR="008210F2">
        <w:rPr>
          <w:rFonts w:cs="Times New Roman"/>
          <w:sz w:val="24"/>
          <w:szCs w:val="24"/>
        </w:rPr>
      </w:r>
      <w:r w:rsidR="008210F2">
        <w:rPr>
          <w:rFonts w:cs="Times New Roman"/>
          <w:sz w:val="24"/>
          <w:szCs w:val="24"/>
        </w:rPr>
        <w:fldChar w:fldCharType="separate"/>
      </w:r>
      <w:r w:rsidR="008210F2" w:rsidRPr="00151626">
        <w:rPr>
          <w:rFonts w:cs="Times New Roman"/>
          <w:sz w:val="24"/>
          <w:szCs w:val="24"/>
        </w:rPr>
        <w:fldChar w:fldCharType="begin"/>
      </w:r>
      <w:r w:rsidR="008210F2">
        <w:rPr>
          <w:rFonts w:cs="Times New Roman"/>
          <w:sz w:val="24"/>
          <w:szCs w:val="24"/>
        </w:rPr>
        <w:instrText xml:space="preserve"> ADDIN EN.CITE &lt;EndNote&gt;&lt;Cite&gt;&lt;Author&gt;He&lt;/Author&gt;&lt;Year&gt;2005&lt;/Year&gt;&lt;RecNum&gt;2&lt;/RecNum&gt;&lt;DisplayText&gt;&lt;style face="superscript"&gt;21&lt;/style&gt;&lt;/DisplayText&gt;&lt;record&gt;&lt;rec-number&gt;2&lt;/rec-number&gt;&lt;foreign-keys&gt;&lt;key app="EN" db-id="evd9f9f2k5zvz4ef5wwpadxceff5vtd5fv0t" timestamp="1630389410"&gt;2&lt;/key&gt;&lt;/foreign-keys&gt;&lt;ref-type name="Conference Paper"&gt;47&lt;/ref-type&gt;&lt;contributors&gt;&lt;authors&gt;&lt;author&gt;Xiaofei He&lt;/author&gt;&lt;author&gt;Deng Cai&lt;/author&gt;&lt;author&gt;Partha Niyogi&lt;/author&gt;&lt;/authors&gt;&lt;/contributors&gt;&lt;titles&gt;&lt;title&gt;Laplacian score for feature selection&lt;/title&gt;&lt;secondary-title&gt;Proceedings of the 18th International Conference on Neural Information Processing Systems&lt;/secondary-title&gt;&lt;/titles&gt;&lt;pages&gt;507–514&lt;/pages&gt;&lt;dates&gt;&lt;year&gt;2005&lt;/year&gt;&lt;/dates&gt;&lt;pub-location&gt;Vancouver, British Columbia, Canada&lt;/pub-location&gt;&lt;publisher&gt;MIT Press&lt;/publisher&gt;&lt;urls&gt;&lt;/urls&gt;&lt;/record&gt;&lt;/Cite&gt;&lt;/EndNote&gt;</w:instrText>
      </w:r>
      <w:r w:rsidR="008210F2" w:rsidRPr="00151626">
        <w:rPr>
          <w:rFonts w:cs="Times New Roman"/>
          <w:sz w:val="24"/>
          <w:szCs w:val="24"/>
        </w:rPr>
        <w:fldChar w:fldCharType="separate"/>
      </w:r>
      <w:r w:rsidR="008210F2" w:rsidRPr="00C20F68">
        <w:rPr>
          <w:rFonts w:cs="Times New Roman"/>
          <w:noProof/>
          <w:sz w:val="24"/>
          <w:szCs w:val="24"/>
          <w:vertAlign w:val="superscript"/>
        </w:rPr>
        <w:t>21</w:t>
      </w:r>
      <w:r w:rsidR="008210F2" w:rsidRPr="00151626">
        <w:rPr>
          <w:rFonts w:cs="Times New Roman"/>
          <w:sz w:val="24"/>
          <w:szCs w:val="24"/>
        </w:rPr>
        <w:fldChar w:fldCharType="end"/>
      </w:r>
      <w:r w:rsidR="008210F2">
        <w:rPr>
          <w:rFonts w:cs="Times New Roman"/>
          <w:sz w:val="24"/>
          <w:szCs w:val="24"/>
        </w:rPr>
        <w:fldChar w:fldCharType="end"/>
      </w:r>
      <w:r w:rsidRPr="00151626">
        <w:rPr>
          <w:rFonts w:cs="Times New Roman"/>
          <w:sz w:val="24"/>
          <w:szCs w:val="24"/>
        </w:rPr>
        <w:t>. The detailed steps for the application of the Laplacian Score in feature selection were as follows:</w:t>
      </w:r>
    </w:p>
    <w:p w14:paraId="2205738C" w14:textId="77777777" w:rsidR="00D670C2" w:rsidRPr="00151626" w:rsidRDefault="00A8610D" w:rsidP="00F349EC">
      <w:pPr>
        <w:pStyle w:val="af1"/>
        <w:numPr>
          <w:ilvl w:val="0"/>
          <w:numId w:val="1"/>
        </w:numPr>
        <w:spacing w:line="480" w:lineRule="auto"/>
        <w:ind w:firstLineChars="0"/>
        <w:rPr>
          <w:rFonts w:cs="Times New Roman"/>
          <w:sz w:val="24"/>
          <w:szCs w:val="24"/>
        </w:rPr>
      </w:pPr>
      <w:r w:rsidRPr="00151626">
        <w:rPr>
          <w:rFonts w:cs="Times New Roman"/>
          <w:sz w:val="24"/>
          <w:szCs w:val="24"/>
        </w:rPr>
        <w:t xml:space="preserve">A network </w:t>
      </w:r>
      <m:oMath>
        <m:r>
          <w:rPr>
            <w:rFonts w:ascii="Cambria Math" w:hAnsi="Cambria Math" w:cs="Times New Roman"/>
            <w:sz w:val="24"/>
            <w:szCs w:val="24"/>
          </w:rPr>
          <m:t>N</m:t>
        </m:r>
      </m:oMath>
      <w:r w:rsidRPr="00151626">
        <w:rPr>
          <w:rFonts w:cs="Times New Roman"/>
          <w:sz w:val="24"/>
          <w:szCs w:val="24"/>
        </w:rPr>
        <w:t xml:space="preserve"> was constructed to connect all </w:t>
      </w:r>
      <m:oMath>
        <m:r>
          <w:rPr>
            <w:rFonts w:ascii="Cambria Math" w:hAnsi="Cambria Math" w:cs="Times New Roman"/>
            <w:sz w:val="24"/>
            <w:szCs w:val="24"/>
          </w:rPr>
          <m:t>m</m:t>
        </m:r>
      </m:oMath>
      <w:r w:rsidRPr="00151626">
        <w:rPr>
          <w:rFonts w:cs="Times New Roman"/>
          <w:sz w:val="24"/>
          <w:szCs w:val="24"/>
        </w:rPr>
        <w:t xml:space="preserve"> candidate genes (</w:t>
      </w:r>
      <m:oMath>
        <m:r>
          <w:rPr>
            <w:rFonts w:ascii="Cambria Math" w:hAnsi="Cambria Math" w:cs="Times New Roman"/>
            <w:sz w:val="24"/>
            <w:szCs w:val="24"/>
          </w:rPr>
          <m:t>N∈</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m:t>
            </m:r>
          </m:sup>
        </m:sSup>
      </m:oMath>
      <w:r w:rsidRPr="00151626">
        <w:rPr>
          <w:rFonts w:cs="Times New Roman"/>
          <w:sz w:val="24"/>
          <w:szCs w:val="24"/>
        </w:rPr>
        <w:t xml:space="preserve">). For each pair of genes, we calculated the Euclidean distance,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151626">
        <w:rPr>
          <w:rFonts w:cs="Times New Roman"/>
          <w:sz w:val="24"/>
          <w:szCs w:val="24"/>
        </w:rPr>
        <w:t xml:space="preserve"> between their feature vectors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151626">
        <w:rPr>
          <w:rFonts w:cs="Times New Roman"/>
          <w:sz w:val="24"/>
          <w:szCs w:val="24"/>
        </w:rPr>
        <w:t xml:space="preserve"> is the feature vector of gene </w:t>
      </w:r>
      <m:oMath>
        <m:r>
          <w:rPr>
            <w:rFonts w:ascii="Cambria Math" w:hAnsi="Cambria Math" w:cs="Times New Roman"/>
            <w:sz w:val="24"/>
            <w:szCs w:val="24"/>
          </w:rPr>
          <m:t>i</m:t>
        </m:r>
      </m:oMath>
      <w:r w:rsidRPr="00151626">
        <w:rPr>
          <w:rFonts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151626">
        <w:rPr>
          <w:rFonts w:cs="Times New Roman"/>
          <w:sz w:val="24"/>
          <w:szCs w:val="24"/>
        </w:rPr>
        <w:t xml:space="preserve"> is the feature vector of gene </w:t>
      </w:r>
      <m:oMath>
        <m:r>
          <w:rPr>
            <w:rFonts w:ascii="Cambria Math" w:hAnsi="Cambria Math" w:cs="Times New Roman"/>
            <w:sz w:val="24"/>
            <w:szCs w:val="24"/>
          </w:rPr>
          <m:t>j</m:t>
        </m:r>
      </m:oMath>
      <w:r w:rsidRPr="00151626">
        <w:rPr>
          <w:rFonts w:cs="Times New Roman"/>
          <w:sz w:val="24"/>
          <w:szCs w:val="24"/>
        </w:rPr>
        <w:t xml:space="preserve">). Based on the Euclidean distance, if gene </w:t>
      </w:r>
      <m:oMath>
        <m:r>
          <w:rPr>
            <w:rFonts w:ascii="Cambria Math" w:hAnsi="Cambria Math" w:cs="Times New Roman"/>
            <w:sz w:val="24"/>
            <w:szCs w:val="24"/>
          </w:rPr>
          <m:t>i</m:t>
        </m:r>
      </m:oMath>
      <w:r w:rsidRPr="00151626">
        <w:rPr>
          <w:rFonts w:cs="Times New Roman"/>
          <w:sz w:val="24"/>
          <w:szCs w:val="24"/>
        </w:rPr>
        <w:t xml:space="preserve"> is among the top </w:t>
      </w:r>
      <m:oMath>
        <m:r>
          <w:rPr>
            <w:rFonts w:ascii="Cambria Math" w:hAnsi="Cambria Math" w:cs="Times New Roman"/>
            <w:sz w:val="24"/>
            <w:szCs w:val="24"/>
          </w:rPr>
          <m:t>k</m:t>
        </m:r>
      </m:oMath>
      <w:r w:rsidRPr="00151626">
        <w:rPr>
          <w:rFonts w:cs="Times New Roman"/>
          <w:sz w:val="24"/>
          <w:szCs w:val="24"/>
        </w:rPr>
        <w:t xml:space="preserve"> (here we set </w:t>
      </w:r>
      <m:oMath>
        <m:r>
          <w:rPr>
            <w:rFonts w:ascii="Cambria Math" w:hAnsi="Cambria Math" w:cs="Times New Roman"/>
            <w:sz w:val="24"/>
            <w:szCs w:val="24"/>
          </w:rPr>
          <m:t>k=[0.01×m]</m:t>
        </m:r>
      </m:oMath>
      <w:r w:rsidRPr="00151626">
        <w:rPr>
          <w:rFonts w:cs="Times New Roman"/>
          <w:sz w:val="24"/>
          <w:szCs w:val="24"/>
        </w:rPr>
        <w:t xml:space="preserve">) of the nearest genes to gene </w:t>
      </w:r>
      <m:oMath>
        <m:r>
          <w:rPr>
            <w:rFonts w:ascii="Cambria Math" w:hAnsi="Cambria Math" w:cs="Times New Roman"/>
            <w:sz w:val="24"/>
            <w:szCs w:val="24"/>
          </w:rPr>
          <m:t>j</m:t>
        </m:r>
      </m:oMath>
      <w:r w:rsidRPr="00151626">
        <w:rPr>
          <w:rFonts w:cs="Times New Roman"/>
          <w:sz w:val="24"/>
          <w:szCs w:val="24"/>
        </w:rPr>
        <w:t xml:space="preserve">, or the gene </w:t>
      </w:r>
      <m:oMath>
        <m:r>
          <w:rPr>
            <w:rFonts w:ascii="Cambria Math" w:hAnsi="Cambria Math" w:cs="Times New Roman"/>
            <w:sz w:val="24"/>
            <w:szCs w:val="24"/>
          </w:rPr>
          <m:t>j</m:t>
        </m:r>
      </m:oMath>
      <w:r w:rsidRPr="00151626">
        <w:rPr>
          <w:rFonts w:cs="Times New Roman"/>
          <w:sz w:val="24"/>
          <w:szCs w:val="24"/>
        </w:rPr>
        <w:t xml:space="preserve"> is among the top </w:t>
      </w:r>
      <m:oMath>
        <m:r>
          <w:rPr>
            <w:rFonts w:ascii="Cambria Math" w:hAnsi="Cambria Math" w:cs="Times New Roman"/>
            <w:sz w:val="24"/>
            <w:szCs w:val="24"/>
          </w:rPr>
          <m:t>k</m:t>
        </m:r>
      </m:oMath>
      <w:r w:rsidRPr="00151626">
        <w:rPr>
          <w:rFonts w:cs="Times New Roman"/>
          <w:sz w:val="24"/>
          <w:szCs w:val="24"/>
        </w:rPr>
        <w:t xml:space="preserve"> of the nearest gene to the gene </w:t>
      </w:r>
      <m:oMath>
        <m:r>
          <w:rPr>
            <w:rFonts w:ascii="Cambria Math" w:hAnsi="Cambria Math" w:cs="Times New Roman"/>
            <w:sz w:val="24"/>
            <w:szCs w:val="24"/>
          </w:rPr>
          <m:t>i</m:t>
        </m:r>
      </m:oMath>
      <w:r w:rsidRPr="00151626">
        <w:rPr>
          <w:rFonts w:cs="Times New Roman"/>
          <w:sz w:val="24"/>
          <w:szCs w:val="24"/>
        </w:rPr>
        <w:t xml:space="preserve"> (</w:t>
      </w:r>
      <m:oMath>
        <m:r>
          <w:rPr>
            <w:rFonts w:ascii="Cambria Math" w:hAnsi="Cambria Math" w:cs="Times New Roman"/>
            <w:sz w:val="24"/>
            <w:szCs w:val="24"/>
          </w:rPr>
          <m:t>i≠j</m:t>
        </m:r>
      </m:oMath>
      <w:r w:rsidRPr="00151626">
        <w:rPr>
          <w:rFonts w:cs="Times New Roman"/>
          <w:sz w:val="24"/>
          <w:szCs w:val="24"/>
        </w:rPr>
        <w:t xml:space="preserve">), we set the connection between </w:t>
      </w:r>
      <w:proofErr w:type="spellStart"/>
      <w:r w:rsidRPr="00151626">
        <w:rPr>
          <w:rFonts w:cs="Times New Roman"/>
          <w:i/>
          <w:iCs/>
          <w:sz w:val="24"/>
          <w:szCs w:val="24"/>
        </w:rPr>
        <w:t>i</w:t>
      </w:r>
      <w:proofErr w:type="spellEnd"/>
      <w:r w:rsidRPr="00151626">
        <w:rPr>
          <w:rFonts w:cs="Times New Roman"/>
          <w:sz w:val="24"/>
          <w:szCs w:val="24"/>
        </w:rPr>
        <w:t xml:space="preserve"> and</w:t>
      </w:r>
      <w:r w:rsidRPr="00151626">
        <w:rPr>
          <w:rFonts w:cs="Times New Roman"/>
          <w:i/>
          <w:iCs/>
          <w:sz w:val="24"/>
          <w:szCs w:val="24"/>
        </w:rPr>
        <w:t xml:space="preserve"> j </w:t>
      </w:r>
      <w:r w:rsidRPr="00151626">
        <w:rPr>
          <w:rFonts w:cs="Times New Roman"/>
          <w:sz w:val="24"/>
          <w:szCs w:val="24"/>
        </w:rPr>
        <w:t xml:space="preserve">as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ij</m:t>
            </m:r>
          </m:sub>
        </m:sSub>
        <m:r>
          <w:rPr>
            <w:rFonts w:ascii="Cambria Math" w:hAnsi="Cambria Math" w:cs="Times New Roman"/>
            <w:sz w:val="24"/>
            <w:szCs w:val="24"/>
          </w:rPr>
          <m:t>=1</m:t>
        </m:r>
      </m:oMath>
      <w:r w:rsidRPr="00151626">
        <w:rPr>
          <w:rFonts w:cs="Times New Roman"/>
          <w:sz w:val="24"/>
          <w:szCs w:val="24"/>
        </w:rPr>
        <w:t xml:space="preserve">. Otherwise,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ij</m:t>
            </m:r>
          </m:sub>
        </m:sSub>
        <m:r>
          <w:rPr>
            <w:rFonts w:ascii="Cambria Math" w:hAnsi="Cambria Math" w:cs="Times New Roman"/>
            <w:sz w:val="24"/>
            <w:szCs w:val="24"/>
          </w:rPr>
          <m:t>=0</m:t>
        </m:r>
      </m:oMath>
      <w:r w:rsidRPr="00151626">
        <w:rPr>
          <w:rFonts w:cs="Times New Roman"/>
          <w:sz w:val="24"/>
          <w:szCs w:val="24"/>
        </w:rPr>
        <w:t xml:space="preserve">. </w:t>
      </w:r>
    </w:p>
    <w:p w14:paraId="297759D6" w14:textId="77777777" w:rsidR="00D670C2" w:rsidRPr="00151626" w:rsidRDefault="00A8610D" w:rsidP="00F349EC">
      <w:pPr>
        <w:pStyle w:val="af1"/>
        <w:numPr>
          <w:ilvl w:val="0"/>
          <w:numId w:val="1"/>
        </w:numPr>
        <w:spacing w:line="480" w:lineRule="auto"/>
        <w:ind w:firstLineChars="0"/>
        <w:rPr>
          <w:rFonts w:cs="Times New Roman"/>
          <w:sz w:val="24"/>
          <w:szCs w:val="24"/>
        </w:rPr>
      </w:pPr>
      <w:r w:rsidRPr="00151626">
        <w:rPr>
          <w:rFonts w:cs="Times New Roman"/>
          <w:sz w:val="24"/>
          <w:szCs w:val="24"/>
        </w:rPr>
        <w:t xml:space="preserve">In the network </w:t>
      </w:r>
      <m:oMath>
        <m:r>
          <w:rPr>
            <w:rFonts w:ascii="Cambria Math" w:hAnsi="Cambria Math" w:cs="Times New Roman"/>
            <w:sz w:val="24"/>
            <w:szCs w:val="24"/>
          </w:rPr>
          <m:t>N</m:t>
        </m:r>
      </m:oMath>
      <w:r w:rsidRPr="00151626">
        <w:rPr>
          <w:rFonts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ij</m:t>
            </m:r>
          </m:sub>
        </m:sSub>
        <m:r>
          <w:rPr>
            <w:rFonts w:ascii="Cambria Math" w:hAnsi="Cambria Math" w:cs="Times New Roman"/>
            <w:sz w:val="24"/>
            <w:szCs w:val="24"/>
          </w:rPr>
          <m:t>=1</m:t>
        </m:r>
      </m:oMath>
      <w:r w:rsidRPr="00151626">
        <w:rPr>
          <w:rFonts w:cs="Times New Roman"/>
          <w:sz w:val="24"/>
          <w:szCs w:val="24"/>
        </w:rPr>
        <w:t xml:space="preserve">, we weigh the edge by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Cs/>
                <w:sz w:val="24"/>
                <w:szCs w:val="24"/>
              </w:rPr>
            </m:ctrlPr>
          </m:sSupPr>
          <m:e>
            <m:r>
              <w:rPr>
                <w:rFonts w:ascii="Cambria Math" w:hAnsi="Cambria Math" w:cs="Times New Roman"/>
                <w:sz w:val="24"/>
                <w:szCs w:val="24"/>
              </w:rPr>
              <m:t>e</m:t>
            </m:r>
          </m:e>
          <m:sup>
            <m:sSup>
              <m:sSupPr>
                <m:ctrlPr>
                  <w:rPr>
                    <w:rFonts w:ascii="Cambria Math" w:hAnsi="Cambria Math" w:cs="Times New Roman"/>
                    <w:i/>
                    <w:iCs/>
                    <w:sz w:val="24"/>
                    <w:szCs w:val="24"/>
                  </w:rPr>
                </m:ctrlPr>
              </m:sSupPr>
              <m:e>
                <m:r>
                  <w:rPr>
                    <w:rFonts w:ascii="Cambria Math" w:hAnsi="Cambria Math" w:cs="Times New Roman"/>
                    <w:sz w:val="24"/>
                    <w:szCs w:val="24"/>
                  </w:rPr>
                  <m:t>-</m:t>
                </m:r>
                <m:r>
                  <w:rPr>
                    <w:rFonts w:ascii="Cambria Math" w:eastAsia="等线"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eastAsia="等线" w:hAnsi="Cambria Math" w:cs="Times New Roman"/>
                    <w:sz w:val="24"/>
                    <w:szCs w:val="24"/>
                  </w:rPr>
                  <m:t>∣∣</m:t>
                </m:r>
              </m:e>
              <m:sup>
                <m:r>
                  <w:rPr>
                    <w:rFonts w:ascii="Cambria Math" w:hAnsi="Cambria Math" w:cs="Times New Roman"/>
                    <w:sz w:val="24"/>
                    <w:szCs w:val="24"/>
                  </w:rPr>
                  <m:t>2</m:t>
                </m:r>
              </m:sup>
            </m:sSup>
          </m:sup>
        </m:sSup>
      </m:oMath>
      <w:r w:rsidRPr="00151626">
        <w:rPr>
          <w:rFonts w:cs="Times New Roman"/>
          <w:sz w:val="24"/>
          <w:szCs w:val="24"/>
        </w:rPr>
        <w:t xml:space="preserve"> (</w:t>
      </w:r>
      <m:oMath>
        <m:r>
          <w:rPr>
            <w:rFonts w:ascii="Cambria Math" w:hAnsi="Cambria Math" w:cs="Times New Roman"/>
            <w:sz w:val="24"/>
            <w:szCs w:val="24"/>
          </w:rPr>
          <m:t>W∈</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m:t>
            </m:r>
          </m:sup>
        </m:sSup>
      </m:oMath>
      <w:r w:rsidRPr="00151626">
        <w:rPr>
          <w:rFonts w:cs="Times New Roman"/>
          <w:sz w:val="24"/>
          <w:szCs w:val="24"/>
        </w:rPr>
        <w:t>).</w:t>
      </w:r>
      <w:r w:rsidRPr="00151626">
        <w:rPr>
          <w:rFonts w:cs="Times New Roman"/>
          <w:iCs/>
          <w:sz w:val="24"/>
          <w:szCs w:val="24"/>
        </w:rPr>
        <w:t xml:space="preserve"> Otherwise,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=0</m:t>
        </m:r>
      </m:oMath>
      <w:r w:rsidRPr="00151626">
        <w:rPr>
          <w:rFonts w:cs="Times New Roman"/>
          <w:sz w:val="24"/>
          <w:szCs w:val="24"/>
        </w:rPr>
        <w:t xml:space="preserve">. The weighted network reflects the local structure of the </w:t>
      </w:r>
      <m:oMath>
        <m:r>
          <w:rPr>
            <w:rFonts w:ascii="Cambria Math" w:hAnsi="Cambria Math" w:cs="Times New Roman"/>
            <w:sz w:val="24"/>
            <w:szCs w:val="24"/>
          </w:rPr>
          <m:t>m</m:t>
        </m:r>
      </m:oMath>
      <w:r w:rsidRPr="00151626">
        <w:rPr>
          <w:rFonts w:cs="Times New Roman"/>
          <w:sz w:val="24"/>
          <w:szCs w:val="24"/>
        </w:rPr>
        <w:t xml:space="preserve"> genes in the feature space.</w:t>
      </w:r>
    </w:p>
    <w:p w14:paraId="7CC4E8E1" w14:textId="367BA39D" w:rsidR="00D670C2" w:rsidRPr="00151626" w:rsidRDefault="00A8610D" w:rsidP="00F349EC">
      <w:pPr>
        <w:pStyle w:val="af1"/>
        <w:numPr>
          <w:ilvl w:val="0"/>
          <w:numId w:val="1"/>
        </w:numPr>
        <w:spacing w:line="480" w:lineRule="auto"/>
        <w:ind w:firstLineChars="0"/>
        <w:rPr>
          <w:rFonts w:cs="Times New Roman"/>
          <w:sz w:val="24"/>
          <w:szCs w:val="24"/>
        </w:rPr>
      </w:pPr>
      <w:r w:rsidRPr="00151626">
        <w:rPr>
          <w:rFonts w:cs="Times New Roman"/>
          <w:sz w:val="24"/>
          <w:szCs w:val="24"/>
        </w:rPr>
        <w:t xml:space="preserve">Computing the Laplacian Score of each feature. Let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l</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l1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l2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lm</m:t>
                </m:r>
              </m:sub>
            </m:sSub>
            <m:r>
              <w:rPr>
                <w:rFonts w:ascii="Cambria Math" w:hAnsi="Cambria Math" w:cs="Times New Roman"/>
                <w:sz w:val="24"/>
                <w:szCs w:val="24"/>
              </w:rPr>
              <m:t>]</m:t>
            </m:r>
          </m:e>
          <m:sup>
            <m:r>
              <w:rPr>
                <w:rFonts w:ascii="Cambria Math" w:hAnsi="Cambria Math" w:cs="Times New Roman"/>
                <w:sz w:val="24"/>
                <w:szCs w:val="24"/>
              </w:rPr>
              <m:t>T</m:t>
            </m:r>
          </m:sup>
        </m:sSup>
      </m:oMath>
      <w:r w:rsidRPr="00151626">
        <w:rPr>
          <w:rFonts w:cs="Times New Roman"/>
          <w:sz w:val="24"/>
          <w:szCs w:val="24"/>
        </w:rPr>
        <w:t xml:space="preserve"> denote the </w:t>
      </w:r>
      <m:oMath>
        <m:r>
          <w:rPr>
            <w:rFonts w:ascii="Cambria Math" w:hAnsi="Cambria Math" w:cs="Times New Roman"/>
            <w:sz w:val="24"/>
            <w:szCs w:val="24"/>
          </w:rPr>
          <m:t>l</m:t>
        </m:r>
      </m:oMath>
      <w:r w:rsidRPr="00151626">
        <w:rPr>
          <w:rFonts w:cs="Times New Roman"/>
          <w:sz w:val="24"/>
          <w:szCs w:val="24"/>
        </w:rPr>
        <w:t xml:space="preserve">-th feature values for all </w:t>
      </w:r>
      <m:oMath>
        <m:r>
          <w:rPr>
            <w:rFonts w:ascii="Cambria Math" w:hAnsi="Cambria Math" w:cs="Times New Roman"/>
            <w:sz w:val="24"/>
            <w:szCs w:val="24"/>
          </w:rPr>
          <m:t>m</m:t>
        </m:r>
      </m:oMath>
      <w:r w:rsidRPr="00151626">
        <w:rPr>
          <w:rFonts w:cs="Times New Roman"/>
          <w:sz w:val="24"/>
          <w:szCs w:val="24"/>
        </w:rPr>
        <w:t xml:space="preserve"> genes. We redefine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l</m:t>
            </m:r>
          </m:sub>
        </m:sSub>
      </m:oMath>
      <w:r w:rsidRPr="00151626">
        <w:rPr>
          <w:rFonts w:cs="Times New Roman"/>
          <w:sz w:val="24"/>
          <w:szCs w:val="24"/>
        </w:rPr>
        <w:t xml:space="preserve"> by removing the mean from the samples as in</w:t>
      </w:r>
      <w:r w:rsidRPr="00151626">
        <w:rPr>
          <w:rFonts w:cs="Times New Roman"/>
          <w:i/>
          <w:iCs/>
          <w:sz w:val="24"/>
          <w:szCs w:val="24"/>
        </w:rPr>
        <w:t xml:space="preserve"> Equation (4)</w:t>
      </w:r>
      <w:r w:rsidRPr="00151626">
        <w:rPr>
          <w:rFonts w:cs="Times New Roman"/>
          <w:sz w:val="24"/>
          <w:szCs w:val="24"/>
        </w:rPr>
        <w:t>. The Laplacian Score (</w:t>
      </w:r>
      <m:oMath>
        <m:r>
          <w:rPr>
            <w:rFonts w:ascii="Cambria Math" w:hAnsi="Cambria Math" w:cs="Times New Roman"/>
            <w:sz w:val="24"/>
            <w:szCs w:val="24"/>
          </w:rPr>
          <m:t>LS</m:t>
        </m:r>
      </m:oMath>
      <w:r w:rsidRPr="00151626">
        <w:rPr>
          <w:rFonts w:cs="Times New Roman"/>
          <w:sz w:val="24"/>
          <w:szCs w:val="24"/>
        </w:rPr>
        <w:t xml:space="preserve">) is computed by </w:t>
      </w:r>
      <w:r w:rsidRPr="00151626">
        <w:rPr>
          <w:rFonts w:cs="Times New Roman"/>
          <w:i/>
          <w:iCs/>
          <w:sz w:val="24"/>
          <w:szCs w:val="24"/>
        </w:rPr>
        <w:t>Equation (5)</w:t>
      </w:r>
      <w:r w:rsidRPr="00151626">
        <w:rPr>
          <w:rFonts w:cs="Times New Roman"/>
          <w:sz w:val="24"/>
          <w:szCs w:val="24"/>
        </w:rPr>
        <w:t xml:space="preserve">. The lower the </w:t>
      </w:r>
      <m:oMath>
        <m:r>
          <w:rPr>
            <w:rFonts w:ascii="Cambria Math" w:hAnsi="Cambria Math" w:cs="Times New Roman"/>
            <w:sz w:val="24"/>
            <w:szCs w:val="24"/>
          </w:rPr>
          <m:t>LS</m:t>
        </m:r>
      </m:oMath>
      <w:r w:rsidRPr="00151626">
        <w:rPr>
          <w:rFonts w:cs="Times New Roman"/>
          <w:sz w:val="24"/>
          <w:szCs w:val="24"/>
        </w:rPr>
        <w:t xml:space="preserve"> value, the more important the feature is. </w:t>
      </w:r>
      <w:del w:id="117" w:author="8618073241572" w:date="2024-07-31T18:12:00Z">
        <w:r w:rsidRPr="00151626" w:rsidDel="00B44324">
          <w:rPr>
            <w:rFonts w:cs="Times New Roman"/>
            <w:sz w:val="24"/>
            <w:szCs w:val="24"/>
          </w:rPr>
          <w:delText xml:space="preserve">According to the scores of each feature, we finally selected the top 20 features with the smallest </w:delText>
        </w:r>
        <m:oMath>
          <m:r>
            <w:rPr>
              <w:rFonts w:ascii="Cambria Math" w:hAnsi="Cambria Math" w:cs="Times New Roman"/>
              <w:sz w:val="24"/>
              <w:szCs w:val="24"/>
            </w:rPr>
            <m:t>LS</m:t>
          </m:r>
        </m:oMath>
        <w:r w:rsidRPr="00151626" w:rsidDel="00B44324">
          <w:rPr>
            <w:rFonts w:cs="Times New Roman"/>
            <w:sz w:val="24"/>
            <w:szCs w:val="24"/>
          </w:rPr>
          <w:delText xml:space="preserve"> to be included in the prediction model for each type of cancer.</w:delText>
        </w:r>
      </w:del>
    </w:p>
    <w:p w14:paraId="5C4AFB8B" w14:textId="77777777" w:rsidR="00D670C2" w:rsidRPr="00151626" w:rsidRDefault="003F5022" w:rsidP="00F349EC">
      <w:pPr>
        <w:pStyle w:val="af1"/>
        <w:spacing w:line="480" w:lineRule="auto"/>
        <w:ind w:left="360" w:firstLineChars="0" w:firstLine="0"/>
        <w:jc w:val="center"/>
        <w:rPr>
          <w:rFonts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l</m:t>
                </m:r>
              </m:sub>
              <m:sup>
                <m:r>
                  <w:rPr>
                    <w:rFonts w:ascii="Cambria Math" w:hAnsi="Cambria Math" w:cs="Times New Roman"/>
                    <w:sz w:val="24"/>
                    <w:szCs w:val="24"/>
                  </w:rPr>
                  <m:t>T</m:t>
                </m:r>
              </m:sup>
            </m:sSubSup>
            <m:r>
              <w:rPr>
                <w:rFonts w:ascii="Cambria Math" w:hAnsi="Cambria Math" w:cs="Times New Roman"/>
                <w:sz w:val="24"/>
                <w:szCs w:val="24"/>
              </w:rPr>
              <m:t>DI</m:t>
            </m:r>
          </m:num>
          <m:den>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m:t>
                </m:r>
              </m:sup>
            </m:sSup>
            <m:r>
              <w:rPr>
                <w:rFonts w:ascii="Cambria Math" w:hAnsi="Cambria Math" w:cs="Times New Roman"/>
                <w:sz w:val="24"/>
                <w:szCs w:val="24"/>
              </w:rPr>
              <m:t>DI</m:t>
            </m:r>
          </m:den>
        </m:f>
        <m:r>
          <w:rPr>
            <w:rFonts w:ascii="Cambria Math" w:hAnsi="Cambria Math" w:cs="Times New Roman"/>
            <w:sz w:val="24"/>
            <w:szCs w:val="24"/>
          </w:rPr>
          <m:t>I,</m:t>
        </m:r>
      </m:oMath>
      <w:r w:rsidR="00A8610D" w:rsidRPr="00151626">
        <w:rPr>
          <w:rFonts w:cs="Times New Roman"/>
          <w:sz w:val="24"/>
          <w:szCs w:val="24"/>
        </w:rPr>
        <w:t xml:space="preserve"> (4)</w:t>
      </w:r>
    </w:p>
    <w:p w14:paraId="3646F2B9" w14:textId="77777777" w:rsidR="00D670C2" w:rsidRPr="00151626" w:rsidRDefault="00A8610D" w:rsidP="00F349EC">
      <w:pPr>
        <w:pStyle w:val="af1"/>
        <w:spacing w:line="480" w:lineRule="auto"/>
        <w:ind w:left="360" w:firstLineChars="0" w:firstLine="0"/>
        <w:rPr>
          <w:rFonts w:cs="Times New Roman"/>
          <w:sz w:val="24"/>
          <w:szCs w:val="24"/>
        </w:rPr>
      </w:pPr>
      <w:r w:rsidRPr="00151626">
        <w:rPr>
          <w:rFonts w:cs="Times New Roman"/>
          <w:sz w:val="24"/>
          <w:szCs w:val="24"/>
        </w:rPr>
        <w:t xml:space="preserve">where </w:t>
      </w:r>
      <m:oMath>
        <m:r>
          <w:rPr>
            <w:rFonts w:ascii="Cambria Math" w:hAnsi="Cambria Math" w:cs="Times New Roman"/>
            <w:sz w:val="24"/>
            <w:szCs w:val="24"/>
          </w:rPr>
          <m:t>D=diag(</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1j</m:t>
                </m:r>
              </m:sub>
            </m:sSub>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2j</m:t>
                </m:r>
              </m:sub>
            </m:sSub>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mj</m:t>
                </m:r>
              </m:sub>
            </m:sSub>
          </m:e>
        </m:nary>
        <m:r>
          <w:rPr>
            <w:rFonts w:ascii="Cambria Math" w:hAnsi="Cambria Math" w:cs="Times New Roman"/>
            <w:sz w:val="24"/>
            <w:szCs w:val="24"/>
          </w:rPr>
          <m:t>)</m:t>
        </m:r>
      </m:oMath>
      <w:r w:rsidRPr="00151626">
        <w:rPr>
          <w:rFonts w:cs="Times New Roman"/>
          <w:sz w:val="24"/>
          <w:szCs w:val="24"/>
        </w:rPr>
        <w:t xml:space="preserve">, </w:t>
      </w:r>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[1,1,…,1]</m:t>
            </m:r>
          </m:e>
          <m:sup>
            <m:r>
              <w:rPr>
                <w:rFonts w:ascii="Cambria Math" w:hAnsi="Cambria Math" w:cs="Times New Roman"/>
                <w:sz w:val="24"/>
                <w:szCs w:val="24"/>
              </w:rPr>
              <m:t>T</m:t>
            </m:r>
          </m:sup>
        </m:sSup>
      </m:oMath>
      <w:r w:rsidRPr="00151626">
        <w:rPr>
          <w:rFonts w:cs="Times New Roman"/>
          <w:sz w:val="24"/>
          <w:szCs w:val="24"/>
        </w:rPr>
        <w:t>.</w:t>
      </w:r>
    </w:p>
    <w:p w14:paraId="308E9947" w14:textId="77777777" w:rsidR="00D670C2" w:rsidRPr="00151626" w:rsidRDefault="003F5022" w:rsidP="00F349EC">
      <w:pPr>
        <w:pStyle w:val="af1"/>
        <w:spacing w:line="480" w:lineRule="auto"/>
        <w:ind w:left="360" w:firstLineChars="0" w:firstLine="0"/>
        <w:jc w:val="center"/>
        <w:rPr>
          <w:rFont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LS</m:t>
            </m:r>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l</m:t>
                </m:r>
              </m:sub>
              <m:sup>
                <m:r>
                  <w:rPr>
                    <w:rFonts w:ascii="Cambria Math" w:hAnsi="Cambria Math" w:cs="Times New Roman"/>
                    <w:sz w:val="24"/>
                    <w:szCs w:val="24"/>
                  </w:rPr>
                  <m:t>T</m:t>
                </m:r>
              </m:sup>
            </m:sSubSup>
            <m:r>
              <w:rPr>
                <w:rFonts w:ascii="Cambria Math" w:hAnsi="Cambria Math" w:cs="Times New Roman"/>
                <w:sz w:val="24"/>
                <w:szCs w:val="24"/>
              </w:rPr>
              <m:t>L</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l</m:t>
                </m:r>
              </m:sub>
            </m:sSub>
          </m:num>
          <m:den>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l</m:t>
                </m:r>
              </m:sub>
              <m:sup>
                <m:r>
                  <w:rPr>
                    <w:rFonts w:ascii="Cambria Math" w:hAnsi="Cambria Math" w:cs="Times New Roman"/>
                    <w:sz w:val="24"/>
                    <w:szCs w:val="24"/>
                  </w:rPr>
                  <m:t>T</m:t>
                </m:r>
              </m:sup>
            </m:sSubSup>
            <m:r>
              <w:rPr>
                <w:rFonts w:ascii="Cambria Math" w:hAnsi="Cambria Math" w:cs="Times New Roman"/>
                <w:sz w:val="24"/>
                <w:szCs w:val="24"/>
              </w:rPr>
              <m:t>D</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l</m:t>
                </m:r>
              </m:sub>
            </m:sSub>
          </m:den>
        </m:f>
        <m:r>
          <w:rPr>
            <w:rFonts w:ascii="Cambria Math" w:hAnsi="Cambria Math" w:cs="Times New Roman"/>
            <w:sz w:val="24"/>
            <w:szCs w:val="24"/>
          </w:rPr>
          <m:t>,</m:t>
        </m:r>
      </m:oMath>
      <w:r w:rsidR="00A8610D" w:rsidRPr="00151626">
        <w:rPr>
          <w:rFonts w:cs="Times New Roman"/>
          <w:sz w:val="24"/>
          <w:szCs w:val="24"/>
        </w:rPr>
        <w:t xml:space="preserve"> (5)</w:t>
      </w:r>
    </w:p>
    <w:p w14:paraId="0BB56FCB" w14:textId="77777777" w:rsidR="00D670C2" w:rsidRPr="00151626" w:rsidRDefault="00A8610D" w:rsidP="00F349EC">
      <w:pPr>
        <w:pStyle w:val="af1"/>
        <w:spacing w:line="480" w:lineRule="auto"/>
        <w:ind w:left="360" w:firstLineChars="0" w:firstLine="0"/>
        <w:rPr>
          <w:rFonts w:cs="Times New Roman"/>
          <w:sz w:val="24"/>
          <w:szCs w:val="24"/>
        </w:rPr>
      </w:pPr>
      <w:r w:rsidRPr="00151626">
        <w:rPr>
          <w:rFonts w:cs="Times New Roman"/>
          <w:sz w:val="24"/>
          <w:szCs w:val="24"/>
        </w:rPr>
        <w:t xml:space="preserve">where </w:t>
      </w:r>
      <m:oMath>
        <m:r>
          <w:rPr>
            <w:rFonts w:ascii="Cambria Math" w:hAnsi="Cambria Math" w:cs="Times New Roman"/>
            <w:sz w:val="24"/>
            <w:szCs w:val="24"/>
          </w:rPr>
          <m:t>L=D-W</m:t>
        </m:r>
      </m:oMath>
      <w:r w:rsidRPr="00151626">
        <w:rPr>
          <w:rFonts w:cs="Times New Roman"/>
          <w:sz w:val="24"/>
          <w:szCs w:val="24"/>
        </w:rPr>
        <w:t>.</w:t>
      </w:r>
    </w:p>
    <w:p w14:paraId="4A8E7DD6" w14:textId="3A46499C" w:rsidR="00D670C2" w:rsidRPr="00733485" w:rsidRDefault="00733485" w:rsidP="00B44324">
      <w:pPr>
        <w:pStyle w:val="af1"/>
        <w:spacing w:line="480" w:lineRule="auto"/>
        <w:ind w:firstLine="480"/>
        <w:rPr>
          <w:rFonts w:cs="Times New Roman"/>
          <w:sz w:val="24"/>
          <w:szCs w:val="24"/>
        </w:rPr>
      </w:pPr>
      <w:ins w:id="118" w:author="8618073241572" w:date="2024-08-14T14:46:00Z">
        <w:r w:rsidRPr="00733485">
          <w:rPr>
            <w:sz w:val="24"/>
            <w:szCs w:val="24"/>
          </w:rPr>
          <w:t>To avoid overfitting, we did not directly control the number of features in the supervised model. Instead, we selected high-scoring features ranked by the Laplacian Score for inclusion. To assess the impact of feature selection, we compared the AUROC values obtained using 10, 15, 20, and all features across different cancer types. As shown in Fig. S1b, the model using 20 features achieved an average AUROC of 0.673 (ranging from 0.578 to 0.788), which is higher than the average AUROC obtained using 10 features (0.666, ranging from 0.58 to 0.807), 15 features (0.653, ranging from 0.582 to 0.733), and 24 features (0.625, ranging from 0.503 to 0.789). Besides AUROC, model performance was also evaluated using MCC. The model using 20 features had an average MCC of 0.437 (ranging from 0.311 to 0.517), outperforming the models with 10 features (average MCC = 0.432, ranging from 0.309 to 0.525), 15 features (average MCC = 0.418, ranging from 0.296 to 0.503), and 24 features (average MCC = 0.388, ranging from 0.266 to 0.512). Based on the Laplacian Score, we ultimately selected the top 20 features with the lowest scores for each cancer type in the prediction model.</w:t>
        </w:r>
      </w:ins>
    </w:p>
    <w:p w14:paraId="577E5255" w14:textId="77777777" w:rsidR="00D670C2" w:rsidRPr="00151626" w:rsidRDefault="00A8610D" w:rsidP="00F349EC">
      <w:pPr>
        <w:pStyle w:val="2"/>
        <w:spacing w:line="480" w:lineRule="auto"/>
        <w:rPr>
          <w:rFonts w:cs="Times New Roman"/>
          <w:szCs w:val="24"/>
        </w:rPr>
      </w:pPr>
      <w:r w:rsidRPr="00151626">
        <w:rPr>
          <w:rFonts w:cs="Times New Roman"/>
          <w:szCs w:val="24"/>
        </w:rPr>
        <w:t>Data transformation</w:t>
      </w:r>
    </w:p>
    <w:p w14:paraId="24296DAF" w14:textId="77777777" w:rsidR="00D670C2" w:rsidRPr="00151626" w:rsidRDefault="00A8610D" w:rsidP="00F349EC">
      <w:pPr>
        <w:spacing w:line="480" w:lineRule="auto"/>
        <w:rPr>
          <w:rFonts w:cs="Times New Roman"/>
          <w:sz w:val="24"/>
          <w:szCs w:val="24"/>
        </w:rPr>
      </w:pPr>
      <w:r w:rsidRPr="00151626">
        <w:rPr>
          <w:rFonts w:cs="Times New Roman"/>
          <w:sz w:val="24"/>
          <w:szCs w:val="24"/>
        </w:rPr>
        <w:t xml:space="preserve">In order to integrate multiple features of each gene into a risk score (Fig. 1), we combined the features by </w:t>
      </w:r>
      <w:proofErr w:type="spellStart"/>
      <w:r w:rsidRPr="00151626">
        <w:rPr>
          <w:rFonts w:cs="Times New Roman"/>
          <w:sz w:val="24"/>
          <w:szCs w:val="24"/>
        </w:rPr>
        <w:t>Hotelling</w:t>
      </w:r>
      <w:proofErr w:type="spellEnd"/>
      <w:r w:rsidRPr="00151626">
        <w:rPr>
          <w:rFonts w:cs="Times New Roman"/>
          <w:sz w:val="24"/>
          <w:szCs w:val="24"/>
        </w:rPr>
        <w:t xml:space="preserve"> and Box-Cox transformations, which converted </w:t>
      </w:r>
      <w:r w:rsidRPr="00151626">
        <w:rPr>
          <w:rFonts w:cs="Times New Roman"/>
          <w:sz w:val="24"/>
          <w:szCs w:val="24"/>
          <w:lang w:val="en-AU"/>
        </w:rPr>
        <w:t xml:space="preserve">the </w:t>
      </w:r>
      <w:r w:rsidRPr="00151626">
        <w:rPr>
          <w:rFonts w:cs="Times New Roman"/>
          <w:sz w:val="24"/>
          <w:szCs w:val="24"/>
        </w:rPr>
        <w:t xml:space="preserve">feature values into </w:t>
      </w:r>
      <m:oMath>
        <m:r>
          <w:rPr>
            <w:rFonts w:ascii="Cambria Math" w:hAnsi="Cambria Math" w:cs="Times New Roman"/>
            <w:sz w:val="24"/>
            <w:szCs w:val="24"/>
          </w:rPr>
          <m:t>p</m:t>
        </m:r>
      </m:oMath>
      <w:r w:rsidRPr="00151626">
        <w:rPr>
          <w:rFonts w:cs="Times New Roman"/>
          <w:sz w:val="24"/>
          <w:szCs w:val="24"/>
        </w:rPr>
        <w:t xml:space="preserve">-values. For a given scaled matrix of </w:t>
      </w:r>
      <m:oMath>
        <m:r>
          <w:rPr>
            <w:rFonts w:ascii="Cambria Math" w:hAnsi="Cambria Math" w:cs="Times New Roman"/>
            <w:sz w:val="24"/>
            <w:szCs w:val="24"/>
          </w:rPr>
          <m:t>m</m:t>
        </m:r>
      </m:oMath>
      <w:r w:rsidRPr="00151626">
        <w:rPr>
          <w:rFonts w:cs="Times New Roman"/>
          <w:sz w:val="24"/>
          <w:szCs w:val="24"/>
        </w:rPr>
        <w:t xml:space="preserve"> genes with </w:t>
      </w:r>
      <m:oMath>
        <m:r>
          <w:rPr>
            <w:rFonts w:ascii="Cambria Math" w:hAnsi="Cambria Math" w:cs="Times New Roman"/>
            <w:sz w:val="24"/>
            <w:szCs w:val="24"/>
          </w:rPr>
          <m:t>n</m:t>
        </m:r>
      </m:oMath>
      <w:r w:rsidRPr="00151626">
        <w:rPr>
          <w:rFonts w:cs="Times New Roman"/>
          <w:sz w:val="24"/>
          <w:szCs w:val="24"/>
        </w:rPr>
        <w:t xml:space="preserve"> features </w:t>
      </w:r>
      <w:r w:rsidRPr="00151626">
        <w:rPr>
          <w:rFonts w:cs="Times New Roman"/>
          <w:sz w:val="24"/>
          <w:szCs w:val="24"/>
        </w:rPr>
        <w:lastRenderedPageBreak/>
        <w:t>(</w:t>
      </w:r>
      <m:oMath>
        <m:r>
          <w:rPr>
            <w:rFonts w:ascii="Cambria Math" w:hAnsi="Cambria Math" w:cs="Times New Roman"/>
            <w:sz w:val="24"/>
            <w:szCs w:val="24"/>
          </w:rPr>
          <m:t>P∈</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m×n</m:t>
            </m:r>
          </m:sup>
        </m:sSup>
      </m:oMath>
      <w:r w:rsidRPr="00151626">
        <w:rPr>
          <w:rFonts w:cs="Times New Roman"/>
          <w:sz w:val="24"/>
          <w:szCs w:val="24"/>
        </w:rPr>
        <w:t xml:space="preserve">, here </w:t>
      </w:r>
      <m:oMath>
        <m:r>
          <w:rPr>
            <w:rFonts w:ascii="Cambria Math" w:hAnsi="Cambria Math" w:cs="Times New Roman"/>
            <w:sz w:val="24"/>
            <w:szCs w:val="24"/>
          </w:rPr>
          <m:t>n=20</m:t>
        </m:r>
      </m:oMath>
      <w:r w:rsidRPr="00151626">
        <w:rPr>
          <w:rFonts w:cs="Times New Roman"/>
          <w:sz w:val="24"/>
          <w:szCs w:val="24"/>
        </w:rPr>
        <w:t xml:space="preserve">), the Hotelling transformation is performed as: </w:t>
      </w:r>
    </w:p>
    <w:p w14:paraId="1CDCD62A" w14:textId="77777777" w:rsidR="00D670C2" w:rsidRPr="00151626" w:rsidRDefault="003F5022" w:rsidP="00F349EC">
      <w:pPr>
        <w:spacing w:line="480" w:lineRule="auto"/>
        <w:rPr>
          <w:rFonts w:cs="Times New Roman"/>
          <w:sz w:val="24"/>
          <w:szCs w:val="24"/>
        </w:rPr>
      </w:pPr>
      <m:oMathPara>
        <m:oMath>
          <m:eqArr>
            <m:eqArrPr>
              <m:maxDist m:val="1"/>
              <m:ctrlPr>
                <w:rPr>
                  <w:rFonts w:ascii="Cambria Math" w:hAnsi="Cambria Math" w:cs="Times New Roman"/>
                  <w:i/>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P</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r>
                <w:rPr>
                  <w:rFonts w:ascii="Cambria Math" w:hAnsi="Cambria Math" w:cs="Times New Roman"/>
                  <w:sz w:val="24"/>
                  <w:szCs w:val="24"/>
                </w:rPr>
                <m:t>U</m:t>
              </m:r>
              <m:sSup>
                <m:sSupPr>
                  <m:ctrlPr>
                    <w:rPr>
                      <w:rFonts w:ascii="Cambria Math" w:hAnsi="Cambria Math" w:cs="Times New Roman"/>
                      <w:i/>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P</m:t>
                      </m:r>
                      <m:r>
                        <m:rPr>
                          <m:sty m:val="p"/>
                        </m:rPr>
                        <w:rPr>
                          <w:rFonts w:ascii="Cambria Math" w:hAnsi="Cambria Math" w:cs="Times New Roman"/>
                          <w:sz w:val="24"/>
                          <w:szCs w:val="24"/>
                        </w:rPr>
                        <m:t>-</m:t>
                      </m:r>
                      <m:r>
                        <w:rPr>
                          <w:rFonts w:ascii="Cambria Math" w:hAnsi="Cambria Math" w:cs="Times New Roman"/>
                          <w:sz w:val="24"/>
                          <w:szCs w:val="24"/>
                        </w:rPr>
                        <m:t>IM</m:t>
                      </m:r>
                    </m:e>
                  </m:d>
                </m:e>
                <m:sup>
                  <m:r>
                    <w:rPr>
                      <w:rFonts w:ascii="Cambria Math" w:hAnsi="Cambria Math" w:cs="Times New Roman"/>
                      <w:sz w:val="24"/>
                      <w:szCs w:val="24"/>
                    </w:rPr>
                    <m:t>T</m:t>
                  </m:r>
                </m:sup>
              </m:sSup>
              <m:r>
                <w:rPr>
                  <w:rFonts w:ascii="Cambria Math" w:hAnsi="Cambria Math" w:cs="Times New Roman"/>
                  <w:sz w:val="24"/>
                  <w:szCs w:val="24"/>
                </w:rPr>
                <m:t>,</m:t>
              </m:r>
            </m:e>
          </m:eqArr>
        </m:oMath>
      </m:oMathPara>
    </w:p>
    <w:p w14:paraId="3F956452" w14:textId="77777777"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where </w:t>
      </w:r>
      <m:oMath>
        <m:r>
          <w:rPr>
            <w:rFonts w:ascii="Cambria Math" w:hAnsi="Cambria Math" w:cs="Times New Roman"/>
            <w:sz w:val="24"/>
            <w:szCs w:val="24"/>
          </w:rPr>
          <m:t>U</m:t>
        </m:r>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ctrlPr>
                      <w:rPr>
                        <w:rFonts w:ascii="Cambria Math" w:hAnsi="Cambria Math" w:cs="Times New Roman"/>
                        <w:i/>
                        <w:sz w:val="24"/>
                        <w:szCs w:val="24"/>
                      </w:rPr>
                    </m:ctrlP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ctrlPr>
                      <w:rPr>
                        <w:rFonts w:ascii="Cambria Math" w:hAnsi="Cambria Math" w:cs="Times New Roman"/>
                        <w:sz w:val="24"/>
                        <w:szCs w:val="24"/>
                      </w:rPr>
                    </m:ctrlPr>
                  </m:e>
                  <m:sub>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sub>
                </m:sSub>
              </m:e>
            </m:d>
          </m:e>
          <m:sup>
            <m:r>
              <w:rPr>
                <w:rFonts w:ascii="Cambria Math" w:hAnsi="Cambria Math" w:cs="Times New Roman"/>
                <w:sz w:val="24"/>
                <w:szCs w:val="24"/>
              </w:rPr>
              <m:t>T</m:t>
            </m:r>
          </m:sup>
        </m:sSup>
        <m:r>
          <w:rPr>
            <w:rFonts w:ascii="Cambria Math" w:hAnsi="Cambria Math" w:cs="Times New Roman"/>
            <w:sz w:val="24"/>
            <w:szCs w:val="24"/>
          </w:rPr>
          <m:t xml:space="preserve"> </m:t>
        </m:r>
      </m:oMath>
      <w:r w:rsidRPr="00151626">
        <w:rPr>
          <w:rFonts w:cs="Times New Roman"/>
          <w:sz w:val="24"/>
          <w:szCs w:val="24"/>
        </w:rPr>
        <w:t xml:space="preserve">with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≤n</m:t>
        </m:r>
      </m:oMath>
      <w:r w:rsidRPr="00151626">
        <w:rPr>
          <w:rFonts w:cs="Times New Roman"/>
          <w:sz w:val="24"/>
          <w:szCs w:val="24"/>
        </w:rPr>
        <w:t xml:space="preserve"> as the number of chosen princ</w:t>
      </w:r>
      <w:proofErr w:type="spellStart"/>
      <w:r w:rsidRPr="00151626">
        <w:rPr>
          <w:rFonts w:cs="Times New Roman"/>
          <w:sz w:val="24"/>
          <w:szCs w:val="24"/>
        </w:rPr>
        <w:t>ipal</w:t>
      </w:r>
      <w:proofErr w:type="spellEnd"/>
      <w:r w:rsidRPr="00151626">
        <w:rPr>
          <w:rFonts w:cs="Times New Roman"/>
          <w:sz w:val="24"/>
          <w:szCs w:val="24"/>
        </w:rPr>
        <w:t xml:space="preserve"> components of </w:t>
      </w:r>
      <m:oMath>
        <m:r>
          <w:rPr>
            <w:rFonts w:ascii="Cambria Math" w:hAnsi="Cambria Math" w:cs="Times New Roman"/>
            <w:sz w:val="24"/>
            <w:szCs w:val="24"/>
          </w:rPr>
          <m:t>P</m:t>
        </m:r>
      </m:oMath>
      <w:r w:rsidRPr="00151626">
        <w:rPr>
          <w:rFonts w:cs="Times New Roman"/>
          <w:sz w:val="24"/>
          <w:szCs w:val="24"/>
        </w:rPr>
        <w:t xml:space="preserve"> and </w:t>
      </w:r>
      <m:oMath>
        <m:r>
          <w:rPr>
            <w:rFonts w:ascii="Cambria Math" w:hAnsi="Cambria Math" w:cs="Times New Roman"/>
            <w:sz w:val="24"/>
            <w:szCs w:val="24"/>
          </w:rPr>
          <m:t>V</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ctrlPr>
                  <w:rPr>
                    <w:rFonts w:ascii="Cambria Math" w:hAnsi="Cambria Math" w:cs="Times New Roman"/>
                    <w:i/>
                    <w:sz w:val="24"/>
                    <w:szCs w:val="24"/>
                  </w:rPr>
                </m:ctrlP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ctrlPr>
                  <w:rPr>
                    <w:rFonts w:ascii="Cambria Math" w:hAnsi="Cambria Math" w:cs="Times New Roman"/>
                    <w:i/>
                    <w:sz w:val="24"/>
                    <w:szCs w:val="24"/>
                  </w:rPr>
                </m:ctrlP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ctrlPr>
                  <w:rPr>
                    <w:rFonts w:ascii="Cambria Math" w:hAnsi="Cambria Math" w:cs="Times New Roman"/>
                    <w:sz w:val="24"/>
                    <w:szCs w:val="24"/>
                  </w:rPr>
                </m:ctrlPr>
              </m:e>
              <m:sub>
                <m:r>
                  <w:rPr>
                    <w:rFonts w:ascii="Cambria Math" w:hAnsi="Cambria Math" w:cs="Times New Roman"/>
                    <w:sz w:val="24"/>
                    <w:szCs w:val="24"/>
                  </w:rPr>
                  <m:t>n</m:t>
                </m:r>
              </m:sub>
            </m:sSub>
          </m:e>
        </m:d>
      </m:oMath>
      <w:r w:rsidRPr="00151626">
        <w:rPr>
          <w:rFonts w:cs="Times New Roman"/>
          <w:sz w:val="24"/>
          <w:szCs w:val="24"/>
        </w:rPr>
        <w:t xml:space="preserve"> are eigenvectors for the covariance matrix of </w:t>
      </w:r>
      <m:oMath>
        <m:r>
          <w:rPr>
            <w:rFonts w:ascii="Cambria Math" w:hAnsi="Cambria Math" w:cs="Times New Roman"/>
            <w:sz w:val="24"/>
            <w:szCs w:val="24"/>
          </w:rPr>
          <m:t>P</m:t>
        </m:r>
      </m:oMath>
      <w:r w:rsidRPr="00151626">
        <w:rPr>
          <w:rFonts w:cs="Times New Roman"/>
          <w:sz w:val="24"/>
          <w:szCs w:val="24"/>
        </w:rPr>
        <w:t xml:space="preserve"> corresponding to decreasing eigenvalues with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oMath>
      <w:r w:rsidRPr="00151626">
        <w:rPr>
          <w:rFonts w:cs="Times New Roman"/>
          <w:sz w:val="24"/>
          <w:szCs w:val="24"/>
        </w:rPr>
        <w:t xml:space="preserve">. </w:t>
      </w: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i1</m:t>
                </m:r>
              </m:sub>
            </m:sSub>
            <m:r>
              <w:rPr>
                <w:rFonts w:ascii="Cambria Math" w:hAnsi="Cambria Math" w:cs="Times New Roman"/>
                <w:sz w:val="24"/>
                <w:szCs w:val="24"/>
              </w:rPr>
              <m:t>,</m:t>
            </m:r>
          </m:e>
        </m:nary>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i2</m:t>
                </m:r>
              </m:sub>
            </m:sSub>
            <m:r>
              <w:rPr>
                <w:rFonts w:ascii="Cambria Math" w:hAnsi="Cambria Math" w:cs="Times New Roman"/>
                <w:sz w:val="24"/>
                <w:szCs w:val="24"/>
              </w:rPr>
              <m:t>,…,</m:t>
            </m:r>
          </m:e>
        </m:nary>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in</m:t>
                </m:r>
              </m:sub>
            </m:sSub>
          </m:e>
        </m:nary>
        <m:r>
          <w:rPr>
            <w:rFonts w:ascii="Cambria Math" w:hAnsi="Cambria Math" w:cs="Times New Roman"/>
            <w:sz w:val="24"/>
            <w:szCs w:val="24"/>
          </w:rPr>
          <m:t>]</m:t>
        </m:r>
      </m:oMath>
      <w:r w:rsidRPr="00151626">
        <w:rPr>
          <w:rFonts w:cs="Times New Roman"/>
          <w:sz w:val="24"/>
          <w:szCs w:val="24"/>
        </w:rPr>
        <w:t xml:space="preserve">. Thus, transformed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m:t>
            </m:r>
          </m:sup>
        </m:sSup>
      </m:oMath>
      <w:r w:rsidRPr="00151626">
        <w:rPr>
          <w:rFonts w:cs="Times New Roman"/>
          <w:sz w:val="24"/>
          <w:szCs w:val="24"/>
        </w:rPr>
        <w:t xml:space="preserve">. Then, the Box-Cox transformation is performed as follows, </w:t>
      </w:r>
    </w:p>
    <w:p w14:paraId="33A8E3D9" w14:textId="77777777" w:rsidR="00D670C2" w:rsidRPr="00151626" w:rsidRDefault="003F5022" w:rsidP="00F349EC">
      <w:pPr>
        <w:spacing w:line="480" w:lineRule="auto"/>
        <w:rPr>
          <w:rFonts w:cs="Times New Roman"/>
          <w:sz w:val="24"/>
          <w:szCs w:val="24"/>
        </w:rPr>
      </w:pPr>
      <m:oMath>
        <m:eqArr>
          <m:eqArrPr>
            <m:maxDist m:val="1"/>
            <m:ctrlPr>
              <w:rPr>
                <w:rFonts w:ascii="Cambria Math" w:hAnsi="Cambria Math" w:cs="Times New Roman"/>
                <w:i/>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pi</m:t>
                </m:r>
              </m:e>
              <m:sup>
                <m:r>
                  <w:rPr>
                    <w:rFonts w:ascii="Cambria Math" w:hAnsi="Cambria Math" w:cs="Times New Roman"/>
                    <w:sz w:val="24"/>
                    <w:szCs w:val="24"/>
                  </w:rPr>
                  <m:t>'</m:t>
                </m:r>
              </m:sup>
            </m:sSup>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pi</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up>
                        </m:sSup>
                        <m:r>
                          <m:rPr>
                            <m:sty m:val="p"/>
                          </m:rP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en>
                    </m:f>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≠0</m:t>
                    </m:r>
                  </m:e>
                  <m:e>
                    <m:r>
                      <w:rPr>
                        <w:rFonts w:ascii="Cambria Math" w:hAnsi="Cambria Math" w:cs="Times New Roman"/>
                        <w:sz w:val="24"/>
                        <w:szCs w:val="24"/>
                      </w:rPr>
                      <m:t>log</m:t>
                    </m:r>
                    <m:d>
                      <m:dPr>
                        <m:ctrlPr>
                          <w:rPr>
                            <w:rFonts w:ascii="Cambria Math" w:hAnsi="Cambria Math" w:cs="Times New Roman"/>
                            <w:sz w:val="24"/>
                            <w:szCs w:val="24"/>
                          </w:rPr>
                        </m:ctrlPr>
                      </m:dPr>
                      <m:e>
                        <m:r>
                          <w:rPr>
                            <w:rFonts w:ascii="Cambria Math" w:hAnsi="Cambria Math" w:cs="Times New Roman"/>
                            <w:sz w:val="24"/>
                            <w:szCs w:val="24"/>
                          </w:rPr>
                          <m:t>pi</m:t>
                        </m:r>
                      </m:e>
                    </m:d>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=0</m:t>
                    </m:r>
                  </m:e>
                </m:eqArr>
              </m:e>
            </m:d>
            <m:r>
              <m:rPr>
                <m:sty m:val="p"/>
              </m:rPr>
              <w:rPr>
                <w:rFonts w:ascii="Cambria Math" w:hAnsi="Cambria Math" w:cs="Times New Roman"/>
                <w:sz w:val="24"/>
                <w:szCs w:val="24"/>
              </w:rPr>
              <m:t xml:space="preserve"> </m:t>
            </m:r>
          </m:e>
        </m:eqArr>
      </m:oMath>
      <w:r w:rsidR="00A8610D" w:rsidRPr="00151626">
        <w:rPr>
          <w:rFonts w:cs="Times New Roman"/>
          <w:sz w:val="24"/>
          <w:szCs w:val="24"/>
        </w:rPr>
        <w:t>,</w:t>
      </w:r>
    </w:p>
    <w:p w14:paraId="4555D09F" w14:textId="77777777"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where </w:t>
      </w:r>
      <m:oMath>
        <m:r>
          <w:rPr>
            <w:rFonts w:ascii="Cambria Math" w:hAnsi="Cambria Math" w:cs="Times New Roman"/>
            <w:sz w:val="24"/>
            <w:szCs w:val="24"/>
          </w:rPr>
          <m:t>pi</m:t>
        </m:r>
      </m:oMath>
      <w:r w:rsidRPr="00151626">
        <w:rPr>
          <w:rFonts w:cs="Times New Roman"/>
          <w:sz w:val="24"/>
          <w:szCs w:val="24"/>
        </w:rPr>
        <w:t xml:space="preserve"> is the </w:t>
      </w:r>
      <m:oMath>
        <m:r>
          <w:rPr>
            <w:rFonts w:ascii="Cambria Math" w:hAnsi="Cambria Math" w:cs="Times New Roman"/>
            <w:sz w:val="24"/>
            <w:szCs w:val="24"/>
          </w:rPr>
          <m:t>i</m:t>
        </m:r>
      </m:oMath>
      <w:r w:rsidRPr="00151626">
        <w:rPr>
          <w:rFonts w:cs="Times New Roman"/>
          <w:sz w:val="24"/>
          <w:szCs w:val="24"/>
        </w:rPr>
        <w:t xml:space="preserve">-th row vector of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oMath>
      <w:r w:rsidRPr="00151626">
        <w:rPr>
          <w:rFonts w:cs="Times New Roman"/>
          <w:sz w:val="24"/>
          <w:szCs w:val="24"/>
        </w:rPr>
        <w:t xml:space="preserve"> and all elements of </w:t>
      </w:r>
      <m:oMath>
        <m:r>
          <w:rPr>
            <w:rFonts w:ascii="Cambria Math" w:hAnsi="Cambria Math" w:cs="Times New Roman"/>
            <w:sz w:val="24"/>
            <w:szCs w:val="24"/>
          </w:rPr>
          <m:t>pi</m:t>
        </m:r>
      </m:oMath>
      <w:r w:rsidRPr="00151626">
        <w:rPr>
          <w:rFonts w:cs="Times New Roman"/>
          <w:sz w:val="24"/>
          <w:szCs w:val="24"/>
        </w:rPr>
        <w:t xml:space="preserve"> vector are forced to be positive before being transformed,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151626">
        <w:rPr>
          <w:rFonts w:cs="Times New Roman"/>
          <w:sz w:val="24"/>
          <w:szCs w:val="24"/>
        </w:rPr>
        <w:t xml:space="preserve"> is the parameter for transforming </w:t>
      </w:r>
      <m:oMath>
        <m:r>
          <w:rPr>
            <w:rFonts w:ascii="Cambria Math" w:hAnsi="Cambria Math" w:cs="Times New Roman"/>
            <w:sz w:val="24"/>
            <w:szCs w:val="24"/>
          </w:rPr>
          <m:t>pi</m:t>
        </m:r>
      </m:oMath>
      <w:r w:rsidRPr="00151626">
        <w:rPr>
          <w:rFonts w:cs="Times New Roman"/>
          <w:sz w:val="24"/>
          <w:szCs w:val="24"/>
        </w:rPr>
        <w:t xml:space="preserve"> to </w:t>
      </w:r>
      <m:oMath>
        <m:sSup>
          <m:sSupPr>
            <m:ctrlPr>
              <w:rPr>
                <w:rFonts w:ascii="Cambria Math" w:hAnsi="Cambria Math" w:cs="Times New Roman"/>
                <w:sz w:val="24"/>
                <w:szCs w:val="24"/>
              </w:rPr>
            </m:ctrlPr>
          </m:sSupPr>
          <m:e>
            <m:r>
              <w:rPr>
                <w:rFonts w:ascii="Cambria Math" w:hAnsi="Cambria Math" w:cs="Times New Roman"/>
                <w:sz w:val="24"/>
                <w:szCs w:val="24"/>
              </w:rPr>
              <m:t>pi</m:t>
            </m:r>
          </m:e>
          <m:sup>
            <m:r>
              <w:rPr>
                <w:rFonts w:ascii="Cambria Math" w:hAnsi="Cambria Math" w:cs="Times New Roman"/>
                <w:sz w:val="24"/>
                <w:szCs w:val="24"/>
              </w:rPr>
              <m:t>'</m:t>
            </m:r>
          </m:sup>
        </m:sSup>
      </m:oMath>
      <w:r w:rsidRPr="00151626">
        <w:rPr>
          <w:rFonts w:cs="Times New Roman"/>
          <w:sz w:val="24"/>
          <w:szCs w:val="24"/>
        </w:rPr>
        <w:t xml:space="preserve">. </w:t>
      </w:r>
    </w:p>
    <w:p w14:paraId="7084AB85" w14:textId="77777777"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Finally, we standardized each </w:t>
      </w:r>
      <m:oMath>
        <m:sSup>
          <m:sSupPr>
            <m:ctrlPr>
              <w:rPr>
                <w:rFonts w:ascii="Cambria Math" w:hAnsi="Cambria Math" w:cs="Times New Roman"/>
                <w:i/>
                <w:sz w:val="24"/>
                <w:szCs w:val="24"/>
              </w:rPr>
            </m:ctrlPr>
          </m:sSupPr>
          <m:e>
            <m:r>
              <w:rPr>
                <w:rFonts w:ascii="Cambria Math" w:hAnsi="Cambria Math" w:cs="Times New Roman"/>
                <w:sz w:val="24"/>
                <w:szCs w:val="24"/>
              </w:rPr>
              <m:t>pi</m:t>
            </m:r>
          </m:e>
          <m:sup>
            <m:r>
              <w:rPr>
                <w:rFonts w:ascii="Cambria Math" w:hAnsi="Cambria Math" w:cs="Times New Roman"/>
                <w:sz w:val="24"/>
                <w:szCs w:val="24"/>
              </w:rPr>
              <m:t>'</m:t>
            </m:r>
          </m:sup>
        </m:sSup>
        <m:r>
          <w:rPr>
            <w:rFonts w:ascii="Cambria Math" w:hAnsi="Cambria Math" w:cs="Times New Roman"/>
            <w:sz w:val="24"/>
            <w:szCs w:val="24"/>
          </w:rPr>
          <m:t xml:space="preserve"> </m:t>
        </m:r>
      </m:oMath>
      <w:r w:rsidRPr="00151626">
        <w:rPr>
          <w:rFonts w:cs="Times New Roman"/>
          <w:sz w:val="24"/>
          <w:szCs w:val="24"/>
        </w:rPr>
        <w:t xml:space="preserve">and calculated P-values for elements of </w:t>
      </w:r>
      <m:oMath>
        <m:sSup>
          <m:sSupPr>
            <m:ctrlPr>
              <w:rPr>
                <w:rFonts w:ascii="Cambria Math" w:hAnsi="Cambria Math" w:cs="Times New Roman"/>
                <w:i/>
                <w:sz w:val="24"/>
                <w:szCs w:val="24"/>
              </w:rPr>
            </m:ctrlPr>
          </m:sSupPr>
          <m:e>
            <m:r>
              <w:rPr>
                <w:rFonts w:ascii="Cambria Math" w:hAnsi="Cambria Math" w:cs="Times New Roman"/>
                <w:sz w:val="24"/>
                <w:szCs w:val="24"/>
              </w:rPr>
              <m:t>pi</m:t>
            </m:r>
          </m:e>
          <m:sup>
            <m:r>
              <w:rPr>
                <w:rFonts w:ascii="Cambria Math" w:hAnsi="Cambria Math" w:cs="Times New Roman"/>
                <w:sz w:val="24"/>
                <w:szCs w:val="24"/>
              </w:rPr>
              <m:t>'</m:t>
            </m:r>
          </m:sup>
        </m:sSup>
        <m:r>
          <w:rPr>
            <w:rFonts w:ascii="Cambria Math" w:hAnsi="Cambria Math" w:cs="Times New Roman"/>
            <w:sz w:val="24"/>
            <w:szCs w:val="24"/>
          </w:rPr>
          <m:t xml:space="preserve">  </m:t>
        </m:r>
      </m:oMath>
      <w:r w:rsidRPr="00151626">
        <w:rPr>
          <w:rFonts w:cs="Times New Roman"/>
          <w:sz w:val="24"/>
          <w:szCs w:val="24"/>
        </w:rPr>
        <w:t xml:space="preserve">that is in a standard Gaussian distribution. The P-values of the elements were combined as </w:t>
      </w:r>
      <m:oMath>
        <m:r>
          <w:rPr>
            <w:rFonts w:ascii="Cambria Math" w:hAnsi="Cambria Math" w:cs="Times New Roman"/>
            <w:sz w:val="24"/>
            <w:szCs w:val="24"/>
          </w:rPr>
          <m:t>S(j)</m:t>
        </m:r>
      </m:oMath>
      <w:r w:rsidRPr="00151626">
        <w:rPr>
          <w:rFonts w:cs="Times New Roman"/>
          <w:sz w:val="24"/>
          <w:szCs w:val="24"/>
        </w:rPr>
        <w:t xml:space="preserve"> by Fisher's method (Fisher's combined probability test). </w:t>
      </w:r>
      <m:oMath>
        <m:r>
          <w:rPr>
            <w:rFonts w:ascii="Cambria Math" w:hAnsi="Cambria Math" w:cs="Times New Roman"/>
            <w:sz w:val="24"/>
            <w:szCs w:val="24"/>
          </w:rPr>
          <m:t>S(j)</m:t>
        </m:r>
      </m:oMath>
      <w:r w:rsidRPr="00151626">
        <w:rPr>
          <w:rFonts w:cs="Times New Roman"/>
          <w:sz w:val="24"/>
          <w:szCs w:val="24"/>
        </w:rPr>
        <w:t xml:space="preserve"> is termed the score of gene </w:t>
      </w:r>
      <m:oMath>
        <m:r>
          <w:rPr>
            <w:rFonts w:ascii="Cambria Math" w:hAnsi="Cambria Math" w:cs="Times New Roman"/>
            <w:sz w:val="24"/>
            <w:szCs w:val="24"/>
          </w:rPr>
          <m:t>j</m:t>
        </m:r>
      </m:oMath>
      <w:r w:rsidRPr="00151626">
        <w:rPr>
          <w:rFonts w:cs="Times New Roman"/>
          <w:sz w:val="24"/>
          <w:szCs w:val="24"/>
        </w:rPr>
        <w:t xml:space="preserve">. </w:t>
      </w:r>
    </w:p>
    <w:p w14:paraId="16FBB4D6" w14:textId="77777777" w:rsidR="00D670C2" w:rsidRPr="00151626" w:rsidRDefault="00A8610D" w:rsidP="00F349EC">
      <w:pPr>
        <w:spacing w:line="480" w:lineRule="auto"/>
        <w:rPr>
          <w:rFonts w:cs="Times New Roman"/>
          <w:sz w:val="24"/>
          <w:szCs w:val="24"/>
        </w:rPr>
      </w:pPr>
      <m:oMathPara>
        <m:oMath>
          <m:r>
            <w:rPr>
              <w:rFonts w:ascii="Cambria Math" w:hAnsi="Cambria Math" w:cs="Times New Roman"/>
              <w:sz w:val="24"/>
              <w:szCs w:val="24"/>
            </w:rPr>
            <m:t>S(j)=-</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w:sym w:font="Symbol" w:char="F063"/>
                          </m:r>
                        </m:e>
                        <m:sub>
                          <m:r>
                            <w:rPr>
                              <w:rFonts w:ascii="Cambria Math" w:hAnsi="Cambria Math" w:cs="Times New Roman"/>
                              <w:sz w:val="24"/>
                              <w:szCs w:val="24"/>
                            </w:rPr>
                            <m:t>n'</m:t>
                          </m:r>
                        </m:sub>
                        <m:sup>
                          <m:r>
                            <w:rPr>
                              <w:rFonts w:ascii="Cambria Math" w:hAnsi="Cambria Math" w:cs="Times New Roman"/>
                              <w:sz w:val="24"/>
                              <w:szCs w:val="24"/>
                            </w:rPr>
                            <m:t>2</m:t>
                          </m:r>
                        </m:sup>
                      </m:sSubSup>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-2</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sup>
                        <m:e>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pi</m:t>
                                      </m:r>
                                    </m:e>
                                    <m:sub>
                                      <m:r>
                                        <w:rPr>
                                          <w:rFonts w:ascii="Cambria Math" w:hAnsi="Cambria Math" w:cs="Times New Roman"/>
                                          <w:sz w:val="24"/>
                                          <w:szCs w:val="24"/>
                                        </w:rPr>
                                        <m:t>j</m:t>
                                      </m:r>
                                    </m:sub>
                                    <m:sup>
                                      <m:r>
                                        <w:rPr>
                                          <w:rFonts w:ascii="Cambria Math" w:hAnsi="Cambria Math" w:cs="Times New Roman"/>
                                          <w:sz w:val="24"/>
                                          <w:szCs w:val="24"/>
                                        </w:rPr>
                                        <m:t>'</m:t>
                                      </m:r>
                                    </m:sup>
                                  </m:sSubSup>
                                </m:e>
                              </m:d>
                            </m:e>
                          </m:func>
                        </m:e>
                      </m:nary>
                    </m:e>
                  </m:d>
                </m:e>
              </m:d>
            </m:e>
          </m:func>
        </m:oMath>
      </m:oMathPara>
    </w:p>
    <w:p w14:paraId="6B56F477" w14:textId="77777777" w:rsidR="00D670C2" w:rsidRPr="00151626" w:rsidRDefault="00D670C2" w:rsidP="00F349EC">
      <w:pPr>
        <w:spacing w:line="480" w:lineRule="auto"/>
        <w:rPr>
          <w:rFonts w:cs="Times New Roman"/>
          <w:sz w:val="24"/>
          <w:szCs w:val="24"/>
        </w:rPr>
      </w:pPr>
    </w:p>
    <w:p w14:paraId="01ED6BA6" w14:textId="77777777" w:rsidR="00D670C2" w:rsidRPr="00151626" w:rsidRDefault="00A8610D" w:rsidP="00F349EC">
      <w:pPr>
        <w:pStyle w:val="2"/>
        <w:spacing w:line="480" w:lineRule="auto"/>
        <w:rPr>
          <w:rFonts w:cs="Times New Roman"/>
          <w:szCs w:val="24"/>
        </w:rPr>
      </w:pPr>
      <w:r w:rsidRPr="00151626">
        <w:rPr>
          <w:rFonts w:cs="Times New Roman"/>
          <w:szCs w:val="24"/>
        </w:rPr>
        <w:t>Gibbs sampling</w:t>
      </w:r>
    </w:p>
    <w:p w14:paraId="415E44D2" w14:textId="73281E5F" w:rsidR="00F4440C" w:rsidRDefault="00F4440C" w:rsidP="00F4440C">
      <w:pPr>
        <w:spacing w:line="480" w:lineRule="auto"/>
        <w:rPr>
          <w:ins w:id="119" w:author="8618073241572" w:date="2024-08-12T20:47:00Z"/>
          <w:rFonts w:cs="Times New Roman"/>
          <w:sz w:val="24"/>
          <w:szCs w:val="24"/>
        </w:rPr>
      </w:pPr>
      <w:ins w:id="120" w:author="8618073241572" w:date="2024-08-12T20:47:00Z">
        <w:r w:rsidRPr="00F4440C">
          <w:rPr>
            <w:rFonts w:cs="Times New Roman"/>
            <w:sz w:val="24"/>
            <w:szCs w:val="24"/>
          </w:rPr>
          <w:t>In our previous research, we successfully applied Gibbs sampling for to predict genes associated with diseases</w:t>
        </w:r>
      </w:ins>
      <w:hyperlink w:anchor="_ENREF_22" w:tooltip="He, 2021 #43" w:history="1">
        <w:r w:rsidR="008210F2">
          <w:rPr>
            <w:rFonts w:cs="Times New Roman"/>
            <w:sz w:val="24"/>
            <w:szCs w:val="24"/>
          </w:rPr>
          <w:fldChar w:fldCharType="begin"/>
        </w:r>
        <w:r w:rsidR="008210F2">
          <w:rPr>
            <w:rFonts w:cs="Times New Roman"/>
            <w:sz w:val="24"/>
            <w:szCs w:val="24"/>
          </w:rPr>
          <w:instrText xml:space="preserve"> ADDIN EN.CITE &lt;EndNote&gt;&lt;Cite&gt;&lt;Author&gt;He&lt;/Author&gt;&lt;Year&gt;2021&lt;/Year&gt;&lt;RecNum&gt;43&lt;/RecNum&gt;&lt;DisplayText&gt;&lt;style face="superscript"&gt;22&lt;/style&gt;&lt;/DisplayText&gt;&lt;record&gt;&lt;rec-number&gt;43&lt;/rec-number&gt;&lt;foreign-keys&gt;&lt;key app="EN" db-id="xeex0rdd5r9e5de9w5hxt2zxdv2aftff2etp"&gt;43&lt;/key&gt;&lt;/foreign-keys&gt;&lt;ref-type name="Journal Article"&gt;17&lt;/ref-type&gt;&lt;contributors&gt;&lt;authors&gt;&lt;author&gt;He, D.&lt;/author&gt;&lt;author&gt;Fan, C.&lt;/author&gt;&lt;author&gt;Qi, M.&lt;/author&gt;&lt;author&gt;Yang, Y.&lt;/author&gt;&lt;author&gt;Cooper, D. N.&lt;/author&gt;&lt;/authors&gt;&lt;/contributors&gt;&lt;auth-address&gt;Department of Medical Research Center, Sun Yat-Sen Memorial Hospital, Guangzhou, China.&amp;#xD;Guangdong Provincial Key Laboratory of Malignant Tumor Epigenetics and Gene Regulation, Guangzhou, China.&amp;#xD;School of Data and Computer Science, Sun Yat-Sen University, 510006, Guangzhou, China.&lt;/auth-address&gt;&lt;titles&gt;&lt;title&gt;Prioritization of schizophrenia risk genes from GWAS results by integrating multi-omics data&lt;/title&gt;&lt;/titles&gt;&lt;pages&gt;175&lt;/pages&gt;&lt;volume&gt;11&lt;/volume&gt;&lt;number&gt;1&lt;/number&gt;&lt;dates&gt;&lt;year&gt;2021&lt;/year&gt;&lt;pub-dates&gt;&lt;date&gt;Mar 17&lt;/date&gt;&lt;/pub-dates&gt;&lt;/dates&gt;&lt;isbn&gt;2158-3188&lt;/isbn&gt;&lt;accession-num&gt;33731678&lt;/accession-num&gt;&lt;urls&gt;&lt;/urls&gt;&lt;electronic-resource-num&gt;10.1038/s41398-021-01294-x&lt;/electronic-resource-num&gt;&lt;remote-database-provider&gt;Nlm&lt;/remote-database-provider&gt;&lt;/record&gt;&lt;/Cite&gt;&lt;/EndNote&gt;</w:instrText>
        </w:r>
        <w:r w:rsidR="008210F2">
          <w:rPr>
            <w:rFonts w:cs="Times New Roman"/>
            <w:sz w:val="24"/>
            <w:szCs w:val="24"/>
          </w:rPr>
          <w:fldChar w:fldCharType="separate"/>
        </w:r>
        <w:r w:rsidR="008210F2" w:rsidRPr="00C20F68">
          <w:rPr>
            <w:rFonts w:cs="Times New Roman"/>
            <w:noProof/>
            <w:sz w:val="24"/>
            <w:szCs w:val="24"/>
            <w:vertAlign w:val="superscript"/>
          </w:rPr>
          <w:t>22</w:t>
        </w:r>
        <w:r w:rsidR="008210F2">
          <w:rPr>
            <w:rFonts w:cs="Times New Roman"/>
            <w:sz w:val="24"/>
            <w:szCs w:val="24"/>
          </w:rPr>
          <w:fldChar w:fldCharType="end"/>
        </w:r>
      </w:hyperlink>
      <w:ins w:id="121" w:author="8618073241572" w:date="2024-08-12T20:47:00Z">
        <w:r>
          <w:rPr>
            <w:rFonts w:cs="Times New Roman"/>
            <w:sz w:val="24"/>
            <w:szCs w:val="24"/>
          </w:rPr>
          <w:t xml:space="preserve">, </w:t>
        </w:r>
        <w:r w:rsidRPr="00F4440C">
          <w:rPr>
            <w:rFonts w:cs="Times New Roman"/>
            <w:sz w:val="24"/>
            <w:szCs w:val="24"/>
          </w:rPr>
          <w:t xml:space="preserve">and indicated that Gibbs sampling offers efficiency in </w:t>
        </w:r>
        <w:r w:rsidRPr="00F4440C">
          <w:rPr>
            <w:rFonts w:cs="Times New Roman"/>
            <w:sz w:val="24"/>
            <w:szCs w:val="24"/>
          </w:rPr>
          <w:lastRenderedPageBreak/>
          <w:t xml:space="preserve">sampling a set of scored genes showing </w:t>
        </w:r>
        <w:proofErr w:type="spellStart"/>
        <w:r w:rsidRPr="00F4440C">
          <w:rPr>
            <w:rFonts w:cs="Times New Roman"/>
            <w:sz w:val="24"/>
            <w:szCs w:val="24"/>
          </w:rPr>
          <w:t>maximus</w:t>
        </w:r>
        <w:proofErr w:type="spellEnd"/>
        <w:r w:rsidRPr="00F4440C">
          <w:rPr>
            <w:rFonts w:cs="Times New Roman"/>
            <w:sz w:val="24"/>
            <w:szCs w:val="24"/>
          </w:rPr>
          <w:t xml:space="preserve"> product.</w:t>
        </w:r>
        <w:r>
          <w:rPr>
            <w:rFonts w:cs="Times New Roman"/>
            <w:sz w:val="24"/>
            <w:szCs w:val="24"/>
          </w:rPr>
          <w:t xml:space="preserve"> </w:t>
        </w:r>
        <w:r w:rsidRPr="00F4440C">
          <w:rPr>
            <w:rFonts w:cs="Times New Roman"/>
            <w:sz w:val="24"/>
            <w:szCs w:val="24"/>
          </w:rPr>
          <w:t>This approach ensures a robust convergence towards a stable posterior distribution, accurately assessing gene significance.</w:t>
        </w:r>
      </w:ins>
      <w:ins w:id="122" w:author="8618073241572" w:date="2024-08-12T20:55:00Z">
        <w:r w:rsidR="00DB36A5" w:rsidRPr="00DB36A5">
          <w:t xml:space="preserve"> </w:t>
        </w:r>
        <w:r w:rsidR="00DB36A5" w:rsidRPr="00DB36A5">
          <w:rPr>
            <w:rFonts w:cs="Times New Roman"/>
            <w:sz w:val="24"/>
            <w:szCs w:val="24"/>
          </w:rPr>
          <w:t xml:space="preserve">In our research, Gibbs sampling provided a refined probabilistic approach to identify and prioritize cancer driver genes through the assessment of their posterior </w:t>
        </w:r>
        <w:proofErr w:type="spellStart"/>
        <w:r w:rsidR="00DB36A5" w:rsidRPr="00DB36A5">
          <w:rPr>
            <w:rFonts w:cs="Times New Roman"/>
            <w:sz w:val="24"/>
            <w:szCs w:val="24"/>
          </w:rPr>
          <w:t>probabilitie</w:t>
        </w:r>
        <w:proofErr w:type="spellEnd"/>
        <w:r w:rsidR="00DB36A5" w:rsidRPr="00DB36A5">
          <w:rPr>
            <w:rFonts w:cs="Times New Roman"/>
            <w:sz w:val="24"/>
            <w:szCs w:val="24"/>
          </w:rPr>
          <w:t>.</w:t>
        </w:r>
      </w:ins>
    </w:p>
    <w:p w14:paraId="0C4780DF" w14:textId="19663999" w:rsidR="00D670C2" w:rsidRPr="00151626" w:rsidRDefault="00A8610D" w:rsidP="000D3F87">
      <w:pPr>
        <w:spacing w:line="480" w:lineRule="auto"/>
        <w:ind w:firstLineChars="200" w:firstLine="480"/>
        <w:rPr>
          <w:rFonts w:cs="Times New Roman"/>
          <w:sz w:val="24"/>
          <w:szCs w:val="24"/>
        </w:rPr>
      </w:pPr>
      <w:r w:rsidRPr="00151626">
        <w:rPr>
          <w:rFonts w:cs="Times New Roman"/>
          <w:sz w:val="24"/>
          <w:szCs w:val="24"/>
        </w:rPr>
        <w:t>The scores (</w:t>
      </w:r>
      <m:oMath>
        <m:r>
          <w:rPr>
            <w:rFonts w:ascii="Cambria Math" w:hAnsi="Cambria Math" w:cs="Times New Roman"/>
            <w:sz w:val="24"/>
            <w:szCs w:val="24"/>
          </w:rPr>
          <m:t>S</m:t>
        </m:r>
      </m:oMath>
      <w:r w:rsidRPr="00151626">
        <w:rPr>
          <w:rFonts w:cs="Times New Roman"/>
          <w:sz w:val="24"/>
          <w:szCs w:val="24"/>
        </w:rPr>
        <w:t xml:space="preserve">) of genes were used as conditional probabilities in Gibbs sampling to obtain a convergent probability distribution of candidate genes. In the first round of </w:t>
      </w:r>
      <w:r w:rsidRPr="00151626">
        <w:rPr>
          <w:rFonts w:cs="Times New Roman"/>
          <w:sz w:val="24"/>
          <w:szCs w:val="24"/>
          <w:lang w:val="en-AU"/>
        </w:rPr>
        <w:t>sampling</w:t>
      </w:r>
      <w:r w:rsidRPr="00151626">
        <w:rPr>
          <w:rFonts w:cs="Times New Roman"/>
          <w:sz w:val="24"/>
          <w:szCs w:val="24"/>
        </w:rPr>
        <w:t xml:space="preserve">, Gibbs sampling was initiated by randomly selecting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oMath>
      <w:r w:rsidRPr="00151626">
        <w:rPr>
          <w:rFonts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w:rPr>
            <w:rFonts w:ascii="Cambria Math" w:hAnsi="Cambria Math" w:cs="Times New Roman"/>
            <w:sz w:val="24"/>
            <w:szCs w:val="24"/>
          </w:rPr>
          <m:t>≤m</m:t>
        </m:r>
      </m:oMath>
      <w:r w:rsidRPr="00151626">
        <w:rPr>
          <w:rFonts w:cs="Times New Roman"/>
          <w:sz w:val="24"/>
          <w:szCs w:val="24"/>
        </w:rPr>
        <w:t>) genes from the c</w:t>
      </w:r>
      <w:proofErr w:type="spellStart"/>
      <w:r w:rsidRPr="00151626">
        <w:rPr>
          <w:rFonts w:cs="Times New Roman"/>
          <w:sz w:val="24"/>
          <w:szCs w:val="24"/>
        </w:rPr>
        <w:t>andidate</w:t>
      </w:r>
      <w:proofErr w:type="spellEnd"/>
      <w:r w:rsidRPr="00151626">
        <w:rPr>
          <w:rFonts w:cs="Times New Roman"/>
          <w:sz w:val="24"/>
          <w:szCs w:val="24"/>
        </w:rPr>
        <w:t xml:space="preserve"> genes. The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oMath>
      <w:r w:rsidRPr="00151626">
        <w:rPr>
          <w:rFonts w:cs="Times New Roman"/>
          <w:sz w:val="24"/>
          <w:szCs w:val="24"/>
        </w:rPr>
        <w:t xml:space="preserve"> genes were assumed to have equal probabilities of being selected. </w:t>
      </w:r>
      <w:r w:rsidRPr="00151626">
        <w:rPr>
          <w:rFonts w:eastAsia="宋体" w:cs="Times New Roman"/>
          <w:sz w:val="24"/>
          <w:szCs w:val="24"/>
        </w:rPr>
        <w:t xml:space="preserve">Then, in the second round of sampling, another set of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oMath>
      <w:r w:rsidRPr="00151626">
        <w:rPr>
          <w:rFonts w:cs="Times New Roman"/>
          <w:sz w:val="24"/>
          <w:szCs w:val="24"/>
        </w:rPr>
        <w:t xml:space="preserve"> </w:t>
      </w:r>
      <w:r w:rsidRPr="00151626">
        <w:rPr>
          <w:rFonts w:eastAsia="宋体" w:cs="Times New Roman"/>
          <w:sz w:val="24"/>
          <w:szCs w:val="24"/>
        </w:rPr>
        <w:t xml:space="preserve">genes was sampled from the remaining </w:t>
      </w:r>
      <m:oMath>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oMath>
      <w:r w:rsidRPr="00151626">
        <w:rPr>
          <w:rFonts w:cs="Times New Roman"/>
          <w:sz w:val="24"/>
          <w:szCs w:val="24"/>
        </w:rPr>
        <w:t xml:space="preserve"> </w:t>
      </w:r>
      <w:r w:rsidRPr="00151626">
        <w:rPr>
          <w:rFonts w:eastAsia="宋体" w:cs="Times New Roman"/>
          <w:sz w:val="24"/>
          <w:szCs w:val="24"/>
        </w:rPr>
        <w:t xml:space="preserve"> genes weighted by their scores </w:t>
      </w:r>
      <m:oMath>
        <m:r>
          <w:rPr>
            <w:rFonts w:ascii="Cambria Math" w:eastAsia="宋体" w:hAnsi="Cambria Math" w:cs="Times New Roman"/>
            <w:sz w:val="24"/>
            <w:szCs w:val="24"/>
          </w:rPr>
          <m:t>(S)</m:t>
        </m:r>
      </m:oMath>
      <w:r w:rsidRPr="00151626">
        <w:rPr>
          <w:rFonts w:cs="Times New Roman"/>
          <w:sz w:val="24"/>
          <w:szCs w:val="24"/>
        </w:rPr>
        <w:t>. The following rou</w:t>
      </w:r>
      <w:proofErr w:type="spellStart"/>
      <w:r w:rsidRPr="00151626">
        <w:rPr>
          <w:rFonts w:cs="Times New Roman"/>
          <w:sz w:val="24"/>
          <w:szCs w:val="24"/>
        </w:rPr>
        <w:t>nds</w:t>
      </w:r>
      <w:proofErr w:type="spellEnd"/>
      <w:r w:rsidRPr="00151626">
        <w:rPr>
          <w:rFonts w:cs="Times New Roman"/>
          <w:sz w:val="24"/>
          <w:szCs w:val="24"/>
        </w:rPr>
        <w:t xml:space="preserve"> were the same as the second round. In each round, the selected frequency</w:t>
      </w:r>
      <w:r w:rsidRPr="00151626">
        <w:rPr>
          <w:rFonts w:eastAsia="宋体" w:cs="Times New Roman"/>
          <w:sz w:val="24"/>
          <w:szCs w:val="24"/>
        </w:rPr>
        <w:t xml:space="preserve"> </w:t>
      </w:r>
      <w:r w:rsidRPr="00151626">
        <w:rPr>
          <w:rFonts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 of times the gene is selected</m:t>
            </m:r>
          </m:num>
          <m:den>
            <m:r>
              <w:rPr>
                <w:rFonts w:ascii="Cambria Math" w:hAnsi="Cambria Math" w:cs="Times New Roman"/>
                <w:sz w:val="24"/>
                <w:szCs w:val="24"/>
              </w:rPr>
              <m:t># of sampling</m:t>
            </m:r>
          </m:den>
        </m:f>
      </m:oMath>
      <w:r w:rsidRPr="00151626">
        <w:rPr>
          <w:rFonts w:cs="Times New Roman"/>
          <w:sz w:val="24"/>
          <w:szCs w:val="24"/>
        </w:rPr>
        <w:t xml:space="preserve">) of each gene was updated. All the selected frequencies of candidate genes in the </w:t>
      </w:r>
      <m:oMath>
        <m:r>
          <w:rPr>
            <w:rFonts w:ascii="Cambria Math" w:hAnsi="Cambria Math" w:cs="Times New Roman"/>
            <w:sz w:val="24"/>
            <w:szCs w:val="24"/>
          </w:rPr>
          <m:t>i</m:t>
        </m:r>
      </m:oMath>
      <w:r w:rsidRPr="00151626">
        <w:rPr>
          <w:rFonts w:cs="Times New Roman"/>
          <w:sz w:val="24"/>
          <w:szCs w:val="24"/>
        </w:rPr>
        <w:t>-th round were denoted as a vector (</w:t>
      </w:r>
      <m:oMath>
        <m:r>
          <w:rPr>
            <w:rFonts w:ascii="Cambria Math" w:hAnsi="Cambria Math" w:cs="Times New Roman"/>
            <w:sz w:val="24"/>
            <w:szCs w:val="24"/>
          </w:rPr>
          <m:t>m×1</m:t>
        </m:r>
      </m:oMath>
      <w:r w:rsidRPr="00151626">
        <w:rPr>
          <w:rFonts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Freq</m:t>
            </m:r>
          </m:e>
          <m:sub>
            <m:r>
              <w:rPr>
                <w:rFonts w:ascii="Cambria Math" w:hAnsi="Cambria Math" w:cs="Times New Roman"/>
                <w:sz w:val="24"/>
                <w:szCs w:val="24"/>
              </w:rPr>
              <m:t>i</m:t>
            </m:r>
          </m:sub>
        </m:sSub>
      </m:oMath>
      <w:r w:rsidRPr="00151626">
        <w:rPr>
          <w:rFonts w:cs="Times New Roman"/>
          <w:sz w:val="24"/>
          <w:szCs w:val="24"/>
        </w:rPr>
        <w:t xml:space="preserve">. When the Euclidean norm of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Freq</m:t>
                </m:r>
              </m:e>
              <m:sub>
                <m:r>
                  <w:rPr>
                    <w:rFonts w:ascii="Cambria Math" w:hAnsi="Cambria Math" w:cs="Times New Roman"/>
                    <w:sz w:val="24"/>
                    <w:szCs w:val="24"/>
                  </w:rPr>
                  <m:t>i</m:t>
                </m:r>
              </m:sub>
            </m:sSub>
            <m:r>
              <w:rPr>
                <w:rFonts w:ascii="Cambria Math" w:hAnsi="Cambria Math" w:cs="Times New Roman"/>
                <w:sz w:val="24"/>
                <w:szCs w:val="24"/>
              </w:rPr>
              <m:t>-Freq</m:t>
            </m:r>
          </m:e>
          <m:sub>
            <m:r>
              <w:rPr>
                <w:rFonts w:ascii="Cambria Math" w:hAnsi="Cambria Math" w:cs="Times New Roman"/>
                <w:sz w:val="24"/>
                <w:szCs w:val="24"/>
              </w:rPr>
              <m:t>i-1</m:t>
            </m:r>
          </m:sub>
        </m:sSub>
      </m:oMath>
      <w:r w:rsidRPr="00151626">
        <w:rPr>
          <w:rFonts w:cs="Times New Roman"/>
          <w:sz w:val="24"/>
          <w:szCs w:val="24"/>
        </w:rPr>
        <w:t xml:space="preserve"> was smaller than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Gibbs</m:t>
            </m:r>
          </m:sub>
        </m:sSub>
      </m:oMath>
      <w:r w:rsidRPr="00151626">
        <w:rPr>
          <w:rFont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Gibbs</m:t>
            </m:r>
          </m:sub>
        </m:sSub>
      </m:oMath>
      <w:r w:rsidRPr="00151626">
        <w:rPr>
          <w:rFonts w:cs="Times New Roman"/>
          <w:sz w:val="24"/>
          <w:szCs w:val="24"/>
        </w:rPr>
        <w:t xml:space="preserve"> was set as 0.01), the iteration was stopped</w:t>
      </w:r>
      <w:r w:rsidRPr="00151626">
        <w:rPr>
          <w:rFonts w:cs="Times New Roman"/>
          <w:sz w:val="24"/>
          <w:szCs w:val="24"/>
          <w:lang w:val="en-A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Freq</m:t>
            </m:r>
          </m:e>
          <m:sub>
            <m:r>
              <w:rPr>
                <w:rFonts w:ascii="Cambria Math" w:hAnsi="Cambria Math" w:cs="Times New Roman"/>
                <w:sz w:val="24"/>
                <w:szCs w:val="24"/>
              </w:rPr>
              <m:t>last</m:t>
            </m:r>
          </m:sub>
        </m:sSub>
      </m:oMath>
      <w:r w:rsidRPr="00151626">
        <w:rPr>
          <w:rFonts w:cs="Times New Roman"/>
          <w:sz w:val="24"/>
          <w:szCs w:val="24"/>
          <w:lang w:val="en-AU"/>
        </w:rPr>
        <w:t xml:space="preserve"> was assigned as the posterior probabilities (PP) of candidate genes. Then, we constructed a null distribution of PP in order to obtain the likelihood of a given gene being a cancer driver gene. The null distribution was generated by giving genes randomly weighted scores that were derived from the uniform distribution with the same range as the true scores. We generated 1,000,000 sets of null distributions of PPs for the </w:t>
      </w:r>
      <m:oMath>
        <m:r>
          <w:rPr>
            <w:rFonts w:ascii="Cambria Math" w:hAnsi="Cambria Math" w:cs="Times New Roman"/>
            <w:sz w:val="24"/>
            <w:szCs w:val="24"/>
            <w:lang w:val="en-AU"/>
          </w:rPr>
          <m:t>m</m:t>
        </m:r>
      </m:oMath>
      <w:r w:rsidRPr="00151626">
        <w:rPr>
          <w:rFonts w:cs="Times New Roman"/>
          <w:sz w:val="24"/>
          <w:szCs w:val="24"/>
          <w:lang w:val="en-AU"/>
        </w:rPr>
        <w:t xml:space="preserve"> genes by running Gibbs sampling. For each gene, we obtained 1,000,000 random PPs. By counting the number </w:t>
      </w:r>
      <w:r w:rsidRPr="00151626">
        <w:rPr>
          <w:rFonts w:cs="Times New Roman"/>
          <w:sz w:val="24"/>
          <w:szCs w:val="24"/>
          <w:lang w:val="en-AU"/>
        </w:rPr>
        <w:lastRenderedPageBreak/>
        <w:t xml:space="preserve">of times that a random PP of a gene was larger than the real PP of the gene, an experience </w:t>
      </w:r>
      <m:oMath>
        <m:r>
          <w:rPr>
            <w:rFonts w:ascii="Cambria Math" w:hAnsi="Cambria Math" w:cs="Times New Roman"/>
            <w:sz w:val="24"/>
            <w:szCs w:val="24"/>
            <w:lang w:val="en-AU"/>
          </w:rPr>
          <m:t>p</m:t>
        </m:r>
      </m:oMath>
      <w:r w:rsidRPr="00151626">
        <w:rPr>
          <w:rFonts w:cs="Times New Roman"/>
          <w:sz w:val="24"/>
          <w:szCs w:val="24"/>
          <w:lang w:val="en-AU"/>
        </w:rPr>
        <w:t xml:space="preserve">-value was estimated. The </w:t>
      </w:r>
      <m:oMath>
        <m:r>
          <w:rPr>
            <w:rFonts w:ascii="Cambria Math" w:hAnsi="Cambria Math" w:cs="Times New Roman"/>
            <w:sz w:val="24"/>
            <w:szCs w:val="24"/>
            <w:lang w:val="en-AU"/>
          </w:rPr>
          <m:t>p</m:t>
        </m:r>
      </m:oMath>
      <w:r w:rsidRPr="00151626">
        <w:rPr>
          <w:rFonts w:cs="Times New Roman"/>
          <w:sz w:val="24"/>
          <w:szCs w:val="24"/>
          <w:lang w:val="en-AU"/>
        </w:rPr>
        <w:t>-values were adjusted by Bo</w:t>
      </w:r>
      <w:proofErr w:type="spellStart"/>
      <w:r w:rsidRPr="00151626">
        <w:rPr>
          <w:rFonts w:cs="Times New Roman"/>
          <w:sz w:val="24"/>
          <w:szCs w:val="24"/>
          <w:lang w:val="en-AU"/>
        </w:rPr>
        <w:t>nferroni</w:t>
      </w:r>
      <w:proofErr w:type="spellEnd"/>
      <w:r w:rsidRPr="00151626">
        <w:rPr>
          <w:rFonts w:cs="Times New Roman"/>
          <w:sz w:val="24"/>
          <w:szCs w:val="24"/>
          <w:lang w:val="en-AU"/>
        </w:rPr>
        <w:t xml:space="preserve"> correction and we selected those genes with </w:t>
      </w:r>
      <m:oMath>
        <m:sSub>
          <m:sSubPr>
            <m:ctrlPr>
              <w:rPr>
                <w:rFonts w:ascii="Cambria Math" w:hAnsi="Cambria Math" w:cs="Times New Roman"/>
                <w:i/>
                <w:sz w:val="24"/>
                <w:szCs w:val="24"/>
                <w:lang w:val="en-AU"/>
              </w:rPr>
            </m:ctrlPr>
          </m:sSubPr>
          <m:e>
            <m:r>
              <w:rPr>
                <w:rFonts w:ascii="Cambria Math" w:hAnsi="Cambria Math" w:cs="Times New Roman"/>
                <w:sz w:val="24"/>
                <w:szCs w:val="24"/>
                <w:lang w:val="en-AU"/>
              </w:rPr>
              <m:t>p</m:t>
            </m:r>
          </m:e>
          <m:sub>
            <m:r>
              <w:rPr>
                <w:rFonts w:ascii="Cambria Math" w:hAnsi="Cambria Math" w:cs="Times New Roman"/>
                <w:sz w:val="24"/>
                <w:szCs w:val="24"/>
                <w:lang w:val="en-AU"/>
              </w:rPr>
              <m:t>adj</m:t>
            </m:r>
          </m:sub>
        </m:sSub>
        <m:r>
          <w:rPr>
            <w:rFonts w:ascii="Cambria Math" w:hAnsi="Cambria Math" w:cs="Times New Roman"/>
            <w:sz w:val="24"/>
            <w:szCs w:val="24"/>
            <w:lang w:val="en-AU"/>
          </w:rPr>
          <m:t>&lt;0.01</m:t>
        </m:r>
      </m:oMath>
      <w:r w:rsidRPr="00151626">
        <w:rPr>
          <w:rFonts w:cs="Times New Roman"/>
          <w:sz w:val="24"/>
          <w:szCs w:val="24"/>
          <w:lang w:val="en-AU"/>
        </w:rPr>
        <w:t xml:space="preserve"> as being significant.</w:t>
      </w:r>
    </w:p>
    <w:p w14:paraId="04ADE5BF" w14:textId="77777777" w:rsidR="00D670C2" w:rsidRPr="00151626" w:rsidRDefault="00D670C2" w:rsidP="00F349EC">
      <w:pPr>
        <w:spacing w:line="480" w:lineRule="auto"/>
        <w:rPr>
          <w:rFonts w:cs="Times New Roman"/>
          <w:sz w:val="24"/>
          <w:szCs w:val="24"/>
        </w:rPr>
      </w:pPr>
    </w:p>
    <w:p w14:paraId="1E5388D0" w14:textId="77777777" w:rsidR="00D670C2" w:rsidRPr="00151626" w:rsidRDefault="00A8610D" w:rsidP="00F349EC">
      <w:pPr>
        <w:pStyle w:val="2"/>
        <w:spacing w:line="480" w:lineRule="auto"/>
        <w:rPr>
          <w:rFonts w:cs="Times New Roman"/>
          <w:szCs w:val="24"/>
        </w:rPr>
      </w:pPr>
      <w:r w:rsidRPr="00151626">
        <w:rPr>
          <w:rFonts w:cs="Times New Roman"/>
          <w:szCs w:val="24"/>
        </w:rPr>
        <w:t>Comparison with other cancer driver prediction methods</w:t>
      </w:r>
    </w:p>
    <w:p w14:paraId="05B4556B" w14:textId="3E625BCD" w:rsidR="00D670C2" w:rsidRPr="006915F2" w:rsidRDefault="005F3D9F" w:rsidP="005F3D9F">
      <w:pPr>
        <w:pStyle w:val="af3"/>
        <w:spacing w:line="480" w:lineRule="auto"/>
        <w:jc w:val="both"/>
        <w:rPr>
          <w:rFonts w:ascii="Times New Roman" w:hAnsi="Times New Roman" w:cs="Times New Roman"/>
        </w:rPr>
      </w:pPr>
      <w:ins w:id="123" w:author="8618073241572" w:date="2024-08-04T16:55:00Z">
        <w:r w:rsidRPr="005F3D9F">
          <w:rPr>
            <w:rFonts w:ascii="Times New Roman" w:hAnsi="Times New Roman" w:cs="Times New Roman"/>
          </w:rPr>
          <w:t xml:space="preserve">In our comparative evaluation of DGAT-cancer and other methods for identifying cancer driver genes, we used the area under the precision-recall curve (AUPRC), calculated with the </w:t>
        </w:r>
        <w:proofErr w:type="spellStart"/>
        <w:r w:rsidRPr="005F3D9F">
          <w:rPr>
            <w:rFonts w:ascii="Times New Roman" w:hAnsi="Times New Roman" w:cs="Times New Roman"/>
          </w:rPr>
          <w:t>perfMeas</w:t>
        </w:r>
        <w:proofErr w:type="spellEnd"/>
        <w:r w:rsidRPr="005F3D9F">
          <w:rPr>
            <w:rFonts w:ascii="Times New Roman" w:hAnsi="Times New Roman" w:cs="Times New Roman"/>
          </w:rPr>
          <w:t xml:space="preserve"> package in R</w:t>
        </w:r>
      </w:ins>
      <w:hyperlink w:anchor="_ENREF_23" w:tooltip="Valentini., 2014 #17" w:history="1">
        <w:r w:rsidR="008210F2">
          <w:rPr>
            <w:rFonts w:ascii="Times New Roman" w:hAnsi="Times New Roman" w:cs="Times New Roman"/>
          </w:rPr>
          <w:fldChar w:fldCharType="begin"/>
        </w:r>
        <w:r w:rsidR="008210F2">
          <w:rPr>
            <w:rFonts w:ascii="Times New Roman" w:hAnsi="Times New Roman" w:cs="Times New Roman"/>
          </w:rPr>
          <w:instrText xml:space="preserve"> ADDIN EN.CITE &lt;EndNote&gt;&lt;Cite&gt;&lt;Author&gt;Valentini.&lt;/Author&gt;&lt;Year&gt;2014&lt;/Year&gt;&lt;RecNum&gt;17&lt;/RecNum&gt;&lt;DisplayText&gt;&lt;style face="superscript"&gt;23&lt;/style&gt;&lt;/DisplayText&gt;&lt;record&gt;&lt;rec-number&gt;17&lt;/rec-number&gt;&lt;foreign-keys&gt;&lt;key app="EN" db-id="9trppazzt55svge2se9xddvhew90assdxazf"&gt;17&lt;/key&gt;&lt;/foreign-keys&gt;&lt;ref-type name="Journal Article"&gt;17&lt;/ref-type&gt;&lt;contributors&gt;&lt;authors&gt;&lt;author&gt;Giorgio Valentini.&lt;/author&gt;&lt;author&gt;Matteo Re.&lt;/author&gt;&lt;/authors&gt;&lt;/contributors&gt;&lt;auth-address&gt;Universita&amp;apos; degli Studi di Milano&lt;/auth-address&gt;&lt;titles&gt;&lt;title&gt;PerfMeas: Performance Measures for ranking and classification tasks&lt;/title&gt;&lt;/titles&gt;&lt;dates&gt;&lt;year&gt;2014&lt;/year&gt;&lt;/dates&gt;&lt;urls&gt;&lt;related-urls&gt;&lt;url&gt;https://cran.r-project.org/package=PerfMeas&lt;/url&gt;&lt;/related-urls&gt;&lt;/urls&gt;&lt;/record&gt;&lt;/Cite&gt;&lt;/EndNote&gt;</w:instrText>
        </w:r>
        <w:r w:rsidR="008210F2">
          <w:rPr>
            <w:rFonts w:ascii="Times New Roman" w:hAnsi="Times New Roman" w:cs="Times New Roman"/>
          </w:rPr>
          <w:fldChar w:fldCharType="separate"/>
        </w:r>
        <w:r w:rsidR="008210F2" w:rsidRPr="00C20F68">
          <w:rPr>
            <w:rFonts w:ascii="Times New Roman" w:hAnsi="Times New Roman" w:cs="Times New Roman"/>
            <w:noProof/>
            <w:vertAlign w:val="superscript"/>
          </w:rPr>
          <w:t>23</w:t>
        </w:r>
        <w:r w:rsidR="008210F2">
          <w:rPr>
            <w:rFonts w:ascii="Times New Roman" w:hAnsi="Times New Roman" w:cs="Times New Roman"/>
          </w:rPr>
          <w:fldChar w:fldCharType="end"/>
        </w:r>
      </w:hyperlink>
      <w:hyperlink w:anchor="_ENREF_21" w:tooltip="Oughtred, 2021 #18" w:history="1"/>
      <w:ins w:id="124" w:author="8618073241572" w:date="2024-08-04T16:55:00Z">
        <w:r w:rsidRPr="005F3D9F">
          <w:rPr>
            <w:rFonts w:ascii="Times New Roman" w:hAnsi="Times New Roman" w:cs="Times New Roman"/>
          </w:rPr>
          <w:t xml:space="preserve">. Our positive gene set comprised 1,199 known cancer drivers from CGC, </w:t>
        </w:r>
        <w:proofErr w:type="spellStart"/>
        <w:r w:rsidRPr="005F3D9F">
          <w:rPr>
            <w:rFonts w:ascii="Times New Roman" w:hAnsi="Times New Roman" w:cs="Times New Roman"/>
          </w:rPr>
          <w:t>OncoKB</w:t>
        </w:r>
        <w:proofErr w:type="spellEnd"/>
        <w:r w:rsidRPr="005F3D9F">
          <w:rPr>
            <w:rFonts w:ascii="Times New Roman" w:hAnsi="Times New Roman" w:cs="Times New Roman"/>
          </w:rPr>
          <w:t xml:space="preserve">, and </w:t>
        </w:r>
        <w:proofErr w:type="spellStart"/>
        <w:r w:rsidRPr="005F3D9F">
          <w:rPr>
            <w:rFonts w:ascii="Times New Roman" w:hAnsi="Times New Roman" w:cs="Times New Roman"/>
          </w:rPr>
          <w:t>IntOGen</w:t>
        </w:r>
        <w:proofErr w:type="spellEnd"/>
        <w:r>
          <w:rPr>
            <w:rFonts w:ascii="Times New Roman" w:hAnsi="Times New Roman" w:cs="Times New Roman"/>
          </w:rPr>
          <w:t xml:space="preserve"> (Methods)</w:t>
        </w:r>
        <w:r w:rsidRPr="005F3D9F">
          <w:rPr>
            <w:rFonts w:ascii="Times New Roman" w:hAnsi="Times New Roman" w:cs="Times New Roman"/>
          </w:rPr>
          <w:t>.</w:t>
        </w:r>
        <w:r>
          <w:rPr>
            <w:rFonts w:ascii="Times New Roman" w:hAnsi="Times New Roman" w:cs="Times New Roman"/>
          </w:rPr>
          <w:t xml:space="preserve"> </w:t>
        </w:r>
        <w:r w:rsidRPr="005F3D9F">
          <w:rPr>
            <w:rFonts w:ascii="Times New Roman" w:hAnsi="Times New Roman" w:cs="Times New Roman"/>
          </w:rPr>
          <w:t>For the negative gene set, we excluded known drivers and those interacting with them according to the BIOGRID database (version 4.4.214, organism: human sapiens)</w:t>
        </w:r>
      </w:ins>
      <w:hyperlink w:anchor="_ENREF_24" w:tooltip="Oughtred, 2021 #18" w:history="1">
        <w:r w:rsidR="008210F2">
          <w:rPr>
            <w:rFonts w:ascii="Times New Roman" w:hAnsi="Times New Roman" w:cs="Times New Roman"/>
          </w:rPr>
          <w:fldChar w:fldCharType="begin">
            <w:fldData xml:space="preserve">PEVuZE5vdGU+PENpdGU+PEF1dGhvcj5PdWdodHJlZDwvQXV0aG9yPjxZZWFyPjIwMjE8L1llYXI+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</w:fldData>
          </w:fldChar>
        </w:r>
        <w:r w:rsidR="008210F2">
          <w:rPr>
            <w:rFonts w:ascii="Times New Roman" w:hAnsi="Times New Roman" w:cs="Times New Roman"/>
          </w:rPr>
          <w:instrText xml:space="preserve"> ADDIN EN.CITE </w:instrText>
        </w:r>
        <w:r w:rsidR="008210F2">
          <w:rPr>
            <w:rFonts w:ascii="Times New Roman" w:hAnsi="Times New Roman" w:cs="Times New Roman"/>
          </w:rPr>
          <w:fldChar w:fldCharType="begin">
            <w:fldData xml:space="preserve">PEVuZE5vdGU+PENpdGU+PEF1dGhvcj5PdWdodHJlZDwvQXV0aG9yPjxZZWFyPjIwMjE8L1llYXI+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</w:fldData>
          </w:fldChar>
        </w:r>
        <w:r w:rsidR="008210F2">
          <w:rPr>
            <w:rFonts w:ascii="Times New Roman" w:hAnsi="Times New Roman" w:cs="Times New Roman"/>
          </w:rPr>
          <w:instrText xml:space="preserve"> ADDIN EN.CITE.DATA </w:instrText>
        </w:r>
        <w:r w:rsidR="008210F2">
          <w:rPr>
            <w:rFonts w:ascii="Times New Roman" w:hAnsi="Times New Roman" w:cs="Times New Roman"/>
          </w:rPr>
        </w:r>
        <w:r w:rsidR="008210F2">
          <w:rPr>
            <w:rFonts w:ascii="Times New Roman" w:hAnsi="Times New Roman" w:cs="Times New Roman"/>
          </w:rPr>
          <w:fldChar w:fldCharType="end"/>
        </w:r>
        <w:r w:rsidR="008210F2">
          <w:rPr>
            <w:rFonts w:ascii="Times New Roman" w:hAnsi="Times New Roman" w:cs="Times New Roman"/>
          </w:rPr>
          <w:fldChar w:fldCharType="separate"/>
        </w:r>
        <w:r w:rsidR="008210F2" w:rsidRPr="00C20F68">
          <w:rPr>
            <w:rFonts w:ascii="Times New Roman" w:hAnsi="Times New Roman" w:cs="Times New Roman"/>
            <w:noProof/>
            <w:vertAlign w:val="superscript"/>
          </w:rPr>
          <w:t>24</w:t>
        </w:r>
        <w:r w:rsidR="008210F2">
          <w:rPr>
            <w:rFonts w:ascii="Times New Roman" w:hAnsi="Times New Roman" w:cs="Times New Roman"/>
          </w:rPr>
          <w:fldChar w:fldCharType="end"/>
        </w:r>
      </w:hyperlink>
      <w:ins w:id="125" w:author="8618073241572" w:date="2024-08-04T16:55:00Z">
        <w:r w:rsidRPr="005F3D9F">
          <w:rPr>
            <w:rFonts w:ascii="Times New Roman" w:hAnsi="Times New Roman" w:cs="Times New Roman"/>
          </w:rPr>
          <w:t>, yielding 8,153 unique human genes. To ensure a fair comparison, we focused on genes identified as potential drivers by at least one method.</w:t>
        </w:r>
      </w:ins>
      <w:ins w:id="126" w:author="8618073241572" w:date="2024-08-12T17:28:00Z">
        <w:r w:rsidR="00B56336">
          <w:rPr>
            <w:rFonts w:ascii="Times New Roman" w:hAnsi="Times New Roman" w:cs="Times New Roman"/>
          </w:rPr>
          <w:t xml:space="preserve"> </w:t>
        </w:r>
      </w:ins>
      <w:ins w:id="127" w:author="8618073241572" w:date="2024-08-04T16:55:00Z">
        <w:r w:rsidRPr="005F3D9F">
          <w:rPr>
            <w:rFonts w:ascii="Times New Roman" w:hAnsi="Times New Roman" w:cs="Times New Roman"/>
          </w:rPr>
          <w:t>The numbers of positive and negative genes for each method are detailed in Table S9 and Table S11.</w:t>
        </w:r>
      </w:ins>
      <w:ins w:id="128" w:author="8618073241572" w:date="2024-08-12T20:04:00Z">
        <w:r w:rsidR="004A2AE3">
          <w:rPr>
            <w:rFonts w:ascii="Times New Roman" w:hAnsi="Times New Roman" w:cs="Times New Roman"/>
          </w:rPr>
          <w:t xml:space="preserve"> </w:t>
        </w:r>
        <w:r w:rsidR="004A2AE3" w:rsidRPr="004A2AE3">
          <w:rPr>
            <w:rFonts w:ascii="Times New Roman" w:hAnsi="Times New Roman" w:cs="Times New Roman"/>
          </w:rPr>
          <w:t xml:space="preserve">The negative gene set in Table S9 was established by excluding known cancer drivers and their interacting genes from a pool of genes evaluated by DGAT-cancer, </w:t>
        </w:r>
        <w:proofErr w:type="spellStart"/>
        <w:r w:rsidR="004A2AE3" w:rsidRPr="004A2AE3">
          <w:rPr>
            <w:rFonts w:ascii="Times New Roman" w:hAnsi="Times New Roman" w:cs="Times New Roman"/>
          </w:rPr>
          <w:t>MutSigCV</w:t>
        </w:r>
        <w:proofErr w:type="spellEnd"/>
        <w:r w:rsidR="004A2AE3" w:rsidRPr="004A2AE3">
          <w:rPr>
            <w:rFonts w:ascii="Times New Roman" w:hAnsi="Times New Roman" w:cs="Times New Roman"/>
          </w:rPr>
          <w:t xml:space="preserve">, </w:t>
        </w:r>
        <w:proofErr w:type="spellStart"/>
        <w:r w:rsidR="004A2AE3" w:rsidRPr="004A2AE3">
          <w:rPr>
            <w:rFonts w:ascii="Times New Roman" w:hAnsi="Times New Roman" w:cs="Times New Roman"/>
          </w:rPr>
          <w:t>OncodriveFML</w:t>
        </w:r>
        <w:proofErr w:type="spellEnd"/>
        <w:r w:rsidR="004A2AE3" w:rsidRPr="004A2AE3">
          <w:rPr>
            <w:rFonts w:ascii="Times New Roman" w:hAnsi="Times New Roman" w:cs="Times New Roman"/>
          </w:rPr>
          <w:t xml:space="preserve">, OncodriveCLUSTL and </w:t>
        </w:r>
        <w:proofErr w:type="spellStart"/>
        <w:r w:rsidR="004A2AE3" w:rsidRPr="004A2AE3">
          <w:rPr>
            <w:rFonts w:ascii="Times New Roman" w:hAnsi="Times New Roman" w:cs="Times New Roman"/>
          </w:rPr>
          <w:t>DiffMut</w:t>
        </w:r>
        <w:proofErr w:type="spellEnd"/>
        <w:r w:rsidR="004A2AE3" w:rsidRPr="004A2AE3">
          <w:rPr>
            <w:rFonts w:ascii="Times New Roman" w:hAnsi="Times New Roman" w:cs="Times New Roman"/>
          </w:rPr>
          <w:t>.</w:t>
        </w:r>
        <w:r w:rsidR="004A2AE3">
          <w:rPr>
            <w:rFonts w:ascii="Times New Roman" w:hAnsi="Times New Roman" w:cs="Times New Roman"/>
          </w:rPr>
          <w:t xml:space="preserve"> </w:t>
        </w:r>
        <w:r w:rsidR="004A2AE3" w:rsidRPr="004A2AE3">
          <w:rPr>
            <w:rFonts w:ascii="Times New Roman" w:hAnsi="Times New Roman" w:cs="Times New Roman"/>
          </w:rPr>
          <w:t>In contrast, the negative gene set in Table S11 was derived by applying the same exclusion criteria to a broader pool of genes assessed by DGAT-cancer, DGAT-</w:t>
        </w:r>
        <w:proofErr w:type="spellStart"/>
        <w:r w:rsidR="004A2AE3" w:rsidRPr="004A2AE3">
          <w:rPr>
            <w:rFonts w:ascii="Times New Roman" w:hAnsi="Times New Roman" w:cs="Times New Roman"/>
          </w:rPr>
          <w:t>Mut</w:t>
        </w:r>
        <w:proofErr w:type="spellEnd"/>
        <w:r w:rsidR="004A2AE3" w:rsidRPr="004A2AE3">
          <w:rPr>
            <w:rFonts w:ascii="Times New Roman" w:hAnsi="Times New Roman" w:cs="Times New Roman"/>
          </w:rPr>
          <w:t>, DGAT-</w:t>
        </w:r>
        <w:proofErr w:type="spellStart"/>
        <w:r w:rsidR="004A2AE3" w:rsidRPr="004A2AE3">
          <w:rPr>
            <w:rFonts w:ascii="Times New Roman" w:hAnsi="Times New Roman" w:cs="Times New Roman"/>
          </w:rPr>
          <w:t>Exp</w:t>
        </w:r>
        <w:proofErr w:type="spellEnd"/>
        <w:r w:rsidR="004A2AE3" w:rsidRPr="004A2AE3">
          <w:rPr>
            <w:rFonts w:ascii="Times New Roman" w:hAnsi="Times New Roman" w:cs="Times New Roman"/>
          </w:rPr>
          <w:t xml:space="preserve">, DGAT-TDA, </w:t>
        </w:r>
        <w:proofErr w:type="spellStart"/>
        <w:r w:rsidR="004A2AE3" w:rsidRPr="004A2AE3">
          <w:rPr>
            <w:rFonts w:ascii="Times New Roman" w:hAnsi="Times New Roman" w:cs="Times New Roman"/>
          </w:rPr>
          <w:t>MutSigCV</w:t>
        </w:r>
        <w:proofErr w:type="spellEnd"/>
        <w:r w:rsidR="004A2AE3" w:rsidRPr="004A2AE3">
          <w:rPr>
            <w:rFonts w:ascii="Times New Roman" w:hAnsi="Times New Roman" w:cs="Times New Roman"/>
          </w:rPr>
          <w:t xml:space="preserve">, </w:t>
        </w:r>
        <w:proofErr w:type="spellStart"/>
        <w:r w:rsidR="004A2AE3" w:rsidRPr="004A2AE3">
          <w:rPr>
            <w:rFonts w:ascii="Times New Roman" w:hAnsi="Times New Roman" w:cs="Times New Roman"/>
          </w:rPr>
          <w:t>OncodriveFML</w:t>
        </w:r>
        <w:proofErr w:type="spellEnd"/>
        <w:r w:rsidR="004A2AE3" w:rsidRPr="004A2AE3">
          <w:rPr>
            <w:rFonts w:ascii="Times New Roman" w:hAnsi="Times New Roman" w:cs="Times New Roman"/>
          </w:rPr>
          <w:t xml:space="preserve">, OncodriveCLUSTL, </w:t>
        </w:r>
        <w:proofErr w:type="spellStart"/>
        <w:r w:rsidR="004A2AE3" w:rsidRPr="004A2AE3">
          <w:rPr>
            <w:rFonts w:ascii="Times New Roman" w:hAnsi="Times New Roman" w:cs="Times New Roman"/>
          </w:rPr>
          <w:t>DiffMut</w:t>
        </w:r>
        <w:proofErr w:type="spellEnd"/>
        <w:r w:rsidR="004A2AE3" w:rsidRPr="004A2AE3">
          <w:rPr>
            <w:rFonts w:ascii="Times New Roman" w:hAnsi="Times New Roman" w:cs="Times New Roman"/>
          </w:rPr>
          <w:t xml:space="preserve"> and </w:t>
        </w:r>
        <w:proofErr w:type="spellStart"/>
        <w:r w:rsidR="004A2AE3" w:rsidRPr="004A2AE3">
          <w:rPr>
            <w:rFonts w:ascii="Times New Roman" w:hAnsi="Times New Roman" w:cs="Times New Roman"/>
          </w:rPr>
          <w:t>TDAmut</w:t>
        </w:r>
        <w:proofErr w:type="spellEnd"/>
        <w:r w:rsidR="004A2AE3" w:rsidRPr="004A2AE3">
          <w:rPr>
            <w:rFonts w:ascii="Times New Roman" w:hAnsi="Times New Roman" w:cs="Times New Roman"/>
          </w:rPr>
          <w:t>.</w:t>
        </w:r>
      </w:ins>
      <w:del w:id="129" w:author="8618073241572" w:date="2024-08-04T16:59:00Z">
        <w:r w:rsidR="00A8610D" w:rsidRPr="00E519B5" w:rsidDel="006915F2">
          <w:rPr>
            <w:rFonts w:ascii="Times New Roman" w:hAnsi="Times New Roman" w:cs="Times New Roman"/>
          </w:rPr>
          <w:delText xml:space="preserve">The performance of DGAT-cancer was evaluated by the </w:delText>
        </w:r>
        <w:r w:rsidR="00A8610D" w:rsidRPr="00E519B5" w:rsidDel="006915F2">
          <w:rPr>
            <w:rFonts w:ascii="Times New Roman" w:hAnsi="Times New Roman" w:cs="Times New Roman"/>
            <w:lang w:val="en-AU"/>
          </w:rPr>
          <w:delText xml:space="preserve">area under the precision–recall curve (AUPRC) as </w:delText>
        </w:r>
        <w:r w:rsidR="00A8610D" w:rsidRPr="00E519B5" w:rsidDel="006915F2">
          <w:rPr>
            <w:rFonts w:ascii="Times New Roman" w:hAnsi="Times New Roman" w:cs="Times New Roman"/>
          </w:rPr>
          <w:delText xml:space="preserve">calculated by </w:delText>
        </w:r>
        <w:r w:rsidR="00A8610D" w:rsidRPr="00E519B5" w:rsidDel="006915F2">
          <w:rPr>
            <w:rFonts w:ascii="Times New Roman" w:hAnsi="Times New Roman" w:cs="Times New Roman"/>
            <w:lang w:val="en-AU"/>
          </w:rPr>
          <w:delText xml:space="preserve">the </w:delText>
        </w:r>
        <w:r w:rsidR="00A8610D" w:rsidRPr="00E519B5" w:rsidDel="006915F2">
          <w:rPr>
            <w:rFonts w:ascii="Times New Roman" w:hAnsi="Times New Roman" w:cs="Times New Roman"/>
            <w:lang w:val="en-AU"/>
          </w:rPr>
          <w:lastRenderedPageBreak/>
          <w:delText>perfMeas package in R</w:delText>
        </w:r>
        <w:r w:rsidR="006915F2" w:rsidDel="006915F2">
          <w:rPr>
            <w:rFonts w:ascii="Times New Roman" w:hAnsi="Times New Roman" w:cs="Times New Roman"/>
            <w:lang w:val="en-AU"/>
          </w:rPr>
          <w:fldChar w:fldCharType="begin"/>
        </w:r>
        <w:r w:rsidR="006915F2" w:rsidDel="006915F2">
          <w:rPr>
            <w:rFonts w:ascii="Times New Roman" w:hAnsi="Times New Roman" w:cs="Times New Roman"/>
            <w:lang w:val="en-AU"/>
          </w:rPr>
          <w:delInstrText xml:space="preserve"> HYPERLINK \l "_ENREF_21" \o "Valentini., 2014 #4" </w:delInstrText>
        </w:r>
        <w:r w:rsidR="006915F2" w:rsidDel="006915F2">
          <w:rPr>
            <w:rFonts w:ascii="Times New Roman" w:hAnsi="Times New Roman" w:cs="Times New Roman"/>
            <w:lang w:val="en-AU"/>
          </w:rPr>
          <w:fldChar w:fldCharType="end"/>
        </w:r>
        <w:r w:rsidR="00A8610D" w:rsidRPr="00E519B5" w:rsidDel="006915F2">
          <w:rPr>
            <w:rFonts w:ascii="Times New Roman" w:hAnsi="Times New Roman" w:cs="Times New Roman"/>
            <w:lang w:val="en-AU"/>
          </w:rPr>
          <w:delText>.</w:delText>
        </w:r>
        <w:r w:rsidR="00A8610D" w:rsidRPr="00E519B5" w:rsidDel="006915F2">
          <w:rPr>
            <w:rFonts w:ascii="Times New Roman" w:hAnsi="Times New Roman" w:cs="Times New Roman"/>
          </w:rPr>
          <w:delText xml:space="preserve"> The AUPRC was calculated by using known cancer driver genes collected from CGC, OncoKB and IntOGen (1,199 genes, Methods) as a positive gene set. The negative gene set contained the human genes after removing the positive genes and the genes directly interacting with the positive genes according to protein-</w:delText>
        </w:r>
        <w:r w:rsidR="00E97B2E" w:rsidRPr="00E519B5" w:rsidDel="006915F2">
          <w:rPr>
            <w:rFonts w:ascii="Times New Roman" w:hAnsi="Times New Roman" w:cs="Times New Roman"/>
          </w:rPr>
          <w:delText>protein</w:delText>
        </w:r>
        <w:r w:rsidR="00A8610D" w:rsidRPr="00E519B5" w:rsidDel="006915F2">
          <w:rPr>
            <w:rFonts w:ascii="Times New Roman" w:hAnsi="Times New Roman" w:cs="Times New Roman"/>
          </w:rPr>
          <w:delText xml:space="preserve"> interaction data in BIOGRID</w:delText>
        </w:r>
        <w:r w:rsidR="006915F2" w:rsidDel="006915F2">
          <w:rPr>
            <w:rFonts w:ascii="Times New Roman" w:hAnsi="Times New Roman" w:cs="Times New Roman"/>
          </w:rPr>
          <w:fldChar w:fldCharType="begin"/>
        </w:r>
        <w:r w:rsidR="006915F2" w:rsidDel="006915F2">
          <w:rPr>
            <w:rFonts w:ascii="Times New Roman" w:hAnsi="Times New Roman" w:cs="Times New Roman"/>
          </w:rPr>
          <w:delInstrText xml:space="preserve"> HYPERLINK \l "_ENREF_22" \o "Oughtred, 2021 #78" </w:delInstrText>
        </w:r>
        <w:r w:rsidR="006915F2" w:rsidDel="006915F2">
          <w:rPr>
            <w:rFonts w:ascii="Times New Roman" w:hAnsi="Times New Roman" w:cs="Times New Roman"/>
          </w:rPr>
          <w:fldChar w:fldCharType="end"/>
        </w:r>
        <w:r w:rsidR="00A8610D" w:rsidRPr="00E519B5" w:rsidDel="006915F2">
          <w:rPr>
            <w:rFonts w:ascii="Times New Roman" w:hAnsi="Times New Roman" w:cs="Times New Roman"/>
          </w:rPr>
          <w:delText xml:space="preserve"> (version 4.4.214, organism: human sapiens). In total, 8,153 genes were allocated to the negative gene set. </w:delText>
        </w:r>
        <w:r w:rsidR="00A8610D" w:rsidRPr="00694AEB" w:rsidDel="006915F2">
          <w:rPr>
            <w:rFonts w:ascii="Times New Roman" w:hAnsi="Times New Roman" w:cs="Times New Roman"/>
            <w:highlight w:val="yellow"/>
          </w:rPr>
          <w:delText xml:space="preserve">The numbers of positive and negative cancer driver genes for each specific cancer are shown in </w:delText>
        </w:r>
        <w:r w:rsidR="003212EB" w:rsidRPr="00694AEB" w:rsidDel="006915F2">
          <w:rPr>
            <w:rFonts w:ascii="Times New Roman" w:hAnsi="Times New Roman" w:cs="Times New Roman"/>
            <w:highlight w:val="yellow"/>
          </w:rPr>
          <w:delText>Table S9</w:delText>
        </w:r>
        <w:r w:rsidR="00A8610D" w:rsidRPr="00694AEB" w:rsidDel="006915F2">
          <w:rPr>
            <w:rFonts w:ascii="Times New Roman" w:hAnsi="Times New Roman" w:cs="Times New Roman"/>
            <w:highlight w:val="yellow"/>
          </w:rPr>
          <w:delText>.</w:delText>
        </w:r>
      </w:del>
      <w:r w:rsidR="00A8610D" w:rsidRPr="00694AEB">
        <w:rPr>
          <w:rFonts w:ascii="Times New Roman" w:hAnsi="Times New Roman" w:cs="Times New Roman"/>
        </w:rPr>
        <w:t xml:space="preserve"> </w:t>
      </w:r>
      <w:ins w:id="130" w:author="8618073241572" w:date="2024-07-29T10:26:00Z">
        <w:r w:rsidR="00F90439" w:rsidRPr="00F90439">
          <w:rPr>
            <w:rFonts w:ascii="Times New Roman" w:hAnsi="Times New Roman" w:cs="Times New Roman"/>
          </w:rPr>
          <w:t xml:space="preserve">To evaluate performance, five commonly used metrics in </w:t>
        </w:r>
      </w:ins>
      <w:ins w:id="131" w:author="8618073241572" w:date="2024-07-29T10:27:00Z">
        <w:r w:rsidR="00F90439" w:rsidRPr="00F90439">
          <w:rPr>
            <w:rFonts w:ascii="Times New Roman" w:hAnsi="Times New Roman" w:cs="Times New Roman"/>
          </w:rPr>
          <w:t>classification models</w:t>
        </w:r>
      </w:ins>
      <w:ins w:id="132" w:author="8618073241572" w:date="2024-07-29T10:26:00Z">
        <w:r w:rsidR="00F90439" w:rsidRPr="00F90439">
          <w:rPr>
            <w:rFonts w:ascii="Times New Roman" w:hAnsi="Times New Roman" w:cs="Times New Roman"/>
          </w:rPr>
          <w:t xml:space="preserve"> were applied: </w:t>
        </w:r>
      </w:ins>
      <w:ins w:id="133" w:author="8618073241572" w:date="2024-07-29T10:27:00Z">
        <w:r w:rsidR="00F90439" w:rsidRPr="00F90439">
          <w:rPr>
            <w:rFonts w:ascii="Times New Roman" w:hAnsi="Times New Roman" w:cs="Times New Roman"/>
          </w:rPr>
          <w:t>specificity</w:t>
        </w:r>
      </w:ins>
      <w:ins w:id="134" w:author="8618073241572" w:date="2024-07-29T10:26:00Z">
        <w:r w:rsidR="00F90439" w:rsidRPr="00F90439">
          <w:rPr>
            <w:rFonts w:ascii="Times New Roman" w:hAnsi="Times New Roman" w:cs="Times New Roman"/>
          </w:rPr>
          <w:t>, F1-score</w:t>
        </w:r>
      </w:ins>
      <w:ins w:id="135" w:author="8618073241572" w:date="2024-07-29T10:27:00Z">
        <w:r w:rsidR="00F90439" w:rsidRPr="00F90439">
          <w:rPr>
            <w:rFonts w:ascii="Times New Roman" w:hAnsi="Times New Roman" w:cs="Times New Roman"/>
          </w:rPr>
          <w:t xml:space="preserve"> </w:t>
        </w:r>
      </w:ins>
      <w:ins w:id="136" w:author="8618073241572" w:date="2024-07-29T10:26:00Z">
        <w:r w:rsidR="00F90439" w:rsidRPr="00F90439">
          <w:rPr>
            <w:rFonts w:ascii="Times New Roman" w:hAnsi="Times New Roman" w:cs="Times New Roman"/>
          </w:rPr>
          <w:t>and Matthews correlation coefficient (MCC).</w:t>
        </w:r>
      </w:ins>
      <w:ins w:id="137" w:author="8618073241572" w:date="2024-07-29T16:58:00Z">
        <w:r w:rsidR="00066090">
          <w:rPr>
            <w:rFonts w:ascii="Times New Roman" w:hAnsi="Times New Roman" w:cs="Times New Roman"/>
          </w:rPr>
          <w:t xml:space="preserve"> </w:t>
        </w:r>
      </w:ins>
      <w:ins w:id="138" w:author="8618073241572" w:date="2024-07-29T10:26:00Z">
        <w:r w:rsidR="00F90439" w:rsidRPr="00F90439">
          <w:rPr>
            <w:rFonts w:ascii="Times New Roman" w:hAnsi="Times New Roman" w:cs="Times New Roman"/>
          </w:rPr>
          <w:t xml:space="preserve">MCC is a balanced measure that considers </w:t>
        </w:r>
      </w:ins>
      <w:ins w:id="139" w:author="8618073241572" w:date="2024-07-29T10:28:00Z">
        <w:r w:rsidR="00F90439" w:rsidRPr="00F90439">
          <w:rPr>
            <w:rFonts w:ascii="Times New Roman" w:hAnsi="Times New Roman" w:cs="Times New Roman"/>
          </w:rPr>
          <w:t>true positives, true negatives, false positives, and false negatives</w:t>
        </w:r>
      </w:ins>
      <w:ins w:id="140" w:author="8618073241572" w:date="2024-07-29T10:26:00Z">
        <w:r w:rsidR="00F90439" w:rsidRPr="00F90439">
          <w:rPr>
            <w:rFonts w:ascii="Times New Roman" w:hAnsi="Times New Roman" w:cs="Times New Roman"/>
          </w:rPr>
          <w:t>, making it particularly useful for imbalanced datasets</w:t>
        </w:r>
      </w:ins>
      <w:hyperlink w:anchor="_ENREF_25" w:tooltip="Chicco, 2020 #7" w:history="1">
        <w:r w:rsidR="008210F2">
          <w:rPr>
            <w:rFonts w:ascii="Times New Roman" w:hAnsi="Times New Roman" w:cs="Times New Roman"/>
          </w:rPr>
          <w:fldChar w:fldCharType="begin"/>
        </w:r>
        <w:r w:rsidR="008210F2">
          <w:rPr>
            <w:rFonts w:ascii="Times New Roman" w:hAnsi="Times New Roman" w:cs="Times New Roman"/>
          </w:rPr>
          <w:instrText xml:space="preserve"> ADDIN EN.CITE &lt;EndNote&gt;&lt;Cite&gt;&lt;Author&gt;Chicco&lt;/Author&gt;&lt;Year&gt;2020&lt;/Year&gt;&lt;RecNum&gt;7&lt;/RecNum&gt;&lt;DisplayText&gt;&lt;style face="superscript"&gt;25&lt;/style&gt;&lt;/DisplayText&gt;&lt;record&gt;&lt;rec-number&gt;7&lt;/rec-number&gt;&lt;foreign-keys&gt;&lt;key app="EN" db-id="xeex0rdd5r9e5de9w5hxt2zxdv2aftff2etp"&gt;7&lt;/key&gt;&lt;/foreign-keys&gt;&lt;ref-type name="Journal Article"&gt;17&lt;/ref-type&gt;&lt;contributors&gt;&lt;authors&gt;&lt;author&gt;Chicco, D.&lt;/author&gt;&lt;author&gt;Jurman, G.&lt;/author&gt;&lt;/authors&gt;&lt;/contributors&gt;&lt;auth-address&gt;Krembil Research Institute, Toronto, Ontario, Canada. davidechicco@davidechicco.it.&amp;#xD;Peter Munk Cardiac Centre, Toronto, Ontario, Canada. davidechicco@davidechicco.it.&lt;/auth-address&gt;&lt;titles&gt;&lt;title&gt;The advantages of the Matthews correlation coefficient (MCC) over F1 score and accuracy in binary classification evaluation&lt;/title&gt;&lt;/titles&gt;&lt;pages&gt;6&lt;/pages&gt;&lt;volume&gt;21&lt;/volume&gt;&lt;number&gt;1&lt;/number&gt;&lt;dates&gt;&lt;year&gt;2020&lt;/year&gt;&lt;pub-dates&gt;&lt;date&gt;Jan 2&lt;/date&gt;&lt;/pub-dates&gt;&lt;/dates&gt;&lt;isbn&gt;1471-2164&lt;/isbn&gt;&lt;accession-num&gt;31898477&lt;/accession-num&gt;&lt;urls&gt;&lt;/urls&gt;&lt;electronic-resource-num&gt;10.1186/s12864-019-6413-7&lt;/electronic-resource-num&gt;&lt;remote-database-provider&gt;Nlm&lt;/remote-database-provider&gt;&lt;/record&gt;&lt;/Cite&gt;&lt;/EndNote&gt;</w:instrText>
        </w:r>
        <w:r w:rsidR="008210F2">
          <w:rPr>
            <w:rFonts w:ascii="Times New Roman" w:hAnsi="Times New Roman" w:cs="Times New Roman"/>
          </w:rPr>
          <w:fldChar w:fldCharType="separate"/>
        </w:r>
        <w:r w:rsidR="008210F2" w:rsidRPr="00C20F68">
          <w:rPr>
            <w:rFonts w:ascii="Times New Roman" w:hAnsi="Times New Roman" w:cs="Times New Roman"/>
            <w:noProof/>
            <w:vertAlign w:val="superscript"/>
          </w:rPr>
          <w:t>25</w:t>
        </w:r>
        <w:r w:rsidR="008210F2">
          <w:rPr>
            <w:rFonts w:ascii="Times New Roman" w:hAnsi="Times New Roman" w:cs="Times New Roman"/>
          </w:rPr>
          <w:fldChar w:fldCharType="end"/>
        </w:r>
      </w:hyperlink>
      <w:ins w:id="141" w:author="8618073241572" w:date="2024-07-29T10:26:00Z">
        <w:r w:rsidR="00F90439" w:rsidRPr="00F90439">
          <w:rPr>
            <w:rFonts w:ascii="Times New Roman" w:hAnsi="Times New Roman" w:cs="Times New Roman"/>
          </w:rPr>
          <w:t>.</w:t>
        </w:r>
      </w:ins>
      <w:ins w:id="142" w:author="8618073241572" w:date="2024-07-29T16:58:00Z">
        <w:r w:rsidR="00066090">
          <w:rPr>
            <w:rFonts w:ascii="Times New Roman" w:hAnsi="Times New Roman" w:cs="Times New Roman"/>
          </w:rPr>
          <w:t xml:space="preserve"> </w:t>
        </w:r>
      </w:ins>
      <w:ins w:id="143" w:author="8618073241572" w:date="2024-07-29T10:29:00Z">
        <w:r w:rsidR="00F90439" w:rsidRPr="00F90439">
          <w:rPr>
            <w:rFonts w:ascii="Times New Roman" w:hAnsi="Times New Roman" w:cs="Times New Roman"/>
          </w:rPr>
          <w:t>We selected the best MCC score and compared the corresponding specificity and F1-score to assess the relative performance of different methods.</w:t>
        </w:r>
      </w:ins>
    </w:p>
    <w:p w14:paraId="723DA77F" w14:textId="5109036B" w:rsidR="00D670C2" w:rsidRPr="00151626" w:rsidRDefault="00A8610D" w:rsidP="00532930">
      <w:pPr>
        <w:spacing w:line="480" w:lineRule="auto"/>
        <w:ind w:firstLineChars="100" w:firstLine="240"/>
        <w:rPr>
          <w:rFonts w:cs="Times New Roman"/>
          <w:sz w:val="24"/>
          <w:szCs w:val="24"/>
        </w:rPr>
      </w:pPr>
      <w:r w:rsidRPr="00151626">
        <w:rPr>
          <w:rFonts w:cs="Times New Roman"/>
          <w:sz w:val="24"/>
          <w:szCs w:val="24"/>
        </w:rPr>
        <w:t xml:space="preserve">DGAT-cancer was compared to </w:t>
      </w:r>
      <w:del w:id="144" w:author="8618073241572" w:date="2024-07-29T10:07:00Z">
        <w:r w:rsidRPr="00151626" w:rsidDel="00694AEB">
          <w:rPr>
            <w:rFonts w:cs="Times New Roman"/>
            <w:sz w:val="24"/>
            <w:szCs w:val="24"/>
          </w:rPr>
          <w:delText xml:space="preserve">three </w:delText>
        </w:r>
      </w:del>
      <w:ins w:id="145" w:author="8618073241572" w:date="2024-07-29T10:07:00Z">
        <w:r w:rsidR="00694AEB">
          <w:rPr>
            <w:rFonts w:cs="Times New Roman"/>
            <w:sz w:val="24"/>
            <w:szCs w:val="24"/>
          </w:rPr>
          <w:t xml:space="preserve">five </w:t>
        </w:r>
      </w:ins>
      <w:r w:rsidRPr="00151626">
        <w:rPr>
          <w:rFonts w:cs="Times New Roman"/>
          <w:sz w:val="24"/>
          <w:szCs w:val="24"/>
        </w:rPr>
        <w:t xml:space="preserve">classical methods, </w:t>
      </w:r>
      <w:proofErr w:type="spellStart"/>
      <w:r w:rsidRPr="00151626">
        <w:rPr>
          <w:rFonts w:cs="Times New Roman"/>
          <w:sz w:val="24"/>
          <w:szCs w:val="24"/>
        </w:rPr>
        <w:t>MutSigCV</w:t>
      </w:r>
      <w:proofErr w:type="spellEnd"/>
      <w:r w:rsidR="008210F2">
        <w:rPr>
          <w:rFonts w:cs="Times New Roman"/>
          <w:sz w:val="24"/>
          <w:szCs w:val="24"/>
        </w:rPr>
        <w:fldChar w:fldCharType="begin"/>
      </w:r>
      <w:r w:rsidR="008210F2">
        <w:rPr>
          <w:rFonts w:cs="Times New Roman"/>
          <w:sz w:val="24"/>
          <w:szCs w:val="24"/>
        </w:rPr>
        <w:instrText xml:space="preserve"> HYPERLINK \l "_ENREF_6" \o "Lawrence, 2013 #19" </w:instrText>
      </w:r>
      <w:r w:rsidR="008210F2">
        <w:rPr>
          <w:rFonts w:cs="Times New Roman"/>
          <w:sz w:val="24"/>
          <w:szCs w:val="24"/>
        </w:rPr>
      </w:r>
      <w:r w:rsidR="008210F2">
        <w:rPr>
          <w:rFonts w:cs="Times New Roman"/>
          <w:sz w:val="24"/>
          <w:szCs w:val="24"/>
        </w:rPr>
        <w:fldChar w:fldCharType="separate"/>
      </w:r>
      <w:r w:rsidR="008210F2" w:rsidRPr="00151626">
        <w:rPr>
          <w:rFonts w:cs="Times New Roman"/>
          <w:sz w:val="24"/>
          <w:szCs w:val="24"/>
        </w:rPr>
        <w:fldChar w:fldCharType="begin">
          <w:fldData xml:space="preserve">PEVuZE5vdGU+PENpdGU+PEF1dGhvcj5MYXdyZW5jZTwvQXV0aG9yPjxZZWFyPjIwMTM8L1llYXI+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=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PEVuZE5vdGU+PENpdGU+PEF1dGhvcj5MYXdyZW5jZTwvQXV0aG9yPjxZZWFyPjIwMTM8L1llYXI+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=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sidRPr="00151626">
        <w:rPr>
          <w:rFonts w:cs="Times New Roman"/>
          <w:sz w:val="24"/>
          <w:szCs w:val="24"/>
        </w:rPr>
      </w:r>
      <w:r w:rsidR="008210F2" w:rsidRPr="00151626">
        <w:rPr>
          <w:rFonts w:cs="Times New Roman"/>
          <w:sz w:val="24"/>
          <w:szCs w:val="24"/>
        </w:rPr>
        <w:fldChar w:fldCharType="separate"/>
      </w:r>
      <w:r w:rsidR="008210F2" w:rsidRPr="001F51B3">
        <w:rPr>
          <w:rFonts w:cs="Times New Roman"/>
          <w:noProof/>
          <w:sz w:val="24"/>
          <w:szCs w:val="24"/>
          <w:vertAlign w:val="superscript"/>
        </w:rPr>
        <w:t>6</w:t>
      </w:r>
      <w:r w:rsidR="008210F2" w:rsidRPr="00151626">
        <w:rPr>
          <w:rFonts w:cs="Times New Roman"/>
          <w:sz w:val="24"/>
          <w:szCs w:val="24"/>
        </w:rPr>
        <w:fldChar w:fldCharType="end"/>
      </w:r>
      <w:r w:rsidR="008210F2">
        <w:rPr>
          <w:rFonts w:cs="Times New Roman"/>
          <w:sz w:val="24"/>
          <w:szCs w:val="24"/>
        </w:rPr>
        <w:fldChar w:fldCharType="end"/>
      </w:r>
      <w:r w:rsidRPr="00151626">
        <w:rPr>
          <w:rFonts w:cs="Times New Roman"/>
          <w:sz w:val="24"/>
          <w:szCs w:val="24"/>
        </w:rPr>
        <w:t xml:space="preserve"> (</w:t>
      </w:r>
      <w:hyperlink r:id="rId8" w:history="1">
        <w:r w:rsidRPr="00151626">
          <w:rPr>
            <w:rStyle w:val="af"/>
            <w:rFonts w:cs="Times New Roman"/>
            <w:color w:val="auto"/>
            <w:sz w:val="24"/>
            <w:szCs w:val="24"/>
            <w:u w:val="none"/>
          </w:rPr>
          <w:t>https://software.broadinstitute.org/cancer/cga/mutsig</w:t>
        </w:r>
      </w:hyperlink>
      <w:hyperlink w:history="1"/>
      <w:r w:rsidRPr="00151626">
        <w:rPr>
          <w:rFonts w:cs="Times New Roman"/>
          <w:sz w:val="24"/>
          <w:szCs w:val="24"/>
        </w:rPr>
        <w:t xml:space="preserve">), </w:t>
      </w:r>
      <w:proofErr w:type="spellStart"/>
      <w:r w:rsidRPr="00151626">
        <w:rPr>
          <w:rFonts w:cs="Times New Roman"/>
          <w:sz w:val="24"/>
          <w:szCs w:val="24"/>
        </w:rPr>
        <w:t>OncodriveFML</w:t>
      </w:r>
      <w:proofErr w:type="spellEnd"/>
      <w:r w:rsidR="008210F2">
        <w:rPr>
          <w:rFonts w:cs="Times New Roman"/>
          <w:sz w:val="24"/>
          <w:szCs w:val="24"/>
        </w:rPr>
        <w:fldChar w:fldCharType="begin"/>
      </w:r>
      <w:r w:rsidR="008210F2">
        <w:rPr>
          <w:rFonts w:cs="Times New Roman"/>
          <w:sz w:val="24"/>
          <w:szCs w:val="24"/>
        </w:rPr>
        <w:instrText xml:space="preserve"> HYPERLINK \l "_ENREF_7" \o "Mularoni, 2016 #18" </w:instrText>
      </w:r>
      <w:r w:rsidR="008210F2">
        <w:rPr>
          <w:rFonts w:cs="Times New Roman"/>
          <w:sz w:val="24"/>
          <w:szCs w:val="24"/>
        </w:rPr>
      </w:r>
      <w:r w:rsidR="008210F2">
        <w:rPr>
          <w:rFonts w:cs="Times New Roman"/>
          <w:sz w:val="24"/>
          <w:szCs w:val="24"/>
        </w:rPr>
        <w:fldChar w:fldCharType="separate"/>
      </w:r>
      <w:r w:rsidR="008210F2" w:rsidRPr="00151626">
        <w:rPr>
          <w:rFonts w:cs="Times New Roman"/>
          <w:sz w:val="24"/>
          <w:szCs w:val="24"/>
        </w:rPr>
        <w:fldChar w:fldCharType="begin">
          <w:fldData xml:space="preserve">PEVuZE5vdGU+PENpdGU+PEF1dGhvcj5NdWxhcm9uaTwvQXV0aG9yPjxZZWFyPjIwMTY8L1llYXI+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PEVuZE5vdGU+PENpdGU+PEF1dGhvcj5NdWxhcm9uaTwvQXV0aG9yPjxZZWFyPjIwMTY8L1llYXI+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sidRPr="00151626">
        <w:rPr>
          <w:rFonts w:cs="Times New Roman"/>
          <w:sz w:val="24"/>
          <w:szCs w:val="24"/>
        </w:rPr>
      </w:r>
      <w:r w:rsidR="008210F2" w:rsidRPr="00151626">
        <w:rPr>
          <w:rFonts w:cs="Times New Roman"/>
          <w:sz w:val="24"/>
          <w:szCs w:val="24"/>
        </w:rPr>
        <w:fldChar w:fldCharType="separate"/>
      </w:r>
      <w:r w:rsidR="008210F2" w:rsidRPr="001F51B3">
        <w:rPr>
          <w:rFonts w:cs="Times New Roman"/>
          <w:noProof/>
          <w:sz w:val="24"/>
          <w:szCs w:val="24"/>
          <w:vertAlign w:val="superscript"/>
        </w:rPr>
        <w:t>7</w:t>
      </w:r>
      <w:r w:rsidR="008210F2" w:rsidRPr="00151626">
        <w:rPr>
          <w:rFonts w:cs="Times New Roman"/>
          <w:sz w:val="24"/>
          <w:szCs w:val="24"/>
        </w:rPr>
        <w:fldChar w:fldCharType="end"/>
      </w:r>
      <w:r w:rsidR="008210F2">
        <w:rPr>
          <w:rFonts w:cs="Times New Roman"/>
          <w:sz w:val="24"/>
          <w:szCs w:val="24"/>
        </w:rPr>
        <w:fldChar w:fldCharType="end"/>
      </w:r>
      <w:r w:rsidRPr="00151626">
        <w:rPr>
          <w:rFonts w:cs="Times New Roman"/>
          <w:sz w:val="24"/>
          <w:szCs w:val="24"/>
        </w:rPr>
        <w:t xml:space="preserve"> (</w:t>
      </w:r>
      <w:r w:rsidRPr="00151626">
        <w:rPr>
          <w:rStyle w:val="af"/>
          <w:rFonts w:cs="Times New Roman"/>
          <w:color w:val="auto"/>
          <w:sz w:val="24"/>
          <w:szCs w:val="24"/>
          <w:u w:val="none"/>
        </w:rPr>
        <w:t>http://bbglab.irbbarcelona.org/oncodrivefml/home</w:t>
      </w:r>
      <w:r w:rsidRPr="00151626">
        <w:rPr>
          <w:rFonts w:cs="Times New Roman"/>
          <w:sz w:val="24"/>
          <w:szCs w:val="24"/>
        </w:rPr>
        <w:t>)</w:t>
      </w:r>
      <w:ins w:id="146" w:author="8618073241572" w:date="2024-07-26T15:59:00Z">
        <w:r w:rsidR="004C1F60">
          <w:rPr>
            <w:rFonts w:cs="Times New Roman"/>
            <w:sz w:val="24"/>
            <w:szCs w:val="24"/>
          </w:rPr>
          <w:t>,</w:t>
        </w:r>
      </w:ins>
      <w:r w:rsidRPr="00151626">
        <w:rPr>
          <w:rFonts w:cs="Times New Roman"/>
          <w:sz w:val="24"/>
          <w:szCs w:val="24"/>
        </w:rPr>
        <w:t xml:space="preserve"> </w:t>
      </w:r>
      <w:del w:id="147" w:author="8618073241572" w:date="2024-07-26T15:59:00Z">
        <w:r w:rsidRPr="00151626" w:rsidDel="004C1F60">
          <w:rPr>
            <w:rFonts w:cs="Times New Roman"/>
            <w:sz w:val="24"/>
            <w:szCs w:val="24"/>
          </w:rPr>
          <w:delText xml:space="preserve">and </w:delText>
        </w:r>
      </w:del>
      <w:r w:rsidRPr="00151626">
        <w:rPr>
          <w:rFonts w:cs="Times New Roman"/>
          <w:sz w:val="24"/>
          <w:szCs w:val="24"/>
        </w:rPr>
        <w:t>OncodriveCLUSTL</w:t>
      </w:r>
      <w:hyperlink w:anchor="_ENREF_8" w:tooltip="Arnedo-Pac, 2019 #21" w:history="1">
        <w:r w:rsidR="008210F2" w:rsidRPr="00151626">
          <w:rPr>
            <w:rFonts w:cs="Times New Roman"/>
            <w:sz w:val="24"/>
            <w:szCs w:val="24"/>
          </w:rPr>
          <w:fldChar w:fldCharType="begin"/>
        </w:r>
        <w:r w:rsidR="008210F2">
          <w:rPr>
            <w:rFonts w:cs="Times New Roman"/>
            <w:sz w:val="24"/>
            <w:szCs w:val="24"/>
          </w:rPr>
          <w:instrText xml:space="preserve"> ADDIN EN.CITE &lt;EndNote&gt;&lt;Cite&gt;&lt;Author&gt;Arnedo-Pac&lt;/Author&gt;&lt;Year&gt;2019&lt;/Year&gt;&lt;RecNum&gt;19&lt;/RecNum&gt;&lt;DisplayText&gt;&lt;style face="superscript"&gt;8&lt;/style&gt;&lt;/DisplayText&gt;&lt;record&gt;&lt;rec-number&gt;19&lt;/rec-number&gt;&lt;foreign-keys&gt;&lt;key app="EN" db-id="evd9f9f2k5zvz4ef5wwpadxceff5vtd5fv0t" timestamp="1632384605"&gt;19&lt;/key&gt;&lt;/foreign-keys&gt;&lt;ref-type name="Journal Article"&gt;17&lt;/ref-type&gt;&lt;contributors&gt;&lt;authors&gt;&lt;author&gt;Arnedo-Pac, C.&lt;/author&gt;&lt;author&gt;Mularoni, L.&lt;/author&gt;&lt;author&gt;Muinos, F.&lt;/author&gt;&lt;author&gt;Gonzalez-Perez, A.&lt;/author&gt;&lt;author&gt;Lopez-Bigas, N.&lt;/author&gt;&lt;/authors&gt;&lt;/contributors&gt;&lt;auth-address&gt;Institute for Research in Biomedicine (IRB Barcelona), The Barcelona Institute of Science and Technology (BIST), Barcelona, Spain.&amp;#xD;Research Program on Biomedical Informatics, Universitat Pompeu Fabra, Barcelona, Spain.&amp;#xD;Institucio Catalana de Recerca i Estudis Avancats (ICREA), Passeig Lluis Companys 23, Barcelona 08010, Spain.&lt;/auth-address&gt;&lt;titles&gt;&lt;title&gt;OncodriveCLUSTL: a sequence-based clustering method to identify cancer drivers&lt;/title&gt;&lt;secondary-title&gt;Bioinformatics&lt;/secondary-title&gt;&lt;/titles&gt;&lt;periodical&gt;&lt;full-title&gt;Bioinformatics&lt;/full-title&gt;&lt;/periodical&gt;&lt;pages&gt;4788-4790&lt;/pages&gt;&lt;volume&gt;35&lt;/volume&gt;&lt;number&gt;22&lt;/number&gt;&lt;edition&gt;2019/06/23&lt;/edition&gt;&lt;keywords&gt;&lt;keyword&gt;Cluster Analysis&lt;/keyword&gt;&lt;keyword&gt;Genomics&lt;/keyword&gt;&lt;keyword&gt;Humans&lt;/keyword&gt;&lt;keyword&gt;*Neoplasms&lt;/keyword&gt;&lt;keyword&gt;*Software&lt;/keyword&gt;&lt;/keywords&gt;&lt;dates&gt;&lt;year&gt;2019&lt;/year&gt;&lt;pub-dates&gt;&lt;date&gt;Nov 1&lt;/date&gt;&lt;/pub-dates&gt;&lt;/dates&gt;&lt;isbn&gt;1367-4811 (Electronic)&amp;#xD;1367-4803 (Linking)&lt;/isbn&gt;&lt;accession-num&gt;31228182&lt;/accession-num&gt;&lt;urls&gt;&lt;related-urls&gt;&lt;url&gt;https://www.ncbi.nlm.nih.gov/pubmed/31228182&lt;/url&gt;&lt;/related-urls&gt;&lt;/urls&gt;&lt;custom2&gt;PMC6853674&lt;/custom2&gt;&lt;electronic-resource-num&gt;10.1093/bioinformatics/btz501&lt;/electronic-resource-num&gt;&lt;/record&gt;&lt;/Cite&gt;&lt;/EndNote&gt;</w:instrText>
        </w:r>
        <w:r w:rsidR="008210F2" w:rsidRPr="00151626">
          <w:rPr>
            <w:rFonts w:cs="Times New Roman"/>
            <w:sz w:val="24"/>
            <w:szCs w:val="24"/>
          </w:rPr>
          <w:fldChar w:fldCharType="separate"/>
        </w:r>
        <w:r w:rsidR="008210F2" w:rsidRPr="001F51B3">
          <w:rPr>
            <w:rFonts w:cs="Times New Roman"/>
            <w:noProof/>
            <w:sz w:val="24"/>
            <w:szCs w:val="24"/>
            <w:vertAlign w:val="superscript"/>
          </w:rPr>
          <w:t>8</w:t>
        </w:r>
        <w:r w:rsidR="008210F2" w:rsidRPr="00151626">
          <w:rPr>
            <w:rFonts w:cs="Times New Roman"/>
            <w:sz w:val="24"/>
            <w:szCs w:val="24"/>
          </w:rPr>
          <w:fldChar w:fldCharType="end"/>
        </w:r>
      </w:hyperlink>
      <w:r w:rsidRPr="00151626">
        <w:rPr>
          <w:rFonts w:cs="Times New Roman"/>
          <w:sz w:val="24"/>
          <w:szCs w:val="24"/>
        </w:rPr>
        <w:t xml:space="preserve"> (</w:t>
      </w:r>
      <w:ins w:id="148" w:author="8618073241572" w:date="2024-07-26T17:30:00Z">
        <w:r w:rsidR="00D74528">
          <w:rPr>
            <w:rStyle w:val="af"/>
            <w:rFonts w:cs="Times New Roman"/>
            <w:color w:val="auto"/>
            <w:sz w:val="24"/>
            <w:szCs w:val="24"/>
            <w:u w:val="none"/>
          </w:rPr>
          <w:fldChar w:fldCharType="begin"/>
        </w:r>
        <w:r w:rsidR="00D74528">
          <w:rPr>
            <w:rStyle w:val="af"/>
            <w:rFonts w:cs="Times New Roman"/>
            <w:color w:val="auto"/>
            <w:sz w:val="24"/>
            <w:szCs w:val="24"/>
            <w:u w:val="none"/>
          </w:rPr>
          <w:instrText xml:space="preserve"> HYPERLINK "</w:instrText>
        </w:r>
      </w:ins>
      <w:r w:rsidR="00D74528" w:rsidRPr="00151626">
        <w:rPr>
          <w:rStyle w:val="af"/>
          <w:rFonts w:cs="Times New Roman"/>
          <w:color w:val="auto"/>
          <w:sz w:val="24"/>
          <w:szCs w:val="24"/>
          <w:u w:val="none"/>
        </w:rPr>
        <w:instrText>http://bbglab.irbbarcelona.org/oncodriveclustl/home</w:instrText>
      </w:r>
      <w:ins w:id="149" w:author="8618073241572" w:date="2024-07-26T17:30:00Z">
        <w:r w:rsidR="00D74528">
          <w:rPr>
            <w:rStyle w:val="af"/>
            <w:rFonts w:cs="Times New Roman"/>
            <w:color w:val="auto"/>
            <w:sz w:val="24"/>
            <w:szCs w:val="24"/>
            <w:u w:val="none"/>
          </w:rPr>
          <w:instrText xml:space="preserve">" </w:instrText>
        </w:r>
        <w:r w:rsidR="00D74528">
          <w:rPr>
            <w:rStyle w:val="af"/>
            <w:rFonts w:cs="Times New Roman"/>
            <w:color w:val="auto"/>
            <w:sz w:val="24"/>
            <w:szCs w:val="24"/>
            <w:u w:val="none"/>
          </w:rPr>
          <w:fldChar w:fldCharType="separate"/>
        </w:r>
      </w:ins>
      <w:r w:rsidR="00D74528" w:rsidRPr="00A432D9">
        <w:rPr>
          <w:rStyle w:val="af"/>
          <w:rFonts w:cs="Times New Roman"/>
          <w:sz w:val="24"/>
          <w:szCs w:val="24"/>
        </w:rPr>
        <w:t>http://bbglab.irbbarcelona.org/oncodriveclustl/home</w:t>
      </w:r>
      <w:ins w:id="150" w:author="8618073241572" w:date="2024-07-26T17:30:00Z">
        <w:r w:rsidR="00D74528">
          <w:rPr>
            <w:rStyle w:val="af"/>
            <w:rFonts w:cs="Times New Roman"/>
            <w:color w:val="auto"/>
            <w:sz w:val="24"/>
            <w:szCs w:val="24"/>
            <w:u w:val="none"/>
          </w:rPr>
          <w:fldChar w:fldCharType="end"/>
        </w:r>
      </w:ins>
      <w:r w:rsidRPr="00151626">
        <w:rPr>
          <w:rFonts w:cs="Times New Roman"/>
          <w:sz w:val="24"/>
          <w:szCs w:val="24"/>
        </w:rPr>
        <w:t>)</w:t>
      </w:r>
      <w:ins w:id="151" w:author="8618073241572" w:date="2024-07-26T17:30:00Z">
        <w:r w:rsidR="00D74528">
          <w:rPr>
            <w:rFonts w:cs="Times New Roman"/>
            <w:sz w:val="24"/>
            <w:szCs w:val="24"/>
          </w:rPr>
          <w:t>,</w:t>
        </w:r>
        <w:r w:rsidR="00D74528" w:rsidRPr="00D74528">
          <w:rPr>
            <w:rStyle w:val="af"/>
            <w:color w:val="auto"/>
            <w:u w:val="none"/>
          </w:rPr>
          <w:t xml:space="preserve"> </w:t>
        </w:r>
        <w:proofErr w:type="spellStart"/>
        <w:r w:rsidR="00D74528" w:rsidRPr="00D74528">
          <w:rPr>
            <w:rStyle w:val="af"/>
            <w:rFonts w:cs="Times New Roman"/>
            <w:color w:val="auto"/>
            <w:sz w:val="24"/>
            <w:szCs w:val="24"/>
            <w:u w:val="none"/>
          </w:rPr>
          <w:t>DiffMut</w:t>
        </w:r>
      </w:ins>
      <w:proofErr w:type="spellEnd"/>
      <w:r w:rsidR="008210F2">
        <w:rPr>
          <w:rStyle w:val="af"/>
          <w:rFonts w:cs="Times New Roman"/>
          <w:color w:val="auto"/>
          <w:sz w:val="24"/>
          <w:szCs w:val="24"/>
          <w:u w:val="none"/>
        </w:rPr>
        <w:fldChar w:fldCharType="begin"/>
      </w:r>
      <w:r w:rsidR="008210F2">
        <w:rPr>
          <w:rStyle w:val="af"/>
          <w:rFonts w:cs="Times New Roman"/>
          <w:color w:val="auto"/>
          <w:sz w:val="24"/>
          <w:szCs w:val="24"/>
          <w:u w:val="none"/>
        </w:rPr>
        <w:instrText xml:space="preserve"> HYPERLINK \l "_ENREF_26" \o "Przytycki, 2017 #1" </w:instrText>
      </w:r>
      <w:r w:rsidR="008210F2">
        <w:rPr>
          <w:rStyle w:val="af"/>
          <w:rFonts w:cs="Times New Roman"/>
          <w:color w:val="auto"/>
          <w:sz w:val="24"/>
          <w:szCs w:val="24"/>
          <w:u w:val="none"/>
        </w:rPr>
      </w:r>
      <w:r w:rsidR="008210F2">
        <w:rPr>
          <w:rStyle w:val="af"/>
          <w:rFonts w:cs="Times New Roman"/>
          <w:color w:val="auto"/>
          <w:sz w:val="24"/>
          <w:szCs w:val="24"/>
          <w:u w:val="none"/>
        </w:rPr>
        <w:fldChar w:fldCharType="separate"/>
      </w:r>
      <w:r w:rsidR="008210F2">
        <w:rPr>
          <w:rFonts w:cs="Times New Roman"/>
          <w:sz w:val="24"/>
          <w:szCs w:val="24"/>
        </w:rPr>
        <w:fldChar w:fldCharType="begin">
          <w:fldData xml:space="preserve">PEVuZE5vdGU+PENpdGU+PEF1dGhvcj5Qcnp5dHlja2k8L0F1dGhvcj48WWVhcj4yMDE3PC9ZZWFy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PEVuZE5vdGU+PENpdGU+PEF1dGhvcj5Qcnp5dHlja2k8L0F1dGhvcj48WWVhcj4yMDE3PC9ZZWFy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Pr>
          <w:rFonts w:cs="Times New Roman"/>
          <w:sz w:val="24"/>
          <w:szCs w:val="24"/>
        </w:rPr>
        <w:fldChar w:fldCharType="separate"/>
      </w:r>
      <w:r w:rsidR="008210F2" w:rsidRPr="00C20F68">
        <w:rPr>
          <w:rFonts w:cs="Times New Roman"/>
          <w:noProof/>
          <w:sz w:val="24"/>
          <w:szCs w:val="24"/>
          <w:vertAlign w:val="superscript"/>
        </w:rPr>
        <w:t>26</w:t>
      </w:r>
      <w:r w:rsidR="008210F2">
        <w:rPr>
          <w:rFonts w:cs="Times New Roman"/>
          <w:sz w:val="24"/>
          <w:szCs w:val="24"/>
        </w:rPr>
        <w:fldChar w:fldCharType="end"/>
      </w:r>
      <w:r w:rsidR="008210F2">
        <w:rPr>
          <w:rStyle w:val="af"/>
          <w:rFonts w:cs="Times New Roman"/>
          <w:color w:val="auto"/>
          <w:sz w:val="24"/>
          <w:szCs w:val="24"/>
          <w:u w:val="none"/>
        </w:rPr>
        <w:fldChar w:fldCharType="end"/>
      </w:r>
      <w:ins w:id="152" w:author="8618073241572" w:date="2024-07-26T17:31:00Z">
        <w:r w:rsidR="00D74528">
          <w:rPr>
            <w:rFonts w:cs="Times New Roman"/>
            <w:sz w:val="24"/>
            <w:szCs w:val="24"/>
          </w:rPr>
          <w:t xml:space="preserve"> </w:t>
        </w:r>
        <w:r w:rsidR="00D74528">
          <w:rPr>
            <w:rStyle w:val="af"/>
            <w:rFonts w:cs="Times New Roman"/>
            <w:color w:val="auto"/>
            <w:sz w:val="24"/>
            <w:szCs w:val="24"/>
            <w:u w:val="none"/>
          </w:rPr>
          <w:t>(</w:t>
        </w:r>
        <w:r w:rsidR="00D74528" w:rsidRPr="00D74528">
          <w:rPr>
            <w:rStyle w:val="af"/>
            <w:rFonts w:cs="Times New Roman"/>
            <w:color w:val="auto"/>
            <w:sz w:val="24"/>
            <w:szCs w:val="24"/>
            <w:u w:val="none"/>
          </w:rPr>
          <w:fldChar w:fldCharType="begin"/>
        </w:r>
        <w:r w:rsidR="00D74528" w:rsidRPr="00D74528">
          <w:rPr>
            <w:rStyle w:val="af"/>
            <w:rFonts w:cs="Times New Roman"/>
            <w:color w:val="auto"/>
            <w:sz w:val="24"/>
            <w:szCs w:val="24"/>
            <w:u w:val="none"/>
          </w:rPr>
          <w:instrText xml:space="preserve"> HYPERLINK "https://github.com/Singh-Lab/Differential-Mutation-Analysis" </w:instrText>
        </w:r>
        <w:r w:rsidR="00D74528" w:rsidRPr="00D74528">
          <w:rPr>
            <w:rStyle w:val="af"/>
            <w:rFonts w:cs="Times New Roman"/>
            <w:color w:val="auto"/>
            <w:sz w:val="24"/>
            <w:szCs w:val="24"/>
            <w:u w:val="none"/>
          </w:rPr>
          <w:fldChar w:fldCharType="separate"/>
        </w:r>
        <w:r w:rsidR="00D74528" w:rsidRPr="00D74528">
          <w:rPr>
            <w:rStyle w:val="af"/>
            <w:rFonts w:cs="Times New Roman"/>
            <w:color w:val="auto"/>
            <w:sz w:val="24"/>
            <w:szCs w:val="24"/>
            <w:u w:val="none"/>
          </w:rPr>
          <w:t>https://github.com/Singh-Lab/Differential-Mutation-Analysis</w:t>
        </w:r>
        <w:r w:rsidR="00D74528" w:rsidRPr="00D74528">
          <w:rPr>
            <w:rStyle w:val="af"/>
            <w:rFonts w:cs="Times New Roman"/>
            <w:color w:val="auto"/>
            <w:sz w:val="24"/>
            <w:szCs w:val="24"/>
            <w:u w:val="none"/>
          </w:rPr>
          <w:fldChar w:fldCharType="end"/>
        </w:r>
        <w:r w:rsidR="00D74528">
          <w:rPr>
            <w:rStyle w:val="af"/>
            <w:rFonts w:cs="Times New Roman"/>
            <w:color w:val="auto"/>
            <w:sz w:val="24"/>
            <w:szCs w:val="24"/>
            <w:u w:val="none"/>
          </w:rPr>
          <w:t xml:space="preserve">) and </w:t>
        </w:r>
        <w:proofErr w:type="spellStart"/>
        <w:r w:rsidR="00D74528">
          <w:rPr>
            <w:rStyle w:val="af"/>
            <w:rFonts w:cs="Times New Roman"/>
            <w:color w:val="auto"/>
            <w:sz w:val="24"/>
            <w:szCs w:val="24"/>
            <w:u w:val="none"/>
          </w:rPr>
          <w:t>TDAmut</w:t>
        </w:r>
      </w:ins>
      <w:proofErr w:type="spellEnd"/>
      <w:r w:rsidR="008210F2">
        <w:rPr>
          <w:rStyle w:val="af"/>
          <w:rFonts w:cs="Times New Roman"/>
          <w:color w:val="auto"/>
          <w:sz w:val="24"/>
          <w:szCs w:val="24"/>
          <w:u w:val="none"/>
        </w:rPr>
        <w:fldChar w:fldCharType="begin"/>
      </w:r>
      <w:r w:rsidR="008210F2">
        <w:rPr>
          <w:rStyle w:val="af"/>
          <w:rFonts w:cs="Times New Roman"/>
          <w:color w:val="auto"/>
          <w:sz w:val="24"/>
          <w:szCs w:val="24"/>
          <w:u w:val="none"/>
        </w:rPr>
        <w:instrText xml:space="preserve"> HYPERLINK \l "_ENREF_9" \o "Rabadán, 2020 #2" </w:instrText>
      </w:r>
      <w:r w:rsidR="008210F2">
        <w:rPr>
          <w:rStyle w:val="af"/>
          <w:rFonts w:cs="Times New Roman"/>
          <w:color w:val="auto"/>
          <w:sz w:val="24"/>
          <w:szCs w:val="24"/>
          <w:u w:val="none"/>
        </w:rPr>
      </w:r>
      <w:r w:rsidR="008210F2">
        <w:rPr>
          <w:rStyle w:val="af"/>
          <w:rFonts w:cs="Times New Roman"/>
          <w:color w:val="auto"/>
          <w:sz w:val="24"/>
          <w:szCs w:val="24"/>
          <w:u w:val="none"/>
        </w:rPr>
        <w:fldChar w:fldCharType="separate"/>
      </w:r>
      <w:r w:rsidR="008210F2" w:rsidRPr="00EF4538">
        <w:rPr>
          <w:rFonts w:cs="Times New Roman"/>
          <w:sz w:val="24"/>
          <w:szCs w:val="24"/>
        </w:rPr>
        <w:fldChar w:fldCharType="begin"/>
      </w:r>
      <w:r w:rsidR="008210F2">
        <w:rPr>
          <w:rFonts w:cs="Times New Roman"/>
          <w:sz w:val="24"/>
          <w:szCs w:val="24"/>
        </w:rPr>
        <w:instrText xml:space="preserve"> ADDIN EN.CITE &lt;EndNote&gt;&lt;Cite&gt;&lt;Author&gt;Rabadán&lt;/Author&gt;&lt;Year&gt;2020&lt;/Year&gt;&lt;RecNum&gt;2&lt;/RecNum&gt;&lt;DisplayText&gt;&lt;style face="superscript"&gt;9&lt;/style&gt;&lt;/DisplayText&gt;&lt;record&gt;&lt;rec-number&gt;2&lt;/rec-number&gt;&lt;foreign-keys&gt;&lt;key app="EN" db-id="xeex0rdd5r9e5de9w5hxt2zxdv2aftff2etp"&gt;2&lt;/key&gt;&lt;/foreign-keys&gt;&lt;ref-type name="Journal Article"&gt;17&lt;/ref-type&gt;&lt;contributors&gt;&lt;authors&gt;&lt;author&gt;Rabadán, R.&lt;/author&gt;&lt;author&gt;Mohamedi, Y.&lt;/author&gt;&lt;author&gt;Rubin, U.&lt;/author&gt;&lt;author&gt;Chu, T.&lt;/author&gt;&lt;author&gt;Alghalith, A. N.&lt;/author&gt;&lt;/authors&gt;&lt;/contributors&gt;&lt;auth-address&gt;Departments of Systems Biology and Biomedical Informatics, Columbia University, 1130 St. Nicholas Ave., New York, NY, 10032, USA. rr2579@cumc.columbia.edu.&amp;#xD;Departamento de Bioquimica y Biologia Molecular, Universidad de Oviedo, Oviedo, Asturias, Spain.&amp;#xD;IUOPA, Instituto Universitario de Oncologia, Oviedo, Asturias, Spain.&amp;#xD;Departments of Systems Biology and Biomedical Informatics, Columbia University, 1130 St. Nicholas Ave., New York, NY, 10032, USA.&amp;#xD;Memorial Sloan Kettering Cancer Center, 1275 York Ave, New York, NY, 10065, USA.&lt;/auth-address&gt;&lt;titles&gt;&lt;title&gt;Identification of relevant genetic alterations in cancer using topological data analysis&lt;/title&gt;&lt;/titles&gt;&lt;pages&gt;3808&lt;/pages&gt;&lt;volume&gt;11&lt;/volume&gt;&lt;number&gt;1&lt;/number&gt;&lt;dates&gt;&lt;year&gt;2020&lt;/year&gt;&lt;pub-dates&gt;&lt;date&gt;Jul 30&lt;/date&gt;&lt;/pub-dates&gt;&lt;/dates&gt;&lt;isbn&gt;2041-1723&lt;/isbn&gt;&lt;accession-num&gt;32732999&lt;/accession-num&gt;&lt;urls&gt;&lt;/urls&gt;&lt;electronic-resource-num&gt;10.1038/s41467-020-17659-7&lt;/electronic-resource-num&gt;&lt;remote-database-provider&gt;Nlm&lt;/remote-database-provider&gt;&lt;/record&gt;&lt;/Cite&gt;&lt;/EndNote&gt;</w:instrText>
      </w:r>
      <w:r w:rsidR="008210F2" w:rsidRPr="00EF4538">
        <w:rPr>
          <w:rFonts w:cs="Times New Roman"/>
          <w:sz w:val="24"/>
          <w:szCs w:val="24"/>
        </w:rPr>
        <w:fldChar w:fldCharType="separate"/>
      </w:r>
      <w:r w:rsidR="008210F2" w:rsidRPr="001F51B3">
        <w:rPr>
          <w:rFonts w:cs="Times New Roman"/>
          <w:noProof/>
          <w:sz w:val="24"/>
          <w:szCs w:val="24"/>
          <w:vertAlign w:val="superscript"/>
        </w:rPr>
        <w:t>9</w:t>
      </w:r>
      <w:r w:rsidR="008210F2" w:rsidRPr="00EF4538">
        <w:rPr>
          <w:rFonts w:cs="Times New Roman"/>
          <w:sz w:val="24"/>
          <w:szCs w:val="24"/>
        </w:rPr>
        <w:fldChar w:fldCharType="end"/>
      </w:r>
      <w:r w:rsidR="008210F2">
        <w:rPr>
          <w:rStyle w:val="af"/>
          <w:rFonts w:cs="Times New Roman"/>
          <w:color w:val="auto"/>
          <w:sz w:val="24"/>
          <w:szCs w:val="24"/>
          <w:u w:val="none"/>
        </w:rPr>
        <w:fldChar w:fldCharType="end"/>
      </w:r>
      <w:ins w:id="153" w:author="8618073241572" w:date="2024-07-26T17:31:00Z">
        <w:r w:rsidR="00D74528">
          <w:rPr>
            <w:rStyle w:val="af"/>
            <w:rFonts w:cs="Times New Roman"/>
            <w:color w:val="auto"/>
            <w:sz w:val="24"/>
            <w:szCs w:val="24"/>
            <w:u w:val="none"/>
          </w:rPr>
          <w:t xml:space="preserve"> (</w:t>
        </w:r>
      </w:ins>
      <w:ins w:id="154" w:author="8618073241572" w:date="2024-07-26T17:32:00Z">
        <w:r w:rsidR="00D74528" w:rsidRPr="00D74528">
          <w:rPr>
            <w:rStyle w:val="af"/>
            <w:rFonts w:cs="Times New Roman"/>
            <w:color w:val="auto"/>
            <w:sz w:val="24"/>
            <w:szCs w:val="24"/>
            <w:u w:val="none"/>
          </w:rPr>
          <w:fldChar w:fldCharType="begin"/>
        </w:r>
        <w:r w:rsidR="00D74528" w:rsidRPr="00D74528">
          <w:rPr>
            <w:rStyle w:val="af"/>
            <w:rFonts w:cs="Times New Roman"/>
            <w:color w:val="auto"/>
            <w:sz w:val="24"/>
            <w:szCs w:val="24"/>
            <w:u w:val="none"/>
          </w:rPr>
          <w:instrText xml:space="preserve"> HYPERLINK "https://github.com/CamaraLab/TDA-TCGA/" \t "_blank" </w:instrText>
        </w:r>
        <w:r w:rsidR="00D74528" w:rsidRPr="00D74528">
          <w:rPr>
            <w:rStyle w:val="af"/>
            <w:rFonts w:cs="Times New Roman"/>
            <w:color w:val="auto"/>
            <w:sz w:val="24"/>
            <w:szCs w:val="24"/>
            <w:u w:val="none"/>
          </w:rPr>
          <w:fldChar w:fldCharType="separate"/>
        </w:r>
        <w:r w:rsidR="00D74528" w:rsidRPr="00D74528">
          <w:rPr>
            <w:rStyle w:val="af"/>
            <w:rFonts w:cs="Times New Roman"/>
            <w:color w:val="auto"/>
            <w:sz w:val="24"/>
            <w:szCs w:val="24"/>
            <w:u w:val="none"/>
          </w:rPr>
          <w:t>https://github.com/CamaraLab/TDA-TCGA/</w:t>
        </w:r>
        <w:r w:rsidR="00D74528" w:rsidRPr="00D74528">
          <w:rPr>
            <w:rStyle w:val="af"/>
            <w:rFonts w:cs="Times New Roman"/>
            <w:color w:val="auto"/>
            <w:sz w:val="24"/>
            <w:szCs w:val="24"/>
            <w:u w:val="none"/>
          </w:rPr>
          <w:fldChar w:fldCharType="end"/>
        </w:r>
      </w:ins>
      <w:ins w:id="155" w:author="8618073241572" w:date="2024-07-26T17:31:00Z">
        <w:r w:rsidR="00D74528">
          <w:rPr>
            <w:rStyle w:val="af"/>
            <w:rFonts w:cs="Times New Roman"/>
            <w:color w:val="auto"/>
            <w:sz w:val="24"/>
            <w:szCs w:val="24"/>
            <w:u w:val="none"/>
          </w:rPr>
          <w:t>)</w:t>
        </w:r>
      </w:ins>
      <w:r w:rsidRPr="00151626">
        <w:rPr>
          <w:rFonts w:cs="Times New Roman"/>
          <w:sz w:val="24"/>
          <w:szCs w:val="24"/>
        </w:rPr>
        <w:t xml:space="preserve">. </w:t>
      </w:r>
      <w:r w:rsidR="00DD3EBF">
        <w:rPr>
          <w:rFonts w:cs="Times New Roman"/>
          <w:sz w:val="24"/>
          <w:szCs w:val="24"/>
        </w:rPr>
        <w:t>The description</w:t>
      </w:r>
      <w:r w:rsidR="009F20ED">
        <w:rPr>
          <w:rFonts w:cs="Times New Roman"/>
          <w:sz w:val="24"/>
          <w:szCs w:val="24"/>
        </w:rPr>
        <w:t>s</w:t>
      </w:r>
      <w:r w:rsidR="00DD3EBF">
        <w:rPr>
          <w:rFonts w:cs="Times New Roman"/>
          <w:sz w:val="24"/>
          <w:szCs w:val="24"/>
        </w:rPr>
        <w:t xml:space="preserve"> of these methods are shown in </w:t>
      </w:r>
      <w:del w:id="156" w:author="8618073241572" w:date="2024-08-07T09:32:00Z">
        <w:r w:rsidR="00DD3EBF" w:rsidDel="002E49C2">
          <w:rPr>
            <w:rFonts w:cs="Times New Roman"/>
            <w:sz w:val="24"/>
            <w:szCs w:val="24"/>
          </w:rPr>
          <w:delText xml:space="preserve">Supplementary </w:delText>
        </w:r>
      </w:del>
      <w:ins w:id="157" w:author="8618073241572" w:date="2024-08-07T09:32:00Z">
        <w:r w:rsidR="002E49C2">
          <w:rPr>
            <w:rFonts w:cs="Times New Roman"/>
            <w:sz w:val="24"/>
            <w:szCs w:val="24"/>
          </w:rPr>
          <w:t xml:space="preserve">supplementary </w:t>
        </w:r>
      </w:ins>
      <w:del w:id="158" w:author="8618073241572" w:date="2024-08-07T09:32:00Z">
        <w:r w:rsidR="00DD3EBF" w:rsidDel="002E49C2">
          <w:rPr>
            <w:rFonts w:cs="Times New Roman"/>
            <w:sz w:val="24"/>
            <w:szCs w:val="24"/>
          </w:rPr>
          <w:delText>Material</w:delText>
        </w:r>
      </w:del>
      <w:ins w:id="159" w:author="8618073241572" w:date="2024-08-07T09:32:00Z">
        <w:r w:rsidR="002E49C2">
          <w:rPr>
            <w:rFonts w:cs="Times New Roman"/>
            <w:sz w:val="24"/>
            <w:szCs w:val="24"/>
          </w:rPr>
          <w:t>material</w:t>
        </w:r>
      </w:ins>
      <w:r w:rsidR="00DD3EBF">
        <w:rPr>
          <w:rFonts w:cs="Times New Roman"/>
          <w:sz w:val="24"/>
          <w:szCs w:val="24"/>
        </w:rPr>
        <w:t xml:space="preserve">, </w:t>
      </w:r>
      <w:del w:id="160" w:author="8618073241572" w:date="2024-07-27T18:52:00Z">
        <w:r w:rsidR="00DD3EBF" w:rsidRPr="00DD3EBF" w:rsidDel="006A1B3D">
          <w:rPr>
            <w:rFonts w:cs="Times New Roman"/>
            <w:sz w:val="24"/>
            <w:szCs w:val="24"/>
          </w:rPr>
          <w:delText>Table S1,</w:delText>
        </w:r>
        <w:r w:rsidR="00DD3EBF" w:rsidDel="006A1B3D">
          <w:rPr>
            <w:rFonts w:cs="Times New Roman"/>
            <w:sz w:val="24"/>
            <w:szCs w:val="24"/>
          </w:rPr>
          <w:delText xml:space="preserve"> and </w:delText>
        </w:r>
      </w:del>
      <w:r w:rsidR="00DD3EBF" w:rsidRPr="00DD3EBF">
        <w:rPr>
          <w:rFonts w:cs="Times New Roman"/>
          <w:sz w:val="24"/>
          <w:szCs w:val="24"/>
        </w:rPr>
        <w:t xml:space="preserve">Fig. </w:t>
      </w:r>
      <w:del w:id="161" w:author="8618073241572" w:date="2024-08-06T11:06:00Z">
        <w:r w:rsidR="00DD3EBF" w:rsidRPr="00DD3EBF" w:rsidDel="000854AA">
          <w:rPr>
            <w:rFonts w:cs="Times New Roman"/>
            <w:sz w:val="24"/>
            <w:szCs w:val="24"/>
          </w:rPr>
          <w:delText>S1</w:delText>
        </w:r>
      </w:del>
      <w:ins w:id="162" w:author="8618073241572" w:date="2024-08-06T11:06:00Z">
        <w:r w:rsidR="000854AA" w:rsidRPr="00DD3EBF">
          <w:rPr>
            <w:rFonts w:cs="Times New Roman"/>
            <w:sz w:val="24"/>
            <w:szCs w:val="24"/>
          </w:rPr>
          <w:t>S</w:t>
        </w:r>
        <w:r w:rsidR="000854AA">
          <w:rPr>
            <w:rFonts w:cs="Times New Roman"/>
            <w:sz w:val="24"/>
            <w:szCs w:val="24"/>
          </w:rPr>
          <w:t>2</w:t>
        </w:r>
      </w:ins>
      <w:r w:rsidR="00532930">
        <w:rPr>
          <w:rFonts w:cs="Times New Roman"/>
          <w:sz w:val="24"/>
          <w:szCs w:val="24"/>
        </w:rPr>
        <w:t xml:space="preserve">. </w:t>
      </w:r>
      <w:r w:rsidR="00DD3EBF">
        <w:rPr>
          <w:rFonts w:cs="Times New Roman"/>
          <w:sz w:val="24"/>
          <w:szCs w:val="24"/>
        </w:rPr>
        <w:t xml:space="preserve"> </w:t>
      </w:r>
    </w:p>
    <w:p w14:paraId="5751B825" w14:textId="77777777" w:rsidR="00694AEB" w:rsidRPr="00694AEB" w:rsidRDefault="00694AEB" w:rsidP="00694AEB">
      <w:pPr>
        <w:pStyle w:val="af3"/>
        <w:spacing w:line="480" w:lineRule="auto"/>
        <w:jc w:val="both"/>
        <w:rPr>
          <w:rFonts w:ascii="Times New Roman" w:eastAsiaTheme="minorEastAsia" w:hAnsi="Times New Roman" w:cs="Times New Roman"/>
          <w:kern w:val="2"/>
        </w:rPr>
      </w:pPr>
    </w:p>
    <w:p w14:paraId="060BD8FB" w14:textId="77777777" w:rsidR="00D670C2" w:rsidRPr="00151626" w:rsidRDefault="00A8610D" w:rsidP="00F349EC">
      <w:pPr>
        <w:pStyle w:val="2"/>
        <w:spacing w:line="480" w:lineRule="auto"/>
        <w:rPr>
          <w:rFonts w:cs="Times New Roman"/>
          <w:szCs w:val="24"/>
        </w:rPr>
      </w:pPr>
      <w:r w:rsidRPr="00151626">
        <w:rPr>
          <w:rFonts w:cs="Times New Roman"/>
          <w:szCs w:val="24"/>
        </w:rPr>
        <w:lastRenderedPageBreak/>
        <w:t>Tissue specimens and patient information</w:t>
      </w:r>
    </w:p>
    <w:p w14:paraId="0F8FB9C0" w14:textId="02622DC8" w:rsidR="00D670C2" w:rsidRPr="00151626" w:rsidRDefault="00DD3EBF" w:rsidP="00F349EC">
      <w:pPr>
        <w:spacing w:line="480" w:lineRule="auto"/>
        <w:rPr>
          <w:rFonts w:cs="Times New Roman"/>
          <w:sz w:val="24"/>
          <w:szCs w:val="24"/>
        </w:rPr>
      </w:pPr>
      <w:r>
        <w:rPr>
          <w:rFonts w:cs="Times New Roman"/>
          <w:sz w:val="24"/>
          <w:szCs w:val="24"/>
        </w:rPr>
        <w:t xml:space="preserve">We collected </w:t>
      </w:r>
      <w:r w:rsidR="00A8610D" w:rsidRPr="00151626">
        <w:rPr>
          <w:rFonts w:cs="Times New Roman"/>
          <w:sz w:val="24"/>
          <w:szCs w:val="24"/>
        </w:rPr>
        <w:t xml:space="preserve">91 surgical specimens from the Department of Neurosurgery, Sun </w:t>
      </w:r>
      <w:proofErr w:type="spellStart"/>
      <w:r w:rsidR="00A8610D" w:rsidRPr="00151626">
        <w:rPr>
          <w:rFonts w:cs="Times New Roman"/>
          <w:sz w:val="24"/>
          <w:szCs w:val="24"/>
        </w:rPr>
        <w:t>Yat-sen</w:t>
      </w:r>
      <w:proofErr w:type="spellEnd"/>
      <w:r w:rsidR="00A8610D" w:rsidRPr="00151626">
        <w:rPr>
          <w:rFonts w:cs="Times New Roman"/>
          <w:sz w:val="24"/>
          <w:szCs w:val="24"/>
        </w:rPr>
        <w:t xml:space="preserve"> Memorial Hospital, Sun </w:t>
      </w:r>
      <w:proofErr w:type="spellStart"/>
      <w:r w:rsidR="00A8610D" w:rsidRPr="00151626">
        <w:rPr>
          <w:rFonts w:cs="Times New Roman"/>
          <w:sz w:val="24"/>
          <w:szCs w:val="24"/>
        </w:rPr>
        <w:t>Yat-sen</w:t>
      </w:r>
      <w:proofErr w:type="spellEnd"/>
      <w:r w:rsidR="00A8610D" w:rsidRPr="00151626">
        <w:rPr>
          <w:rFonts w:cs="Times New Roman"/>
          <w:sz w:val="24"/>
          <w:szCs w:val="24"/>
        </w:rPr>
        <w:t xml:space="preserve"> University. These samples include 55 glioblastoma </w:t>
      </w:r>
      <w:proofErr w:type="spellStart"/>
      <w:r w:rsidR="00A8610D" w:rsidRPr="00151626">
        <w:rPr>
          <w:rFonts w:cs="Times New Roman"/>
          <w:sz w:val="24"/>
          <w:szCs w:val="24"/>
        </w:rPr>
        <w:t>multiforme</w:t>
      </w:r>
      <w:proofErr w:type="spellEnd"/>
      <w:r w:rsidR="00A8610D" w:rsidRPr="00151626">
        <w:rPr>
          <w:rFonts w:cs="Times New Roman"/>
          <w:sz w:val="24"/>
          <w:szCs w:val="24"/>
        </w:rPr>
        <w:t xml:space="preserve"> (GBM) specimens, 31 brain lower grade glioma (LGG) specimens and 5 non-tumor brain tissues, which had been diagnosed between 2012 and 2022. The study was approved by the Ethics Committee of Sun </w:t>
      </w:r>
      <w:proofErr w:type="spellStart"/>
      <w:r w:rsidR="00A8610D" w:rsidRPr="00151626">
        <w:rPr>
          <w:rFonts w:cs="Times New Roman"/>
          <w:sz w:val="24"/>
          <w:szCs w:val="24"/>
        </w:rPr>
        <w:t>Yat-sen</w:t>
      </w:r>
      <w:proofErr w:type="spellEnd"/>
      <w:r w:rsidR="00A8610D" w:rsidRPr="00151626">
        <w:rPr>
          <w:rFonts w:cs="Times New Roman"/>
          <w:sz w:val="24"/>
          <w:szCs w:val="24"/>
        </w:rPr>
        <w:t xml:space="preserve"> University, and informed consent was obtained from all subjects. The non-tumor brain tissues were obtained from patients with non-tumor diseases and required partial brain excision from patients with traumatic brain injury, or other diseases such as cerebral </w:t>
      </w:r>
      <w:proofErr w:type="spellStart"/>
      <w:r w:rsidR="00A8610D" w:rsidRPr="00151626">
        <w:rPr>
          <w:rFonts w:cs="Times New Roman"/>
          <w:sz w:val="24"/>
          <w:szCs w:val="24"/>
        </w:rPr>
        <w:t>angiomas</w:t>
      </w:r>
      <w:proofErr w:type="spellEnd"/>
      <w:r w:rsidR="00A8610D" w:rsidRPr="00151626">
        <w:rPr>
          <w:rFonts w:cs="Times New Roman"/>
          <w:sz w:val="24"/>
          <w:szCs w:val="24"/>
        </w:rPr>
        <w:t xml:space="preserve"> or vascular malformations.  </w:t>
      </w:r>
    </w:p>
    <w:p w14:paraId="17D5C6CE" w14:textId="77777777" w:rsidR="00D670C2" w:rsidRPr="00151626" w:rsidRDefault="00D670C2" w:rsidP="00F349EC">
      <w:pPr>
        <w:spacing w:line="480" w:lineRule="auto"/>
        <w:rPr>
          <w:rFonts w:cs="Times New Roman"/>
          <w:sz w:val="24"/>
          <w:szCs w:val="24"/>
        </w:rPr>
      </w:pPr>
    </w:p>
    <w:p w14:paraId="7F388E52" w14:textId="77777777" w:rsidR="00D670C2" w:rsidRPr="00151626" w:rsidRDefault="00A8610D" w:rsidP="00F349EC">
      <w:pPr>
        <w:pStyle w:val="2"/>
        <w:spacing w:line="480" w:lineRule="auto"/>
        <w:rPr>
          <w:rFonts w:cs="Times New Roman"/>
          <w:szCs w:val="24"/>
        </w:rPr>
      </w:pPr>
      <w:r w:rsidRPr="00151626">
        <w:rPr>
          <w:rFonts w:cs="Times New Roman"/>
          <w:szCs w:val="24"/>
        </w:rPr>
        <w:t xml:space="preserve">Experimental validation of the role of novel driver genes in cancer </w:t>
      </w:r>
    </w:p>
    <w:p w14:paraId="783D077F" w14:textId="66D6DB52" w:rsidR="009D7EEB" w:rsidRPr="00151626" w:rsidRDefault="00A8610D" w:rsidP="009D7EEB">
      <w:pPr>
        <w:spacing w:line="480" w:lineRule="auto"/>
        <w:ind w:firstLineChars="100" w:firstLine="240"/>
        <w:rPr>
          <w:rFonts w:cs="Times New Roman"/>
          <w:sz w:val="24"/>
          <w:szCs w:val="24"/>
        </w:rPr>
      </w:pPr>
      <w:r w:rsidRPr="00151626">
        <w:rPr>
          <w:rFonts w:cs="Times New Roman"/>
          <w:sz w:val="24"/>
          <w:szCs w:val="24"/>
        </w:rPr>
        <w:t xml:space="preserve">In order to examine the performance of DGAT-cancer, we experimentally validated the roles of the predicted cancer drivers by using surgical specimens, a cell model and </w:t>
      </w:r>
      <w:ins w:id="163" w:author="8618073241572" w:date="2024-07-27T18:36:00Z">
        <w:r w:rsidR="00A92B03" w:rsidRPr="00D243C3">
          <w:rPr>
            <w:sz w:val="24"/>
            <w:szCs w:val="24"/>
          </w:rPr>
          <w:t>a zebrafish model</w:t>
        </w:r>
      </w:ins>
      <w:del w:id="164" w:author="8618073241572" w:date="2024-07-27T18:36:00Z">
        <w:r w:rsidRPr="00151626" w:rsidDel="00A92B03">
          <w:rPr>
            <w:rFonts w:cs="Times New Roman"/>
            <w:sz w:val="24"/>
            <w:szCs w:val="24"/>
          </w:rPr>
          <w:delText>an animal model</w:delText>
        </w:r>
      </w:del>
      <w:r w:rsidRPr="00151626">
        <w:rPr>
          <w:rFonts w:cs="Times New Roman"/>
          <w:sz w:val="24"/>
          <w:szCs w:val="24"/>
        </w:rPr>
        <w:t xml:space="preserve">. All experimental methods are provided in </w:t>
      </w:r>
      <w:del w:id="165" w:author="8618073241572" w:date="2024-08-07T09:32:00Z">
        <w:r w:rsidR="009867B4" w:rsidRPr="00151626" w:rsidDel="002E49C2">
          <w:rPr>
            <w:rFonts w:cs="Times New Roman"/>
            <w:sz w:val="24"/>
            <w:szCs w:val="24"/>
          </w:rPr>
          <w:delText xml:space="preserve">Supplementary </w:delText>
        </w:r>
      </w:del>
      <w:ins w:id="166" w:author="8618073241572" w:date="2024-08-07T09:32:00Z">
        <w:r w:rsidR="002E49C2">
          <w:rPr>
            <w:rFonts w:cs="Times New Roman"/>
            <w:sz w:val="24"/>
            <w:szCs w:val="24"/>
          </w:rPr>
          <w:t>s</w:t>
        </w:r>
        <w:r w:rsidR="002E49C2" w:rsidRPr="00151626">
          <w:rPr>
            <w:rFonts w:cs="Times New Roman"/>
            <w:sz w:val="24"/>
            <w:szCs w:val="24"/>
          </w:rPr>
          <w:t xml:space="preserve">upplementary </w:t>
        </w:r>
      </w:ins>
      <w:ins w:id="167" w:author="8618073241572" w:date="2024-08-07T09:33:00Z">
        <w:r w:rsidR="002E49C2">
          <w:rPr>
            <w:rFonts w:cs="Times New Roman"/>
            <w:sz w:val="24"/>
            <w:szCs w:val="24"/>
            <w:lang w:val="en-AU"/>
          </w:rPr>
          <w:t>material</w:t>
        </w:r>
      </w:ins>
      <w:del w:id="168" w:author="8618073241572" w:date="2024-08-07T09:33:00Z">
        <w:r w:rsidR="009867B4" w:rsidRPr="00151626" w:rsidDel="002E49C2">
          <w:rPr>
            <w:rFonts w:cs="Times New Roman"/>
            <w:sz w:val="24"/>
            <w:szCs w:val="24"/>
          </w:rPr>
          <w:delText>Methods</w:delText>
        </w:r>
      </w:del>
      <w:r w:rsidRPr="00151626">
        <w:rPr>
          <w:rFonts w:cs="Times New Roman"/>
          <w:sz w:val="24"/>
          <w:szCs w:val="24"/>
        </w:rPr>
        <w:t>.</w:t>
      </w:r>
    </w:p>
    <w:bookmarkEnd w:id="43"/>
    <w:p w14:paraId="723AAB28" w14:textId="77777777" w:rsidR="00B3086E" w:rsidRPr="00151626" w:rsidRDefault="00B3086E" w:rsidP="009D7EEB">
      <w:pPr>
        <w:spacing w:line="480" w:lineRule="auto"/>
        <w:rPr>
          <w:rFonts w:cs="Times New Roman"/>
          <w:sz w:val="24"/>
          <w:szCs w:val="24"/>
        </w:rPr>
      </w:pPr>
    </w:p>
    <w:p w14:paraId="6C5CF50A" w14:textId="32DEE0E2" w:rsidR="00536800" w:rsidRPr="0090720D" w:rsidRDefault="00A8610D" w:rsidP="0090720D">
      <w:pPr>
        <w:pStyle w:val="1"/>
        <w:spacing w:line="480" w:lineRule="auto"/>
        <w:rPr>
          <w:rFonts w:cs="Times New Roman"/>
          <w:lang w:val="en-AU"/>
        </w:rPr>
      </w:pPr>
      <w:bookmarkStart w:id="169" w:name="_Hlk173792534"/>
      <w:r w:rsidRPr="00151626">
        <w:rPr>
          <w:rFonts w:cs="Times New Roman"/>
          <w:lang w:val="en-AU"/>
        </w:rPr>
        <w:lastRenderedPageBreak/>
        <w:t>Results</w:t>
      </w:r>
    </w:p>
    <w:p w14:paraId="6137B2F3" w14:textId="0DCA80F9" w:rsidR="00D670C2" w:rsidRPr="00151626" w:rsidRDefault="00A8610D" w:rsidP="00F349EC">
      <w:pPr>
        <w:pStyle w:val="2"/>
        <w:spacing w:line="480" w:lineRule="auto"/>
        <w:rPr>
          <w:rFonts w:cs="Times New Roman"/>
          <w:szCs w:val="24"/>
          <w:lang w:val="en-AU"/>
        </w:rPr>
      </w:pPr>
      <w:r w:rsidRPr="00151626">
        <w:rPr>
          <w:rFonts w:cs="Times New Roman"/>
          <w:szCs w:val="24"/>
          <w:lang w:val="en-AU"/>
        </w:rPr>
        <w:t xml:space="preserve">Application of </w:t>
      </w:r>
      <w:r w:rsidRPr="00151626">
        <w:rPr>
          <w:rFonts w:cs="Times New Roman"/>
          <w:szCs w:val="24"/>
        </w:rPr>
        <w:t>DGAT-cancer to multiple types of cancer</w:t>
      </w:r>
    </w:p>
    <w:p w14:paraId="30D8FBE8" w14:textId="7CD36247" w:rsidR="00D670C2" w:rsidRPr="00151626" w:rsidRDefault="00A8610D" w:rsidP="00F349EC">
      <w:pPr>
        <w:spacing w:line="480" w:lineRule="auto"/>
        <w:rPr>
          <w:rFonts w:cs="Times New Roman"/>
          <w:sz w:val="24"/>
          <w:szCs w:val="24"/>
        </w:rPr>
      </w:pPr>
      <w:r w:rsidRPr="00151626">
        <w:rPr>
          <w:rFonts w:cs="Times New Roman"/>
          <w:sz w:val="24"/>
          <w:szCs w:val="24"/>
        </w:rPr>
        <w:t xml:space="preserve">DGAT-cancer was applied </w:t>
      </w:r>
      <w:r w:rsidR="007337FF" w:rsidRPr="00151626">
        <w:rPr>
          <w:rFonts w:cs="Times New Roman"/>
          <w:sz w:val="24"/>
          <w:szCs w:val="24"/>
        </w:rPr>
        <w:t xml:space="preserve">to 6,643 samples derived from </w:t>
      </w:r>
      <w:del w:id="170" w:author="8618073241572" w:date="2024-08-06T11:54:00Z">
        <w:r w:rsidR="007337FF" w:rsidRPr="00151626" w:rsidDel="00CC6063">
          <w:rPr>
            <w:rFonts w:cs="Times New Roman"/>
            <w:sz w:val="24"/>
            <w:szCs w:val="24"/>
          </w:rPr>
          <w:delText xml:space="preserve">9 </w:delText>
        </w:r>
      </w:del>
      <w:ins w:id="171" w:author="8618073241572" w:date="2024-08-06T11:54:00Z">
        <w:r w:rsidR="00CC6063">
          <w:rPr>
            <w:rFonts w:cs="Times New Roman"/>
            <w:sz w:val="24"/>
            <w:szCs w:val="24"/>
          </w:rPr>
          <w:t>7</w:t>
        </w:r>
        <w:r w:rsidR="00CC6063" w:rsidRPr="00151626">
          <w:rPr>
            <w:rFonts w:cs="Times New Roman"/>
            <w:sz w:val="24"/>
            <w:szCs w:val="24"/>
          </w:rPr>
          <w:t xml:space="preserve"> </w:t>
        </w:r>
      </w:ins>
      <w:r w:rsidR="007337FF" w:rsidRPr="00151626">
        <w:rPr>
          <w:rFonts w:cs="Times New Roman"/>
          <w:sz w:val="24"/>
          <w:szCs w:val="24"/>
        </w:rPr>
        <w:t>cancer cohorts</w:t>
      </w:r>
      <w:r w:rsidR="007337FF">
        <w:rPr>
          <w:rFonts w:cs="Times New Roman"/>
          <w:sz w:val="24"/>
          <w:szCs w:val="24"/>
        </w:rPr>
        <w:t xml:space="preserve">, which </w:t>
      </w:r>
      <w:r w:rsidR="007337FF">
        <w:rPr>
          <w:rFonts w:cs="Times New Roman"/>
          <w:sz w:val="24"/>
          <w:szCs w:val="24"/>
          <w:lang w:val="en-AU"/>
        </w:rPr>
        <w:t xml:space="preserve">are </w:t>
      </w:r>
      <w:r w:rsidRPr="00151626">
        <w:rPr>
          <w:rFonts w:cs="Times New Roman"/>
          <w:sz w:val="24"/>
          <w:szCs w:val="24"/>
        </w:rPr>
        <w:t>Bladder urothelial carcinoma</w:t>
      </w:r>
      <w:r w:rsidRPr="00151626">
        <w:rPr>
          <w:rFonts w:cs="Times New Roman"/>
          <w:sz w:val="24"/>
          <w:szCs w:val="24"/>
          <w:lang w:val="en-AU"/>
        </w:rPr>
        <w:t xml:space="preserve"> (BLCA), </w:t>
      </w:r>
      <w:r w:rsidRPr="00151626">
        <w:rPr>
          <w:rFonts w:cs="Times New Roman"/>
          <w:sz w:val="24"/>
          <w:szCs w:val="24"/>
        </w:rPr>
        <w:t>Breast invasive carcinoma</w:t>
      </w:r>
      <w:r w:rsidRPr="00151626">
        <w:rPr>
          <w:rFonts w:cs="Times New Roman"/>
          <w:sz w:val="24"/>
          <w:szCs w:val="24"/>
          <w:lang w:val="en-AU"/>
        </w:rPr>
        <w:t xml:space="preserve"> (BRCA), </w:t>
      </w:r>
      <w:del w:id="172" w:author="8618073241572" w:date="2024-08-06T11:53:00Z">
        <w:r w:rsidRPr="00151626" w:rsidDel="00CC6063">
          <w:rPr>
            <w:rFonts w:cs="Times New Roman"/>
            <w:sz w:val="24"/>
            <w:szCs w:val="24"/>
          </w:rPr>
          <w:delText>Cervical and endocervical cancers</w:delText>
        </w:r>
        <w:r w:rsidRPr="00151626" w:rsidDel="00CC6063">
          <w:rPr>
            <w:rFonts w:cs="Times New Roman"/>
            <w:sz w:val="24"/>
            <w:szCs w:val="24"/>
            <w:lang w:val="en-AU"/>
          </w:rPr>
          <w:delText xml:space="preserve"> (CESC), </w:delText>
        </w:r>
      </w:del>
      <w:r w:rsidRPr="00151626">
        <w:rPr>
          <w:rFonts w:cs="Times New Roman"/>
          <w:sz w:val="24"/>
          <w:szCs w:val="24"/>
        </w:rPr>
        <w:t>Colon adenocarcinoma</w:t>
      </w:r>
      <w:r w:rsidRPr="00151626">
        <w:rPr>
          <w:rFonts w:cs="Times New Roman"/>
          <w:sz w:val="24"/>
          <w:szCs w:val="24"/>
          <w:lang w:val="en-AU"/>
        </w:rPr>
        <w:t xml:space="preserve"> (COAD), </w:t>
      </w:r>
      <w:r w:rsidRPr="00151626">
        <w:rPr>
          <w:rFonts w:cs="Times New Roman"/>
          <w:sz w:val="24"/>
          <w:szCs w:val="24"/>
        </w:rPr>
        <w:t xml:space="preserve">Glioblastoma </w:t>
      </w:r>
      <w:proofErr w:type="spellStart"/>
      <w:r w:rsidRPr="00151626">
        <w:rPr>
          <w:rFonts w:cs="Times New Roman"/>
          <w:sz w:val="24"/>
          <w:szCs w:val="24"/>
        </w:rPr>
        <w:t>multiforme</w:t>
      </w:r>
      <w:proofErr w:type="spellEnd"/>
      <w:r w:rsidRPr="00151626">
        <w:rPr>
          <w:rFonts w:cs="Times New Roman"/>
          <w:sz w:val="24"/>
          <w:szCs w:val="24"/>
          <w:lang w:val="en-AU"/>
        </w:rPr>
        <w:t xml:space="preserve"> (GBM), </w:t>
      </w:r>
      <w:r w:rsidRPr="00151626">
        <w:rPr>
          <w:rFonts w:cs="Times New Roman"/>
          <w:sz w:val="24"/>
          <w:szCs w:val="24"/>
        </w:rPr>
        <w:t>Head and neck squamous cell carcinoma</w:t>
      </w:r>
      <w:r w:rsidRPr="00151626">
        <w:rPr>
          <w:rFonts w:cs="Times New Roman"/>
          <w:sz w:val="24"/>
          <w:szCs w:val="24"/>
          <w:lang w:val="en-AU"/>
        </w:rPr>
        <w:t xml:space="preserve"> (HNSC), </w:t>
      </w:r>
      <w:del w:id="173" w:author="8618073241572" w:date="2024-08-06T11:54:00Z">
        <w:r w:rsidRPr="00151626" w:rsidDel="00CC6063">
          <w:rPr>
            <w:rFonts w:cs="Times New Roman"/>
            <w:sz w:val="24"/>
            <w:szCs w:val="24"/>
          </w:rPr>
          <w:delText>Brain lower grade glioma</w:delText>
        </w:r>
        <w:r w:rsidRPr="00151626" w:rsidDel="00CC6063">
          <w:rPr>
            <w:rFonts w:cs="Times New Roman"/>
            <w:sz w:val="24"/>
            <w:szCs w:val="24"/>
            <w:lang w:val="en-AU"/>
          </w:rPr>
          <w:delText xml:space="preserve"> (LGG), </w:delText>
        </w:r>
      </w:del>
      <w:r w:rsidRPr="00151626">
        <w:rPr>
          <w:rFonts w:cs="Times New Roman"/>
          <w:sz w:val="24"/>
          <w:szCs w:val="24"/>
        </w:rPr>
        <w:t>Lung adenocarcinoma</w:t>
      </w:r>
      <w:r w:rsidRPr="00151626">
        <w:rPr>
          <w:rFonts w:cs="Times New Roman"/>
          <w:sz w:val="24"/>
          <w:szCs w:val="24"/>
          <w:lang w:val="en-AU"/>
        </w:rPr>
        <w:t xml:space="preserve"> (LUAD) and </w:t>
      </w:r>
      <w:r w:rsidRPr="00151626">
        <w:rPr>
          <w:rFonts w:cs="Times New Roman"/>
          <w:sz w:val="24"/>
          <w:szCs w:val="24"/>
        </w:rPr>
        <w:t>Stomach adenocarcinoma</w:t>
      </w:r>
      <w:r w:rsidRPr="00151626">
        <w:rPr>
          <w:rFonts w:cs="Times New Roman"/>
          <w:sz w:val="24"/>
          <w:szCs w:val="24"/>
          <w:lang w:val="en-AU"/>
        </w:rPr>
        <w:t xml:space="preserve"> (STAD) whose mutation (</w:t>
      </w:r>
      <w:proofErr w:type="spellStart"/>
      <w:r w:rsidRPr="00151626">
        <w:rPr>
          <w:rFonts w:cs="Times New Roman"/>
          <w:sz w:val="24"/>
          <w:szCs w:val="24"/>
          <w:lang w:val="en-AU"/>
        </w:rPr>
        <w:t>uEMD-Mut</w:t>
      </w:r>
      <w:proofErr w:type="spellEnd"/>
      <w:r w:rsidRPr="00151626">
        <w:rPr>
          <w:rFonts w:cs="Times New Roman"/>
          <w:sz w:val="24"/>
          <w:szCs w:val="24"/>
          <w:lang w:val="en-AU"/>
        </w:rPr>
        <w:t>) and gene expression (</w:t>
      </w:r>
      <w:proofErr w:type="spellStart"/>
      <w:r w:rsidRPr="00151626">
        <w:rPr>
          <w:rFonts w:cs="Times New Roman"/>
          <w:sz w:val="24"/>
          <w:szCs w:val="24"/>
          <w:lang w:val="en-AU"/>
        </w:rPr>
        <w:t>uEMD</w:t>
      </w:r>
      <w:proofErr w:type="spellEnd"/>
      <w:r w:rsidRPr="00151626">
        <w:rPr>
          <w:rFonts w:cs="Times New Roman"/>
          <w:sz w:val="24"/>
          <w:szCs w:val="24"/>
          <w:lang w:val="en-AU"/>
        </w:rPr>
        <w:t xml:space="preserve">-Ex, gene expression level and </w:t>
      </w:r>
      <w:proofErr w:type="spellStart"/>
      <w:r w:rsidRPr="00151626">
        <w:rPr>
          <w:rFonts w:cs="Times New Roman"/>
          <w:sz w:val="24"/>
          <w:szCs w:val="24"/>
          <w:lang w:val="en-AU"/>
        </w:rPr>
        <w:t>MutExTDA</w:t>
      </w:r>
      <w:proofErr w:type="spellEnd"/>
      <w:r w:rsidRPr="00151626">
        <w:rPr>
          <w:rFonts w:cs="Times New Roman"/>
          <w:sz w:val="24"/>
          <w:szCs w:val="24"/>
          <w:lang w:val="en-AU"/>
        </w:rPr>
        <w:t xml:space="preserve">) features were all available in TCGA database (Methods). The numbers of genes predicted to be cancer drivers by DGAT-cancer are shown in </w:t>
      </w:r>
      <w:r w:rsidR="003212EB" w:rsidRPr="00151626">
        <w:rPr>
          <w:rFonts w:cs="Times New Roman"/>
          <w:sz w:val="24"/>
          <w:szCs w:val="24"/>
          <w:lang w:val="en-AU"/>
        </w:rPr>
        <w:t>Table S8</w:t>
      </w:r>
      <w:r w:rsidRPr="00151626">
        <w:rPr>
          <w:rFonts w:cs="Times New Roman"/>
          <w:sz w:val="24"/>
          <w:szCs w:val="24"/>
          <w:lang w:val="en-AU"/>
        </w:rPr>
        <w:t xml:space="preserve">. </w:t>
      </w:r>
    </w:p>
    <w:p w14:paraId="7652288B" w14:textId="17E00A9D" w:rsidR="009E2921" w:rsidRDefault="00A8610D" w:rsidP="007337FF">
      <w:pPr>
        <w:spacing w:line="480" w:lineRule="auto"/>
        <w:ind w:firstLineChars="100" w:firstLine="240"/>
        <w:rPr>
          <w:ins w:id="174" w:author="8618073241572" w:date="2024-08-14T19:56:00Z"/>
          <w:rFonts w:cs="Times New Roman"/>
          <w:sz w:val="24"/>
          <w:szCs w:val="24"/>
          <w:lang w:val="en-AU"/>
        </w:rPr>
      </w:pPr>
      <w:r w:rsidRPr="00151626">
        <w:rPr>
          <w:rFonts w:cs="Times New Roman"/>
          <w:sz w:val="24"/>
          <w:szCs w:val="24"/>
          <w:lang w:val="en-AU"/>
        </w:rPr>
        <w:t>We found significant (</w:t>
      </w:r>
      <m:oMath>
        <m:sSub>
          <m:sSubPr>
            <m:ctrlPr>
              <w:rPr>
                <w:rFonts w:ascii="Cambria Math" w:hAnsi="Cambria Math" w:cs="Times New Roman"/>
                <w:i/>
                <w:sz w:val="24"/>
                <w:szCs w:val="24"/>
                <w:lang w:val="en-AU"/>
              </w:rPr>
            </m:ctrlPr>
          </m:sSubPr>
          <m:e>
            <m:r>
              <w:rPr>
                <w:rFonts w:ascii="Cambria Math" w:hAnsi="Cambria Math" w:cs="Times New Roman"/>
                <w:sz w:val="24"/>
                <w:szCs w:val="24"/>
                <w:lang w:val="en-AU"/>
              </w:rPr>
              <m:t>p</m:t>
            </m:r>
          </m:e>
          <m:sub>
            <m:r>
              <w:rPr>
                <w:rFonts w:ascii="Cambria Math" w:hAnsi="Cambria Math" w:cs="Times New Roman"/>
                <w:sz w:val="24"/>
                <w:szCs w:val="24"/>
                <w:lang w:val="en-AU"/>
              </w:rPr>
              <m:t>adj</m:t>
            </m:r>
          </m:sub>
        </m:sSub>
        <m:r>
          <w:rPr>
            <w:rFonts w:ascii="Cambria Math" w:hAnsi="Cambria Math" w:cs="Times New Roman"/>
            <w:sz w:val="24"/>
            <w:szCs w:val="24"/>
            <w:lang w:val="en-AU"/>
          </w:rPr>
          <m:t>≤0.032</m:t>
        </m:r>
      </m:oMath>
      <w:r w:rsidRPr="00151626">
        <w:rPr>
          <w:rFonts w:cs="Times New Roman"/>
          <w:sz w:val="24"/>
          <w:szCs w:val="24"/>
          <w:lang w:val="en-AU"/>
        </w:rPr>
        <w:t xml:space="preserve">) overlaps between the predicted cancer drivers and the cancer gene sets, CGC, OncoKB and IntOGen, respectively (Fig. 2a) compared to </w:t>
      </w:r>
      <w:r w:rsidRPr="00151626">
        <w:rPr>
          <w:rFonts w:cs="Times New Roman"/>
          <w:sz w:val="24"/>
          <w:szCs w:val="24"/>
        </w:rPr>
        <w:t xml:space="preserve">the </w:t>
      </w:r>
      <w:r w:rsidRPr="00151626">
        <w:rPr>
          <w:rFonts w:cs="Times New Roman"/>
          <w:sz w:val="24"/>
          <w:szCs w:val="24"/>
          <w:lang w:val="en-AU"/>
        </w:rPr>
        <w:t xml:space="preserve">background genes </w:t>
      </w:r>
      <w:del w:id="175" w:author="8618073241572" w:date="2024-08-14T19:57:00Z">
        <w:r w:rsidRPr="00151626" w:rsidDel="009E2921">
          <w:rPr>
            <w:rFonts w:cs="Times New Roman"/>
            <w:sz w:val="24"/>
            <w:szCs w:val="24"/>
            <w:lang w:val="en-AU"/>
          </w:rPr>
          <w:delText>(</w:delText>
        </w:r>
      </w:del>
      <w:r w:rsidRPr="00151626">
        <w:rPr>
          <w:rFonts w:cs="Times New Roman"/>
          <w:sz w:val="24"/>
          <w:szCs w:val="24"/>
          <w:lang w:val="en-AU"/>
        </w:rPr>
        <w:t>19,350 protein-coding</w:t>
      </w:r>
      <w:r w:rsidRPr="008210F2">
        <w:rPr>
          <w:rFonts w:cs="Times New Roman"/>
          <w:sz w:val="24"/>
          <w:szCs w:val="24"/>
          <w:lang w:val="en-AU"/>
        </w:rPr>
        <w:t xml:space="preserve"> genes </w:t>
      </w:r>
      <w:del w:id="176" w:author="8618073241572" w:date="2024-08-14T19:57:00Z">
        <w:r w:rsidRPr="008210F2" w:rsidDel="008210F2">
          <w:rPr>
            <w:rFonts w:cs="Times New Roman"/>
            <w:sz w:val="24"/>
            <w:szCs w:val="24"/>
            <w:lang w:val="en-AU"/>
          </w:rPr>
          <w:delText xml:space="preserve">in </w:delText>
        </w:r>
      </w:del>
      <w:ins w:id="177" w:author="8618073241572" w:date="2024-08-14T19:57:00Z">
        <w:r w:rsidR="008210F2" w:rsidRPr="008210F2">
          <w:rPr>
            <w:rFonts w:cs="Times New Roman"/>
            <w:sz w:val="24"/>
            <w:szCs w:val="24"/>
            <w:lang w:val="en-AU"/>
          </w:rPr>
          <w:t xml:space="preserve">form </w:t>
        </w:r>
        <w:proofErr w:type="spellStart"/>
        <w:r w:rsidR="008210F2" w:rsidRPr="008210F2">
          <w:rPr>
            <w:sz w:val="24"/>
            <w:szCs w:val="24"/>
          </w:rPr>
          <w:t>Ensembl</w:t>
        </w:r>
        <w:proofErr w:type="spellEnd"/>
        <w:r w:rsidR="008210F2" w:rsidRPr="008210F2">
          <w:rPr>
            <w:sz w:val="24"/>
            <w:szCs w:val="24"/>
          </w:rPr>
          <w:t xml:space="preserve"> version 110</w:t>
        </w:r>
      </w:ins>
      <w:del w:id="178" w:author="8618073241572" w:date="2024-08-14T19:58:00Z">
        <w:r w:rsidRPr="008210F2" w:rsidDel="008210F2">
          <w:rPr>
            <w:rFonts w:cs="Times New Roman"/>
            <w:sz w:val="24"/>
            <w:szCs w:val="24"/>
            <w:shd w:val="clear" w:color="auto" w:fill="FFFFFF"/>
          </w:rPr>
          <w:delText>ENSEMBL</w:delText>
        </w:r>
        <w:r w:rsidR="00C20F68" w:rsidRPr="008210F2" w:rsidDel="008210F2">
          <w:rPr>
            <w:rFonts w:cs="Times New Roman"/>
            <w:sz w:val="24"/>
            <w:szCs w:val="24"/>
            <w:shd w:val="clear" w:color="auto" w:fill="FFFFFF"/>
          </w:rPr>
          <w:fldChar w:fldCharType="begin"/>
        </w:r>
        <w:r w:rsidR="00C20F68" w:rsidRPr="008210F2" w:rsidDel="008210F2">
          <w:rPr>
            <w:rFonts w:cs="Times New Roman"/>
            <w:sz w:val="24"/>
            <w:szCs w:val="24"/>
            <w:shd w:val="clear" w:color="auto" w:fill="FFFFFF"/>
          </w:rPr>
          <w:delInstrText xml:space="preserve"> HYPERLINK \l "_ENREF_27" \o "Howe, 2021 #59" </w:delInstrText>
        </w:r>
        <w:r w:rsidR="00C20F68" w:rsidRPr="008210F2" w:rsidDel="008210F2">
          <w:rPr>
            <w:rFonts w:cs="Times New Roman"/>
            <w:sz w:val="24"/>
            <w:szCs w:val="24"/>
            <w:shd w:val="clear" w:color="auto" w:fill="FFFFFF"/>
          </w:rPr>
        </w:r>
        <w:r w:rsidR="00C20F68" w:rsidRPr="008210F2" w:rsidDel="008210F2">
          <w:rPr>
            <w:rFonts w:cs="Times New Roman"/>
            <w:sz w:val="24"/>
            <w:szCs w:val="24"/>
            <w:shd w:val="clear" w:color="auto" w:fill="FFFFFF"/>
          </w:rPr>
          <w:fldChar w:fldCharType="separate"/>
        </w:r>
        <w:r w:rsidR="00C20F68" w:rsidRPr="008210F2" w:rsidDel="008210F2">
          <w:rPr>
            <w:rFonts w:cs="Times New Roman"/>
            <w:sz w:val="24"/>
            <w:szCs w:val="24"/>
            <w:shd w:val="clear" w:color="auto" w:fill="FFFFFF"/>
          </w:rPr>
          <w:fldChar w:fldCharType="end"/>
        </w:r>
        <w:r w:rsidRPr="008210F2" w:rsidDel="008210F2">
          <w:rPr>
            <w:rFonts w:cs="Times New Roman"/>
            <w:sz w:val="24"/>
            <w:szCs w:val="24"/>
            <w:shd w:val="clear" w:color="auto" w:fill="FFFFFF"/>
          </w:rPr>
          <w:delText xml:space="preserve"> biotype</w:delText>
        </w:r>
      </w:del>
      <w:r w:rsidRPr="008210F2">
        <w:rPr>
          <w:rFonts w:cs="Times New Roman"/>
          <w:sz w:val="24"/>
          <w:szCs w:val="24"/>
          <w:lang w:val="en-AU"/>
        </w:rPr>
        <w:t xml:space="preserve">). </w:t>
      </w:r>
    </w:p>
    <w:p w14:paraId="12F5D5A0" w14:textId="1A4CD8B6" w:rsidR="009F20ED" w:rsidRDefault="00A8610D" w:rsidP="007337FF">
      <w:pPr>
        <w:spacing w:line="480" w:lineRule="auto"/>
        <w:ind w:firstLineChars="100" w:firstLine="240"/>
        <w:rPr>
          <w:rFonts w:cs="Times New Roman"/>
          <w:sz w:val="24"/>
          <w:szCs w:val="24"/>
          <w:lang w:val="en-AU"/>
        </w:rPr>
      </w:pPr>
      <w:r w:rsidRPr="00151626">
        <w:rPr>
          <w:rFonts w:cs="Times New Roman"/>
          <w:sz w:val="24"/>
          <w:szCs w:val="24"/>
          <w:lang w:val="en-AU"/>
        </w:rPr>
        <w:t>Since cancer genes are likely to have experienced a slower evolutionary rate and stronger purifying selection than those of non-cancer, Mendelian disease, and orphan disease genes</w:t>
      </w:r>
      <w:hyperlink w:anchor="_ENREF_27" w:tooltip="Cheng, 2014 #11" w:history="1">
        <w:r w:rsidR="008210F2" w:rsidRPr="00151626">
          <w:rPr>
            <w:rFonts w:cs="Times New Roman"/>
            <w:sz w:val="24"/>
            <w:szCs w:val="24"/>
            <w:lang w:val="en-AU"/>
          </w:rPr>
          <w:fldChar w:fldCharType="begin">
            <w:fldData xml:space="preserve">PEVuZE5vdGU+PENpdGU+PEF1dGhvcj5DaGVuZzwvQXV0aG9yPjxZZWFyPjIwMTQ8L1llYXI+PFJl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</w:fldData>
          </w:fldChar>
        </w:r>
        <w:r w:rsidR="008210F2">
          <w:rPr>
            <w:rFonts w:cs="Times New Roman"/>
            <w:sz w:val="24"/>
            <w:szCs w:val="24"/>
            <w:lang w:val="en-AU"/>
          </w:rPr>
          <w:instrText xml:space="preserve"> ADDIN EN.CITE </w:instrText>
        </w:r>
        <w:r w:rsidR="008210F2">
          <w:rPr>
            <w:rFonts w:cs="Times New Roman"/>
            <w:sz w:val="24"/>
            <w:szCs w:val="24"/>
            <w:lang w:val="en-AU"/>
          </w:rPr>
          <w:fldChar w:fldCharType="begin">
            <w:fldData xml:space="preserve">PEVuZE5vdGU+PENpdGU+PEF1dGhvcj5DaGVuZzwvQXV0aG9yPjxZZWFyPjIwMTQ8L1llYXI+PFJl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</w:fldData>
          </w:fldChar>
        </w:r>
        <w:r w:rsidR="008210F2">
          <w:rPr>
            <w:rFonts w:cs="Times New Roman"/>
            <w:sz w:val="24"/>
            <w:szCs w:val="24"/>
            <w:lang w:val="en-AU"/>
          </w:rPr>
          <w:instrText xml:space="preserve"> ADDIN EN.CITE.DATA </w:instrText>
        </w:r>
        <w:r w:rsidR="008210F2">
          <w:rPr>
            <w:rFonts w:cs="Times New Roman"/>
            <w:sz w:val="24"/>
            <w:szCs w:val="24"/>
            <w:lang w:val="en-AU"/>
          </w:rPr>
        </w:r>
        <w:r w:rsidR="008210F2">
          <w:rPr>
            <w:rFonts w:cs="Times New Roman"/>
            <w:sz w:val="24"/>
            <w:szCs w:val="24"/>
            <w:lang w:val="en-AU"/>
          </w:rPr>
          <w:fldChar w:fldCharType="end"/>
        </w:r>
        <w:r w:rsidR="008210F2" w:rsidRPr="00151626">
          <w:rPr>
            <w:rFonts w:cs="Times New Roman"/>
            <w:sz w:val="24"/>
            <w:szCs w:val="24"/>
            <w:lang w:val="en-AU"/>
          </w:rPr>
          <w:fldChar w:fldCharType="separate"/>
        </w:r>
        <w:r w:rsidR="008210F2" w:rsidRPr="008210F2">
          <w:rPr>
            <w:rFonts w:cs="Times New Roman"/>
            <w:noProof/>
            <w:sz w:val="24"/>
            <w:szCs w:val="24"/>
            <w:vertAlign w:val="superscript"/>
            <w:lang w:val="en-AU"/>
          </w:rPr>
          <w:t>27</w:t>
        </w:r>
        <w:r w:rsidR="008210F2" w:rsidRPr="00151626">
          <w:rPr>
            <w:rFonts w:cs="Times New Roman"/>
            <w:sz w:val="24"/>
            <w:szCs w:val="24"/>
            <w:lang w:val="en-AU"/>
          </w:rPr>
          <w:fldChar w:fldCharType="end"/>
        </w:r>
      </w:hyperlink>
      <w:r w:rsidRPr="00151626">
        <w:rPr>
          <w:rFonts w:cs="Times New Roman"/>
          <w:sz w:val="24"/>
          <w:szCs w:val="24"/>
          <w:lang w:val="en-AU"/>
        </w:rPr>
        <w:t>, we tested the enrichment of the predicted genes in the genes under selective constraint</w:t>
      </w:r>
      <w:hyperlink w:anchor="_ENREF_28" w:tooltip="Samocha, 2014 #5" w:history="1">
        <w:r w:rsidR="008210F2" w:rsidRPr="00151626">
          <w:rPr>
            <w:rFonts w:cs="Times New Roman"/>
            <w:sz w:val="24"/>
            <w:szCs w:val="24"/>
            <w:lang w:val="en-AU"/>
          </w:rPr>
          <w:fldChar w:fldCharType="begin">
            <w:fldData xml:space="preserve">PEVuZE5vdGU+PENpdGU+PEF1dGhvcj5TYW1vY2hhPC9BdXRob3I+PFllYXI+MjAxNDwvWWVhcj48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</w:fldData>
          </w:fldChar>
        </w:r>
        <w:r w:rsidR="008210F2">
          <w:rPr>
            <w:rFonts w:cs="Times New Roman"/>
            <w:sz w:val="24"/>
            <w:szCs w:val="24"/>
            <w:lang w:val="en-AU"/>
          </w:rPr>
          <w:instrText xml:space="preserve"> ADDIN EN.CITE </w:instrText>
        </w:r>
        <w:r w:rsidR="008210F2">
          <w:rPr>
            <w:rFonts w:cs="Times New Roman"/>
            <w:sz w:val="24"/>
            <w:szCs w:val="24"/>
            <w:lang w:val="en-AU"/>
          </w:rPr>
          <w:fldChar w:fldCharType="begin">
            <w:fldData xml:space="preserve">PEVuZE5vdGU+PENpdGU+PEF1dGhvcj5TYW1vY2hhPC9BdXRob3I+PFllYXI+MjAxNDwvWWVhcj48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</w:fldData>
          </w:fldChar>
        </w:r>
        <w:r w:rsidR="008210F2">
          <w:rPr>
            <w:rFonts w:cs="Times New Roman"/>
            <w:sz w:val="24"/>
            <w:szCs w:val="24"/>
            <w:lang w:val="en-AU"/>
          </w:rPr>
          <w:instrText xml:space="preserve"> ADDIN EN.CITE.DATA </w:instrText>
        </w:r>
        <w:r w:rsidR="008210F2">
          <w:rPr>
            <w:rFonts w:cs="Times New Roman"/>
            <w:sz w:val="24"/>
            <w:szCs w:val="24"/>
            <w:lang w:val="en-AU"/>
          </w:rPr>
        </w:r>
        <w:r w:rsidR="008210F2">
          <w:rPr>
            <w:rFonts w:cs="Times New Roman"/>
            <w:sz w:val="24"/>
            <w:szCs w:val="24"/>
            <w:lang w:val="en-AU"/>
          </w:rPr>
          <w:fldChar w:fldCharType="end"/>
        </w:r>
        <w:r w:rsidR="008210F2" w:rsidRPr="00151626">
          <w:rPr>
            <w:rFonts w:cs="Times New Roman"/>
            <w:sz w:val="24"/>
            <w:szCs w:val="24"/>
            <w:lang w:val="en-AU"/>
          </w:rPr>
          <w:fldChar w:fldCharType="separate"/>
        </w:r>
        <w:r w:rsidR="008210F2" w:rsidRPr="008210F2">
          <w:rPr>
            <w:rFonts w:cs="Times New Roman"/>
            <w:noProof/>
            <w:sz w:val="24"/>
            <w:szCs w:val="24"/>
            <w:vertAlign w:val="superscript"/>
            <w:lang w:val="en-AU"/>
          </w:rPr>
          <w:t>28</w:t>
        </w:r>
        <w:r w:rsidR="008210F2" w:rsidRPr="00151626">
          <w:rPr>
            <w:rFonts w:cs="Times New Roman"/>
            <w:sz w:val="24"/>
            <w:szCs w:val="24"/>
            <w:lang w:val="en-AU"/>
          </w:rPr>
          <w:fldChar w:fldCharType="end"/>
        </w:r>
      </w:hyperlink>
      <w:r w:rsidRPr="00151626">
        <w:rPr>
          <w:rFonts w:cs="Times New Roman"/>
          <w:sz w:val="24"/>
          <w:szCs w:val="24"/>
          <w:lang w:val="en-AU"/>
        </w:rPr>
        <w:t xml:space="preserve">. </w:t>
      </w:r>
      <w:r w:rsidR="007337FF">
        <w:rPr>
          <w:rFonts w:cs="Times New Roman"/>
          <w:sz w:val="24"/>
          <w:szCs w:val="24"/>
          <w:lang w:val="en-AU"/>
        </w:rPr>
        <w:t>T</w:t>
      </w:r>
      <w:r w:rsidRPr="00151626">
        <w:rPr>
          <w:rFonts w:cs="Times New Roman"/>
          <w:sz w:val="24"/>
          <w:szCs w:val="24"/>
          <w:lang w:val="en-AU"/>
        </w:rPr>
        <w:t xml:space="preserve">he predicted cancer drivers of the </w:t>
      </w:r>
      <w:del w:id="179" w:author="8618073241572" w:date="2024-08-06T13:52:00Z">
        <w:r w:rsidRPr="00151626" w:rsidDel="007B3B4E">
          <w:rPr>
            <w:rFonts w:cs="Times New Roman"/>
            <w:sz w:val="24"/>
            <w:szCs w:val="24"/>
            <w:lang w:val="en-AU"/>
          </w:rPr>
          <w:delText xml:space="preserve">nine </w:delText>
        </w:r>
      </w:del>
      <w:ins w:id="180" w:author="8618073241572" w:date="2024-08-06T13:52:00Z">
        <w:r w:rsidR="007B3B4E">
          <w:rPr>
            <w:rFonts w:cs="Times New Roman"/>
            <w:sz w:val="24"/>
            <w:szCs w:val="24"/>
            <w:lang w:val="en-AU"/>
          </w:rPr>
          <w:t>seven</w:t>
        </w:r>
        <w:r w:rsidR="007B3B4E" w:rsidRPr="00151626">
          <w:rPr>
            <w:rFonts w:cs="Times New Roman"/>
            <w:sz w:val="24"/>
            <w:szCs w:val="24"/>
            <w:lang w:val="en-AU"/>
          </w:rPr>
          <w:t xml:space="preserve"> </w:t>
        </w:r>
      </w:ins>
      <w:r w:rsidRPr="00151626">
        <w:rPr>
          <w:rFonts w:cs="Times New Roman"/>
          <w:sz w:val="24"/>
          <w:szCs w:val="24"/>
          <w:lang w:val="en-AU"/>
        </w:rPr>
        <w:t>cancer types were significantly (</w:t>
      </w:r>
      <m:oMath>
        <m:sSub>
          <m:sSubPr>
            <m:ctrlPr>
              <w:rPr>
                <w:rFonts w:ascii="Cambria Math" w:hAnsi="Cambria Math" w:cs="Times New Roman"/>
                <w:i/>
                <w:sz w:val="24"/>
                <w:szCs w:val="24"/>
                <w:lang w:val="en-AU"/>
              </w:rPr>
            </m:ctrlPr>
          </m:sSubPr>
          <m:e>
            <m:r>
              <w:rPr>
                <w:rFonts w:ascii="Cambria Math" w:hAnsi="Cambria Math" w:cs="Times New Roman"/>
                <w:sz w:val="24"/>
                <w:szCs w:val="24"/>
                <w:lang w:val="en-AU"/>
              </w:rPr>
              <m:t>p</m:t>
            </m:r>
          </m:e>
          <m:sub>
            <m:r>
              <w:rPr>
                <w:rFonts w:ascii="Cambria Math" w:hAnsi="Cambria Math" w:cs="Times New Roman"/>
                <w:sz w:val="24"/>
                <w:szCs w:val="24"/>
                <w:lang w:val="en-AU"/>
              </w:rPr>
              <m:t>adj</m:t>
            </m:r>
          </m:sub>
        </m:sSub>
        <m:r>
          <w:rPr>
            <w:rFonts w:ascii="Cambria Math" w:hAnsi="Cambria Math" w:cs="Times New Roman"/>
            <w:sz w:val="24"/>
            <w:szCs w:val="24"/>
            <w:lang w:val="en-AU"/>
          </w:rPr>
          <m:t>≤</m:t>
        </m:r>
        <m:r>
          <w:del w:id="181" w:author="8618073241572" w:date="2024-08-06T13:51:00Z">
            <w:rPr>
              <w:rFonts w:ascii="Cambria Math" w:hAnsi="Cambria Math" w:cs="Times New Roman"/>
              <w:sz w:val="24"/>
              <w:szCs w:val="24"/>
              <w:lang w:val="en-AU"/>
            </w:rPr>
            <m:t>4.18</m:t>
          </w:del>
        </m:r>
        <m:r>
          <w:ins w:id="182" w:author="8618073241572" w:date="2024-08-06T13:51:00Z">
            <w:rPr>
              <w:rFonts w:ascii="Cambria Math" w:hAnsi="Cambria Math" w:cs="Times New Roman"/>
              <w:sz w:val="24"/>
              <w:szCs w:val="24"/>
              <w:lang w:val="en-AU"/>
            </w:rPr>
            <m:t>1.12</m:t>
          </w:ins>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m:t>
            </m:r>
            <m:r>
              <w:del w:id="183" w:author="8618073241572" w:date="2024-08-06T13:51:00Z">
                <w:rPr>
                  <w:rFonts w:ascii="Cambria Math" w:hAnsi="Cambria Math" w:cs="Times New Roman"/>
                  <w:sz w:val="24"/>
                  <w:szCs w:val="24"/>
                  <w:lang w:val="en-AU"/>
                </w:rPr>
                <m:t>4</m:t>
              </w:del>
            </m:r>
            <m:r>
              <w:ins w:id="184" w:author="8618073241572" w:date="2024-08-06T13:51:00Z">
                <w:rPr>
                  <w:rFonts w:ascii="Cambria Math" w:hAnsi="Cambria Math" w:cs="Times New Roman"/>
                  <w:sz w:val="24"/>
                  <w:szCs w:val="24"/>
                  <w:lang w:val="en-AU"/>
                </w:rPr>
                <m:t>8</m:t>
              </w:ins>
            </m:r>
          </m:sup>
        </m:sSup>
      </m:oMath>
      <w:r w:rsidRPr="00151626">
        <w:rPr>
          <w:rFonts w:cs="Times New Roman"/>
          <w:sz w:val="24"/>
          <w:szCs w:val="24"/>
          <w:lang w:val="en-AU"/>
        </w:rPr>
        <w:t xml:space="preserve">) enriched in genes that have been under selective constraint (Fig. 2a). </w:t>
      </w:r>
      <w:ins w:id="185" w:author="8618073241572" w:date="2024-07-28T21:22:00Z">
        <w:r w:rsidR="00EF4538" w:rsidRPr="00ED1F14">
          <w:rPr>
            <w:sz w:val="24"/>
            <w:szCs w:val="24"/>
          </w:rPr>
          <w:t xml:space="preserve">We further evaluated the enrichment of the predicted </w:t>
        </w:r>
        <w:r w:rsidR="00EF4538" w:rsidRPr="00ED1F14">
          <w:rPr>
            <w:sz w:val="24"/>
            <w:szCs w:val="24"/>
          </w:rPr>
          <w:lastRenderedPageBreak/>
          <w:t xml:space="preserve">cancer drivers in the gene sets identified through </w:t>
        </w:r>
        <w:proofErr w:type="spellStart"/>
        <w:r w:rsidR="00EF4538" w:rsidRPr="00ED1F14">
          <w:rPr>
            <w:sz w:val="24"/>
            <w:szCs w:val="24"/>
          </w:rPr>
          <w:t>shRNA</w:t>
        </w:r>
        <w:proofErr w:type="spellEnd"/>
        <w:r w:rsidR="00EF4538" w:rsidRPr="00ED1F14">
          <w:rPr>
            <w:sz w:val="24"/>
            <w:szCs w:val="24"/>
          </w:rPr>
          <w:t xml:space="preserve"> and CRISPR screens</w:t>
        </w:r>
      </w:ins>
      <w:del w:id="186" w:author="8618073241572" w:date="2024-07-28T21:22:00Z">
        <w:r w:rsidRPr="00EF4538" w:rsidDel="00EF4538">
          <w:rPr>
            <w:rFonts w:cs="Times New Roman"/>
            <w:sz w:val="24"/>
            <w:szCs w:val="24"/>
            <w:lang w:val="en-AU"/>
          </w:rPr>
          <w:delText>We further evaluated the enrichment of the predicted cancer drivers in the shRNA gene set by performing shRNA screens in 216 cancer cell lines</w:delText>
        </w:r>
      </w:del>
      <w:r w:rsidR="00D74528" w:rsidRPr="00EF4538">
        <w:rPr>
          <w:rFonts w:cs="Times New Roman"/>
          <w:sz w:val="24"/>
          <w:szCs w:val="24"/>
          <w:lang w:val="en-AU"/>
        </w:rPr>
        <w:fldChar w:fldCharType="begin">
          <w:fldData xml:space="preserve">PEVuZE5vdGU+PENpdGU+PEF1dGhvcj5Db3dsZXk8L0F1dGhvcj48WWVhcj4yMDE0PC9ZZWFyPjxS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</w:fldData>
        </w:fldChar>
      </w:r>
      <w:r w:rsidR="008210F2">
        <w:rPr>
          <w:rFonts w:cs="Times New Roman"/>
          <w:sz w:val="24"/>
          <w:szCs w:val="24"/>
          <w:lang w:val="en-AU"/>
        </w:rPr>
        <w:instrText xml:space="preserve"> ADDIN EN.CITE </w:instrText>
      </w:r>
      <w:r w:rsidR="008210F2">
        <w:rPr>
          <w:rFonts w:cs="Times New Roman"/>
          <w:sz w:val="24"/>
          <w:szCs w:val="24"/>
          <w:lang w:val="en-AU"/>
        </w:rPr>
        <w:fldChar w:fldCharType="begin">
          <w:fldData xml:space="preserve">PEVuZE5vdGU+PENpdGU+PEF1dGhvcj5Db3dsZXk8L0F1dGhvcj48WWVhcj4yMDE0PC9ZZWFyPjxS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</w:fldData>
        </w:fldChar>
      </w:r>
      <w:r w:rsidR="008210F2">
        <w:rPr>
          <w:rFonts w:cs="Times New Roman"/>
          <w:sz w:val="24"/>
          <w:szCs w:val="24"/>
          <w:lang w:val="en-AU"/>
        </w:rPr>
        <w:instrText xml:space="preserve"> ADDIN EN.CITE.DATA </w:instrText>
      </w:r>
      <w:r w:rsidR="008210F2">
        <w:rPr>
          <w:rFonts w:cs="Times New Roman"/>
          <w:sz w:val="24"/>
          <w:szCs w:val="24"/>
          <w:lang w:val="en-AU"/>
        </w:rPr>
      </w:r>
      <w:r w:rsidR="008210F2">
        <w:rPr>
          <w:rFonts w:cs="Times New Roman"/>
          <w:sz w:val="24"/>
          <w:szCs w:val="24"/>
          <w:lang w:val="en-AU"/>
        </w:rPr>
        <w:fldChar w:fldCharType="end"/>
      </w:r>
      <w:r w:rsidR="00D74528" w:rsidRPr="00EF4538">
        <w:rPr>
          <w:rFonts w:cs="Times New Roman"/>
          <w:sz w:val="24"/>
          <w:szCs w:val="24"/>
          <w:lang w:val="en-AU"/>
        </w:rPr>
        <w:fldChar w:fldCharType="separate"/>
      </w:r>
      <w:hyperlink w:anchor="_ENREF_29" w:tooltip="Cowley, 2014 #6" w:history="1">
        <w:r w:rsidR="008210F2" w:rsidRPr="008210F2">
          <w:rPr>
            <w:rFonts w:cs="Times New Roman"/>
            <w:noProof/>
            <w:sz w:val="24"/>
            <w:szCs w:val="24"/>
            <w:vertAlign w:val="superscript"/>
            <w:lang w:val="en-AU"/>
          </w:rPr>
          <w:t>29</w:t>
        </w:r>
      </w:hyperlink>
      <w:r w:rsidR="008210F2" w:rsidRPr="008210F2">
        <w:rPr>
          <w:rFonts w:cs="Times New Roman"/>
          <w:noProof/>
          <w:sz w:val="24"/>
          <w:szCs w:val="24"/>
          <w:vertAlign w:val="superscript"/>
          <w:lang w:val="en-AU"/>
        </w:rPr>
        <w:t>,</w:t>
      </w:r>
      <w:hyperlink w:anchor="_ENREF_30" w:tooltip="Pacini, 2024 #6" w:history="1">
        <w:r w:rsidR="008210F2" w:rsidRPr="008210F2">
          <w:rPr>
            <w:rFonts w:cs="Times New Roman"/>
            <w:noProof/>
            <w:sz w:val="24"/>
            <w:szCs w:val="24"/>
            <w:vertAlign w:val="superscript"/>
            <w:lang w:val="en-AU"/>
          </w:rPr>
          <w:t>30</w:t>
        </w:r>
      </w:hyperlink>
      <w:r w:rsidR="00D74528" w:rsidRPr="00EF4538">
        <w:rPr>
          <w:rFonts w:cs="Times New Roman"/>
          <w:sz w:val="24"/>
          <w:szCs w:val="24"/>
          <w:lang w:val="en-AU"/>
        </w:rPr>
        <w:fldChar w:fldCharType="end"/>
      </w:r>
      <w:r w:rsidRPr="00EF4538">
        <w:rPr>
          <w:rFonts w:cs="Times New Roman"/>
          <w:sz w:val="24"/>
          <w:szCs w:val="24"/>
          <w:lang w:val="en-AU"/>
        </w:rPr>
        <w:t xml:space="preserve"> (Methods). As shown in Fig. 2a, the predicted cancer driver genes in the </w:t>
      </w:r>
      <w:ins w:id="187" w:author="8618073241572" w:date="2024-08-06T13:52:00Z">
        <w:r w:rsidR="007B3B4E">
          <w:rPr>
            <w:rFonts w:cs="Times New Roman"/>
            <w:sz w:val="24"/>
            <w:szCs w:val="24"/>
            <w:lang w:val="en-AU"/>
          </w:rPr>
          <w:t>seven</w:t>
        </w:r>
        <w:r w:rsidR="007B3B4E" w:rsidRPr="00151626">
          <w:rPr>
            <w:rFonts w:cs="Times New Roman"/>
            <w:sz w:val="24"/>
            <w:szCs w:val="24"/>
            <w:lang w:val="en-AU"/>
          </w:rPr>
          <w:t xml:space="preserve"> </w:t>
        </w:r>
      </w:ins>
      <w:del w:id="188" w:author="8618073241572" w:date="2024-08-06T13:52:00Z">
        <w:r w:rsidRPr="00EF4538" w:rsidDel="007B3B4E">
          <w:rPr>
            <w:rFonts w:cs="Times New Roman"/>
            <w:sz w:val="24"/>
            <w:szCs w:val="24"/>
            <w:lang w:val="en-AU"/>
          </w:rPr>
          <w:delText xml:space="preserve">nine </w:delText>
        </w:r>
      </w:del>
      <w:r w:rsidRPr="00EF4538">
        <w:rPr>
          <w:rFonts w:cs="Times New Roman"/>
          <w:sz w:val="24"/>
          <w:szCs w:val="24"/>
          <w:lang w:val="en-AU"/>
        </w:rPr>
        <w:t>cancer types were significantl</w:t>
      </w:r>
      <w:r w:rsidRPr="00D7345E">
        <w:rPr>
          <w:rFonts w:cs="Times New Roman"/>
          <w:sz w:val="24"/>
          <w:szCs w:val="24"/>
          <w:lang w:val="en-AU"/>
        </w:rPr>
        <w:t>y (</w:t>
      </w:r>
      <m:oMath>
        <m:sSub>
          <m:sSubPr>
            <m:ctrlPr>
              <w:rPr>
                <w:rFonts w:ascii="Cambria Math" w:hAnsi="Cambria Math" w:cs="Times New Roman"/>
                <w:i/>
                <w:sz w:val="24"/>
                <w:szCs w:val="24"/>
                <w:lang w:val="en-AU"/>
              </w:rPr>
            </m:ctrlPr>
          </m:sSubPr>
          <m:e>
            <m:r>
              <w:rPr>
                <w:rFonts w:ascii="Cambria Math" w:hAnsi="Cambria Math" w:cs="Times New Roman"/>
                <w:sz w:val="24"/>
                <w:szCs w:val="24"/>
                <w:lang w:val="en-AU"/>
              </w:rPr>
              <m:t>p</m:t>
            </m:r>
          </m:e>
          <m:sub>
            <m:r>
              <w:rPr>
                <w:rFonts w:ascii="Cambria Math" w:hAnsi="Cambria Math" w:cs="Times New Roman"/>
                <w:sz w:val="24"/>
                <w:szCs w:val="24"/>
                <w:lang w:val="en-AU"/>
              </w:rPr>
              <m:t>adj</m:t>
            </m:r>
          </m:sub>
        </m:sSub>
        <m:r>
          <w:rPr>
            <w:rFonts w:ascii="Cambria Math" w:hAnsi="Cambria Math" w:cs="Times New Roman" w:hint="eastAsia"/>
            <w:sz w:val="24"/>
            <w:szCs w:val="24"/>
            <w:lang w:val="en-AU"/>
          </w:rPr>
          <m:t>≤</m:t>
        </m:r>
        <m:r>
          <w:ins w:id="189" w:author="8618073241572" w:date="2024-08-06T13:56:00Z">
            <w:rPr>
              <w:rFonts w:ascii="Cambria Math" w:hAnsi="Cambria Math" w:cs="Times New Roman"/>
              <w:sz w:val="24"/>
              <w:szCs w:val="24"/>
              <w:lang w:val="en-AU"/>
            </w:rPr>
            <m:t>3.99×</m:t>
          </w:ins>
        </m:r>
        <m:sSup>
          <m:sSupPr>
            <m:ctrlPr>
              <w:ins w:id="190" w:author="8618073241572" w:date="2024-08-06T13:56:00Z">
                <w:rPr>
                  <w:rFonts w:ascii="Cambria Math" w:hAnsi="Cambria Math" w:cs="Times New Roman"/>
                  <w:i/>
                  <w:sz w:val="24"/>
                  <w:szCs w:val="24"/>
                  <w:lang w:val="en-AU"/>
                </w:rPr>
              </w:ins>
            </m:ctrlPr>
          </m:sSupPr>
          <m:e>
            <m:r>
              <w:ins w:id="191" w:author="8618073241572" w:date="2024-08-06T13:56:00Z">
                <w:rPr>
                  <w:rFonts w:ascii="Cambria Math" w:hAnsi="Cambria Math" w:cs="Times New Roman"/>
                  <w:sz w:val="24"/>
                  <w:szCs w:val="24"/>
                  <w:lang w:val="en-AU"/>
                </w:rPr>
                <m:t>10</m:t>
              </w:ins>
            </m:r>
          </m:e>
          <m:sup>
            <m:r>
              <w:ins w:id="192" w:author="8618073241572" w:date="2024-08-06T13:56:00Z">
                <w:rPr>
                  <w:rFonts w:ascii="Cambria Math" w:hAnsi="Cambria Math" w:cs="Times New Roman"/>
                  <w:sz w:val="24"/>
                  <w:szCs w:val="24"/>
                  <w:lang w:val="en-AU"/>
                </w:rPr>
                <m:t>-4</m:t>
              </w:ins>
            </m:r>
          </m:sup>
        </m:sSup>
        <m:r>
          <w:del w:id="193" w:author="8618073241572" w:date="2024-08-06T13:56:00Z">
            <w:rPr>
              <w:rFonts w:ascii="Cambria Math" w:hAnsi="Cambria Math" w:cs="Times New Roman"/>
              <w:sz w:val="24"/>
              <w:szCs w:val="24"/>
              <w:lang w:val="en-AU"/>
            </w:rPr>
            <m:t>0.034</m:t>
          </w:del>
        </m:r>
      </m:oMath>
      <w:r w:rsidRPr="00D7345E">
        <w:rPr>
          <w:rFonts w:cs="Times New Roman"/>
          <w:sz w:val="24"/>
          <w:szCs w:val="24"/>
          <w:lang w:val="en-AU"/>
        </w:rPr>
        <w:t>) enriched in the shRNA gene set, illustrating the potential ro</w:t>
      </w:r>
      <w:r w:rsidRPr="00EF4538">
        <w:rPr>
          <w:rFonts w:cs="Times New Roman"/>
          <w:sz w:val="24"/>
          <w:szCs w:val="24"/>
          <w:lang w:val="en-AU"/>
        </w:rPr>
        <w:t xml:space="preserve">les of the predicted cancer drivers in cancer cell </w:t>
      </w:r>
      <w:r w:rsidRPr="00DD2F3F">
        <w:rPr>
          <w:rFonts w:cs="Times New Roman"/>
          <w:sz w:val="24"/>
          <w:szCs w:val="24"/>
          <w:lang w:val="en-AU"/>
        </w:rPr>
        <w:t>survival.</w:t>
      </w:r>
      <w:r w:rsidRPr="00151626">
        <w:rPr>
          <w:rFonts w:cs="Times New Roman"/>
          <w:sz w:val="24"/>
          <w:szCs w:val="24"/>
          <w:lang w:val="en-AU"/>
        </w:rPr>
        <w:t xml:space="preserve"> The predicted cancer drivers were also enriched in cancer-related pathways defined in the Kyoto </w:t>
      </w:r>
      <w:proofErr w:type="spellStart"/>
      <w:r w:rsidRPr="00151626">
        <w:rPr>
          <w:rFonts w:cs="Times New Roman"/>
          <w:sz w:val="24"/>
          <w:szCs w:val="24"/>
          <w:lang w:val="en-AU"/>
        </w:rPr>
        <w:t>Encyclopedia</w:t>
      </w:r>
      <w:proofErr w:type="spellEnd"/>
      <w:r w:rsidRPr="00151626">
        <w:rPr>
          <w:rFonts w:cs="Times New Roman"/>
          <w:sz w:val="24"/>
          <w:szCs w:val="24"/>
          <w:lang w:val="en-AU"/>
        </w:rPr>
        <w:t xml:space="preserve"> of Genes and Genomes (KEGG)</w:t>
      </w:r>
      <w:hyperlink w:anchor="_ENREF_31" w:tooltip="Kanehisa, 2000 #24" w:history="1">
        <w:r w:rsidR="008210F2" w:rsidRPr="00151626">
          <w:rPr>
            <w:rFonts w:cs="Times New Roman"/>
            <w:sz w:val="24"/>
            <w:szCs w:val="24"/>
            <w:lang w:val="en-AU"/>
          </w:rPr>
          <w:fldChar w:fldCharType="begin"/>
        </w:r>
        <w:r w:rsidR="008210F2">
          <w:rPr>
            <w:rFonts w:cs="Times New Roman"/>
            <w:sz w:val="24"/>
            <w:szCs w:val="24"/>
            <w:lang w:val="en-AU"/>
          </w:rPr>
          <w:instrText xml:space="preserve"> ADDIN EN.CITE &lt;EndNote&gt;&lt;Cite&gt;&lt;Author&gt;Kanehisa&lt;/Author&gt;&lt;Year&gt;2000&lt;/Year&gt;&lt;RecNum&gt;24&lt;/RecNum&gt;&lt;DisplayText&gt;&lt;style face="superscript"&gt;31&lt;/style&gt;&lt;/DisplayText&gt;&lt;record&gt;&lt;rec-number&gt;24&lt;/rec-number&gt;&lt;foreign-keys&gt;&lt;key app="EN" db-id="evd9f9f2k5zvz4ef5wwpadxceff5vtd5fv0t" timestamp="1632620204"&gt;24&lt;/key&gt;&lt;/foreign-keys&gt;&lt;ref-type name="Journal Article"&gt;17&lt;/ref-type&gt;&lt;contributors&gt;&lt;authors&gt;&lt;author&gt;Kanehisa, M.&lt;/author&gt;&lt;author&gt;Goto, S.&lt;/author&gt;&lt;/authors&gt;&lt;/contributors&gt;&lt;auth-address&gt;Institute for Chemical Research, Kyoto University, Uji, Kyoto 611-0011, Japan. kanehisa@kuicr.kyoto-u.ac.jp&lt;/auth-address&gt;&lt;titles&gt;&lt;title&gt;KEGG: kyoto encyclopedia of genes and genomes&lt;/title&gt;&lt;secondary-title&gt;Nucleic Acids Res&lt;/secondary-title&gt;&lt;/titles&gt;&lt;periodical&gt;&lt;full-title&gt;Nucleic Acids Res&lt;/full-title&gt;&lt;/periodical&gt;&lt;pages&gt;27-30&lt;/pages&gt;&lt;volume&gt;28&lt;/volume&gt;&lt;number&gt;1&lt;/number&gt;&lt;edition&gt;1999/12/11&lt;/edition&gt;&lt;keywords&gt;&lt;keyword&gt;Animals&lt;/keyword&gt;&lt;keyword&gt;*Databases, Factual&lt;/keyword&gt;&lt;keyword&gt;Gene Expression&lt;/keyword&gt;&lt;keyword&gt;*Genome&lt;/keyword&gt;&lt;keyword&gt;Humans&lt;/keyword&gt;&lt;keyword&gt;Information Storage and Retrieval&lt;/keyword&gt;&lt;keyword&gt;Japan&lt;/keyword&gt;&lt;keyword&gt;Proteins/genetics/metabolism&lt;/keyword&gt;&lt;/keywords&gt;&lt;dates&gt;&lt;year&gt;2000&lt;/year&gt;&lt;pub-dates&gt;&lt;date&gt;Jan 1&lt;/date&gt;&lt;/pub-dates&gt;&lt;/dates&gt;&lt;isbn&gt;0305-1048 (Print)&amp;#xD;0305-1048 (Linking)&lt;/isbn&gt;&lt;accession-num&gt;10592173&lt;/accession-num&gt;&lt;urls&gt;&lt;related-urls&gt;&lt;url&gt;https://www.ncbi.nlm.nih.gov/pubmed/10592173&lt;/url&gt;&lt;/related-urls&gt;&lt;/urls&gt;&lt;custom2&gt;PMC102409&lt;/custom2&gt;&lt;electronic-resource-num&gt;10.1093/nar/28.1.27&lt;/electronic-resource-num&gt;&lt;/record&gt;&lt;/Cite&gt;&lt;/EndNote&gt;</w:instrText>
        </w:r>
        <w:r w:rsidR="008210F2" w:rsidRPr="00151626">
          <w:rPr>
            <w:rFonts w:cs="Times New Roman"/>
            <w:sz w:val="24"/>
            <w:szCs w:val="24"/>
            <w:lang w:val="en-AU"/>
          </w:rPr>
          <w:fldChar w:fldCharType="separate"/>
        </w:r>
        <w:r w:rsidR="008210F2" w:rsidRPr="008210F2">
          <w:rPr>
            <w:rFonts w:cs="Times New Roman"/>
            <w:noProof/>
            <w:sz w:val="24"/>
            <w:szCs w:val="24"/>
            <w:vertAlign w:val="superscript"/>
            <w:lang w:val="en-AU"/>
          </w:rPr>
          <w:t>31</w:t>
        </w:r>
        <w:r w:rsidR="008210F2" w:rsidRPr="00151626">
          <w:rPr>
            <w:rFonts w:cs="Times New Roman"/>
            <w:sz w:val="24"/>
            <w:szCs w:val="24"/>
            <w:lang w:val="en-AU"/>
          </w:rPr>
          <w:fldChar w:fldCharType="end"/>
        </w:r>
      </w:hyperlink>
      <w:r w:rsidRPr="00151626">
        <w:rPr>
          <w:rFonts w:cs="Times New Roman"/>
          <w:sz w:val="24"/>
          <w:szCs w:val="24"/>
          <w:lang w:val="en-AU"/>
        </w:rPr>
        <w:t xml:space="preserve"> database, e.g. Proteoglycans in cancer (</w:t>
      </w:r>
      <m:oMath>
        <m:r>
          <w:rPr>
            <w:rFonts w:ascii="Cambria Math" w:hAnsi="Cambria Math" w:cs="Times New Roman"/>
            <w:sz w:val="24"/>
            <w:szCs w:val="24"/>
            <w:lang w:val="en-AU"/>
          </w:rPr>
          <m:t>5.13×</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-6</m:t>
            </m:r>
          </m:sup>
        </m:sSup>
        <m:r>
          <w:rPr>
            <w:rFonts w:ascii="Cambria Math" w:hAnsi="Cambria Math" w:cs="Times New Roman"/>
            <w:sz w:val="24"/>
            <w:szCs w:val="24"/>
            <w:lang w:val="en-AU"/>
          </w:rPr>
          <m:t>≤FDR≤0.033</m:t>
        </m:r>
      </m:oMath>
      <w:r w:rsidRPr="00151626">
        <w:rPr>
          <w:rFonts w:cs="Times New Roman"/>
          <w:sz w:val="24"/>
          <w:szCs w:val="24"/>
          <w:lang w:val="en-AU"/>
        </w:rPr>
        <w:t>)</w:t>
      </w:r>
      <w:del w:id="194" w:author="8618073241572" w:date="2024-08-06T14:39:00Z">
        <w:r w:rsidRPr="00151626" w:rsidDel="00BB2800">
          <w:rPr>
            <w:rFonts w:cs="Times New Roman"/>
            <w:sz w:val="24"/>
            <w:szCs w:val="24"/>
            <w:lang w:val="en-AU"/>
          </w:rPr>
          <w:delText>, cancer immunotherapy (</w:delText>
        </w:r>
        <m:oMath>
          <m:r>
            <w:rPr>
              <w:rFonts w:ascii="Cambria Math" w:hAnsi="Cambria Math" w:cs="Times New Roman"/>
              <w:sz w:val="24"/>
              <w:szCs w:val="24"/>
              <w:lang w:val="en-AU"/>
            </w:rPr>
            <m:t>FDR=6.16×</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-3</m:t>
              </m:r>
            </m:sup>
          </m:sSup>
        </m:oMath>
        <w:r w:rsidRPr="00151626" w:rsidDel="00BB2800">
          <w:rPr>
            <w:rFonts w:cs="Times New Roman"/>
            <w:sz w:val="24"/>
            <w:szCs w:val="24"/>
            <w:lang w:val="en-AU"/>
          </w:rPr>
          <w:delText>),</w:delText>
        </w:r>
      </w:del>
      <w:r w:rsidRPr="00151626">
        <w:rPr>
          <w:rFonts w:cs="Times New Roman"/>
          <w:sz w:val="24"/>
          <w:szCs w:val="24"/>
          <w:lang w:val="en-AU"/>
        </w:rPr>
        <w:t xml:space="preserve"> </w:t>
      </w:r>
      <w:r w:rsidR="004E49F4">
        <w:rPr>
          <w:rFonts w:cs="Times New Roman"/>
          <w:sz w:val="24"/>
          <w:szCs w:val="24"/>
          <w:lang w:val="en-AU"/>
        </w:rPr>
        <w:t xml:space="preserve">and </w:t>
      </w:r>
      <w:r w:rsidRPr="00151626">
        <w:rPr>
          <w:rFonts w:cs="Times New Roman"/>
          <w:sz w:val="24"/>
          <w:szCs w:val="24"/>
          <w:lang w:val="en-AU"/>
        </w:rPr>
        <w:t xml:space="preserve">p53 </w:t>
      </w:r>
      <w:proofErr w:type="spellStart"/>
      <w:r w:rsidRPr="00151626">
        <w:rPr>
          <w:rFonts w:cs="Times New Roman"/>
          <w:sz w:val="24"/>
          <w:szCs w:val="24"/>
          <w:lang w:val="en-AU"/>
        </w:rPr>
        <w:t>signa</w:t>
      </w:r>
      <w:del w:id="195" w:author="8618073241572" w:date="2024-08-06T14:41:00Z">
        <w:r w:rsidRPr="00151626" w:rsidDel="00C81A07">
          <w:rPr>
            <w:rFonts w:cs="Times New Roman"/>
            <w:sz w:val="24"/>
            <w:szCs w:val="24"/>
            <w:lang w:val="en-AU"/>
          </w:rPr>
          <w:delText>l</w:delText>
        </w:r>
      </w:del>
      <w:r w:rsidRPr="00151626">
        <w:rPr>
          <w:rFonts w:cs="Times New Roman"/>
          <w:sz w:val="24"/>
          <w:szCs w:val="24"/>
          <w:lang w:val="en-AU"/>
        </w:rPr>
        <w:t>ling</w:t>
      </w:r>
      <w:proofErr w:type="spellEnd"/>
      <w:r w:rsidRPr="00151626">
        <w:rPr>
          <w:rFonts w:cs="Times New Roman"/>
          <w:sz w:val="24"/>
          <w:szCs w:val="24"/>
          <w:lang w:val="en-AU"/>
        </w:rPr>
        <w:t xml:space="preserve"> pathway (</w:t>
      </w:r>
      <m:oMath>
        <m:r>
          <w:del w:id="196" w:author="8618073241572" w:date="2024-08-06T14:42:00Z">
            <w:rPr>
              <w:rFonts w:ascii="Cambria Math" w:hAnsi="Cambria Math" w:cs="Times New Roman"/>
              <w:sz w:val="24"/>
              <w:szCs w:val="24"/>
              <w:lang w:val="en-AU"/>
            </w:rPr>
            <m:t>6.40×</m:t>
          </w:del>
        </m:r>
        <m:sSup>
          <m:sSupPr>
            <m:ctrlPr>
              <w:del w:id="197" w:author="8618073241572" w:date="2024-08-06T14:42:00Z">
                <w:rPr>
                  <w:rFonts w:ascii="Cambria Math" w:hAnsi="Cambria Math" w:cs="Times New Roman"/>
                  <w:i/>
                  <w:sz w:val="24"/>
                  <w:szCs w:val="24"/>
                  <w:lang w:val="en-AU"/>
                </w:rPr>
              </w:del>
            </m:ctrlPr>
          </m:sSupPr>
          <m:e>
            <m:r>
              <w:del w:id="198" w:author="8618073241572" w:date="2024-08-06T14:42:00Z">
                <w:rPr>
                  <w:rFonts w:ascii="Cambria Math" w:hAnsi="Cambria Math" w:cs="Times New Roman"/>
                  <w:sz w:val="24"/>
                  <w:szCs w:val="24"/>
                  <w:lang w:val="en-AU"/>
                </w:rPr>
                <m:t>10</m:t>
              </w:del>
            </m:r>
          </m:e>
          <m:sup>
            <m:r>
              <w:del w:id="199" w:author="8618073241572" w:date="2024-08-06T14:42:00Z">
                <w:rPr>
                  <w:rFonts w:ascii="Cambria Math" w:hAnsi="Cambria Math" w:cs="Times New Roman"/>
                  <w:sz w:val="24"/>
                  <w:szCs w:val="24"/>
                  <w:lang w:val="en-AU"/>
                </w:rPr>
                <m:t>-3</m:t>
              </w:del>
            </m:r>
          </m:sup>
        </m:sSup>
        <m:r>
          <w:del w:id="200" w:author="8618073241572" w:date="2024-08-06T14:42:00Z">
            <w:rPr>
              <w:rFonts w:ascii="Cambria Math" w:hAnsi="Cambria Math" w:cs="Times New Roman"/>
              <w:sz w:val="24"/>
              <w:szCs w:val="24"/>
              <w:lang w:val="en-AU"/>
            </w:rPr>
            <m:t>≤</m:t>
          </w:del>
        </m:r>
        <m:r>
          <w:rPr>
            <w:rFonts w:ascii="Cambria Math" w:hAnsi="Cambria Math" w:cs="Times New Roman"/>
            <w:sz w:val="24"/>
            <w:szCs w:val="24"/>
            <w:lang w:val="en-AU"/>
          </w:rPr>
          <m:t>FDR</m:t>
        </m:r>
        <m:r>
          <w:del w:id="201" w:author="8618073241572" w:date="2024-08-06T14:42:00Z">
            <w:rPr>
              <w:rFonts w:ascii="Cambria Math" w:hAnsi="Cambria Math" w:cs="Times New Roman"/>
              <w:sz w:val="24"/>
              <w:szCs w:val="24"/>
              <w:lang w:val="en-AU"/>
            </w:rPr>
            <m:t>≤</m:t>
          </w:del>
        </m:r>
        <m:r>
          <w:ins w:id="202" w:author="8618073241572" w:date="2024-08-06T14:42:00Z">
            <w:rPr>
              <w:rFonts w:ascii="Cambria Math" w:hAnsi="Cambria Math" w:cs="Times New Roman"/>
              <w:sz w:val="24"/>
              <w:szCs w:val="24"/>
              <w:lang w:val="en-AU"/>
            </w:rPr>
            <m:t>=</m:t>
          </w:ins>
        </m:r>
        <m:r>
          <w:rPr>
            <w:rFonts w:ascii="Cambria Math" w:hAnsi="Cambria Math" w:cs="Times New Roman"/>
            <w:sz w:val="24"/>
            <w:szCs w:val="24"/>
            <w:lang w:val="en-AU"/>
          </w:rPr>
          <m:t>0.046</m:t>
        </m:r>
      </m:oMath>
      <w:r w:rsidRPr="00151626">
        <w:rPr>
          <w:rFonts w:cs="Times New Roman"/>
          <w:sz w:val="24"/>
          <w:szCs w:val="24"/>
          <w:lang w:val="en-AU"/>
        </w:rPr>
        <w:t>)</w:t>
      </w:r>
      <w:r w:rsidR="004E49F4">
        <w:rPr>
          <w:rFonts w:cs="Times New Roman"/>
          <w:sz w:val="24"/>
          <w:szCs w:val="24"/>
          <w:lang w:val="en-AU"/>
        </w:rPr>
        <w:t xml:space="preserve"> </w:t>
      </w:r>
      <w:r w:rsidRPr="00151626">
        <w:rPr>
          <w:rFonts w:cs="Times New Roman"/>
          <w:sz w:val="24"/>
          <w:szCs w:val="24"/>
          <w:lang w:val="en-AU"/>
        </w:rPr>
        <w:t>(</w:t>
      </w:r>
      <w:r w:rsidR="002F7026" w:rsidRPr="00151626">
        <w:rPr>
          <w:rFonts w:cs="Times New Roman"/>
          <w:sz w:val="24"/>
          <w:szCs w:val="24"/>
          <w:lang w:val="en-AU"/>
        </w:rPr>
        <w:t xml:space="preserve">Fig. </w:t>
      </w:r>
      <w:del w:id="203" w:author="8618073241572" w:date="2024-08-07T11:49:00Z">
        <w:r w:rsidR="002F7026" w:rsidRPr="00151626" w:rsidDel="00955CE0">
          <w:rPr>
            <w:rFonts w:cs="Times New Roman"/>
            <w:sz w:val="24"/>
            <w:szCs w:val="24"/>
            <w:lang w:val="en-AU"/>
          </w:rPr>
          <w:delText>S2</w:delText>
        </w:r>
      </w:del>
      <w:ins w:id="204" w:author="8618073241572" w:date="2024-08-07T11:49:00Z">
        <w:r w:rsidR="00955CE0" w:rsidRPr="00151626">
          <w:rPr>
            <w:rFonts w:cs="Times New Roman"/>
            <w:sz w:val="24"/>
            <w:szCs w:val="24"/>
            <w:lang w:val="en-AU"/>
          </w:rPr>
          <w:t>S</w:t>
        </w:r>
        <w:r w:rsidR="00955CE0">
          <w:rPr>
            <w:rFonts w:cs="Times New Roman"/>
            <w:sz w:val="24"/>
            <w:szCs w:val="24"/>
            <w:lang w:val="en-AU"/>
          </w:rPr>
          <w:t>3</w:t>
        </w:r>
      </w:ins>
      <w:r w:rsidRPr="00151626">
        <w:rPr>
          <w:rFonts w:cs="Times New Roman"/>
          <w:sz w:val="24"/>
          <w:szCs w:val="24"/>
          <w:lang w:val="en-AU"/>
        </w:rPr>
        <w:t>).</w:t>
      </w:r>
      <w:r w:rsidR="009D7EEB" w:rsidRPr="00151626">
        <w:rPr>
          <w:rFonts w:cs="Times New Roman"/>
          <w:sz w:val="24"/>
          <w:szCs w:val="24"/>
          <w:lang w:val="en-AU"/>
        </w:rPr>
        <w:t xml:space="preserve"> The method for gene-set enrichment analysis is in</w:t>
      </w:r>
      <w:r w:rsidR="00640018">
        <w:rPr>
          <w:rFonts w:cs="Times New Roman"/>
          <w:sz w:val="24"/>
          <w:szCs w:val="24"/>
          <w:lang w:val="en-AU"/>
        </w:rPr>
        <w:t xml:space="preserve"> </w:t>
      </w:r>
      <w:del w:id="205" w:author="8618073241572" w:date="2024-08-07T09:32:00Z">
        <w:r w:rsidR="00640018" w:rsidDel="002E49C2">
          <w:rPr>
            <w:rFonts w:cs="Times New Roman"/>
            <w:sz w:val="24"/>
            <w:szCs w:val="24"/>
            <w:lang w:val="en-AU"/>
          </w:rPr>
          <w:delText xml:space="preserve">Supplementary </w:delText>
        </w:r>
      </w:del>
      <w:ins w:id="206" w:author="8618073241572" w:date="2024-08-07T09:32:00Z">
        <w:r w:rsidR="002E49C2">
          <w:rPr>
            <w:rFonts w:cs="Times New Roman"/>
            <w:sz w:val="24"/>
            <w:szCs w:val="24"/>
            <w:lang w:val="en-AU"/>
          </w:rPr>
          <w:t xml:space="preserve">supplementary </w:t>
        </w:r>
      </w:ins>
      <w:del w:id="207" w:author="8618073241572" w:date="2024-08-07T09:32:00Z">
        <w:r w:rsidR="00640018" w:rsidDel="002E49C2">
          <w:rPr>
            <w:rFonts w:cs="Times New Roman"/>
            <w:sz w:val="24"/>
            <w:szCs w:val="24"/>
            <w:lang w:val="en-AU"/>
          </w:rPr>
          <w:delText>Material</w:delText>
        </w:r>
      </w:del>
      <w:ins w:id="208" w:author="8618073241572" w:date="2024-08-07T09:32:00Z">
        <w:r w:rsidR="002E49C2">
          <w:rPr>
            <w:rFonts w:cs="Times New Roman"/>
            <w:sz w:val="24"/>
            <w:szCs w:val="24"/>
            <w:lang w:val="en-AU"/>
          </w:rPr>
          <w:t>material</w:t>
        </w:r>
      </w:ins>
      <w:r w:rsidR="009D7EEB" w:rsidRPr="00151626">
        <w:rPr>
          <w:rFonts w:cs="Times New Roman"/>
          <w:sz w:val="24"/>
          <w:szCs w:val="24"/>
          <w:lang w:val="en-AU"/>
        </w:rPr>
        <w:t xml:space="preserve">. </w:t>
      </w:r>
    </w:p>
    <w:p w14:paraId="14A5FAA8" w14:textId="77777777" w:rsidR="001E6C0D" w:rsidRDefault="009F20ED" w:rsidP="001E6C0D">
      <w:pPr>
        <w:spacing w:line="480" w:lineRule="auto"/>
        <w:ind w:firstLineChars="100" w:firstLine="240"/>
        <w:rPr>
          <w:rFonts w:cs="Times New Roman"/>
          <w:sz w:val="24"/>
          <w:szCs w:val="24"/>
          <w:lang w:val="en-AU"/>
        </w:rPr>
      </w:pPr>
      <w:r>
        <w:rPr>
          <w:rFonts w:cs="Times New Roman"/>
          <w:sz w:val="24"/>
          <w:szCs w:val="24"/>
          <w:lang w:val="en-AU"/>
        </w:rPr>
        <w:t>Additionally</w:t>
      </w:r>
      <w:r w:rsidR="007337FF">
        <w:rPr>
          <w:rFonts w:cs="Times New Roman"/>
          <w:sz w:val="24"/>
          <w:szCs w:val="24"/>
          <w:lang w:val="en-AU"/>
        </w:rPr>
        <w:t>, t</w:t>
      </w:r>
      <w:r w:rsidR="00A8610D" w:rsidRPr="00151626">
        <w:rPr>
          <w:rFonts w:cs="Times New Roman"/>
          <w:sz w:val="24"/>
          <w:szCs w:val="24"/>
          <w:lang w:val="en-AU"/>
        </w:rPr>
        <w:t>here were 20 genes predicted as cancer drivers by DGAT-cancer in multiple cancer types (Fig. 2b)</w:t>
      </w:r>
      <w:r w:rsidR="007337FF">
        <w:rPr>
          <w:rFonts w:cs="Times New Roman"/>
          <w:sz w:val="24"/>
          <w:szCs w:val="24"/>
          <w:lang w:val="en-AU"/>
        </w:rPr>
        <w:t xml:space="preserve">. These genes include </w:t>
      </w:r>
      <w:r w:rsidR="00A8610D" w:rsidRPr="00151626">
        <w:rPr>
          <w:rFonts w:cs="Times New Roman"/>
          <w:i/>
          <w:iCs/>
          <w:sz w:val="24"/>
          <w:szCs w:val="24"/>
          <w:lang w:val="en-AU"/>
        </w:rPr>
        <w:t>TP53</w:t>
      </w:r>
      <w:r w:rsidR="00A8610D" w:rsidRPr="00151626">
        <w:rPr>
          <w:rFonts w:cs="Times New Roman"/>
          <w:sz w:val="24"/>
          <w:szCs w:val="24"/>
          <w:lang w:val="en-AU"/>
        </w:rPr>
        <w:t xml:space="preserve"> </w:t>
      </w:r>
      <w:r w:rsidR="007337FF">
        <w:rPr>
          <w:rFonts w:cs="Times New Roman"/>
          <w:sz w:val="24"/>
          <w:szCs w:val="24"/>
          <w:lang w:val="en-AU"/>
        </w:rPr>
        <w:t xml:space="preserve">that </w:t>
      </w:r>
      <w:r w:rsidR="00A8610D" w:rsidRPr="00151626">
        <w:rPr>
          <w:rFonts w:cs="Times New Roman"/>
          <w:sz w:val="24"/>
          <w:szCs w:val="24"/>
          <w:lang w:val="en-AU"/>
        </w:rPr>
        <w:t xml:space="preserve">was predicted to be a cancer driver in </w:t>
      </w:r>
      <w:ins w:id="209" w:author="8618073241572" w:date="2024-08-06T13:52:00Z">
        <w:r w:rsidR="007B3B4E">
          <w:rPr>
            <w:rFonts w:cs="Times New Roman"/>
            <w:sz w:val="24"/>
            <w:szCs w:val="24"/>
            <w:lang w:val="en-AU"/>
          </w:rPr>
          <w:t>seven</w:t>
        </w:r>
        <w:r w:rsidR="007B3B4E" w:rsidRPr="00151626">
          <w:rPr>
            <w:rFonts w:cs="Times New Roman"/>
            <w:sz w:val="24"/>
            <w:szCs w:val="24"/>
            <w:lang w:val="en-AU"/>
          </w:rPr>
          <w:t xml:space="preserve"> </w:t>
        </w:r>
      </w:ins>
      <w:del w:id="210" w:author="8618073241572" w:date="2024-08-06T13:52:00Z">
        <w:r w:rsidR="00A8610D" w:rsidRPr="00151626" w:rsidDel="007B3B4E">
          <w:rPr>
            <w:rFonts w:cs="Times New Roman"/>
            <w:sz w:val="24"/>
            <w:szCs w:val="24"/>
            <w:lang w:val="en-AU"/>
          </w:rPr>
          <w:delText xml:space="preserve">nine </w:delText>
        </w:r>
      </w:del>
      <w:r w:rsidR="00A8610D" w:rsidRPr="00151626">
        <w:rPr>
          <w:rFonts w:cs="Times New Roman"/>
          <w:sz w:val="24"/>
          <w:szCs w:val="24"/>
          <w:lang w:val="en-AU"/>
        </w:rPr>
        <w:t xml:space="preserve">types of cancer, with predicted scores ranking between the top 1 to the top 24. The </w:t>
      </w:r>
      <w:r w:rsidR="00A8610D" w:rsidRPr="00151626">
        <w:rPr>
          <w:rFonts w:cs="Times New Roman"/>
          <w:i/>
          <w:iCs/>
          <w:sz w:val="24"/>
          <w:szCs w:val="24"/>
          <w:lang w:val="en-AU"/>
        </w:rPr>
        <w:t xml:space="preserve">COL1A2 </w:t>
      </w:r>
      <w:r w:rsidR="00A8610D" w:rsidRPr="00151626">
        <w:rPr>
          <w:rFonts w:cs="Times New Roman"/>
          <w:sz w:val="24"/>
          <w:szCs w:val="24"/>
          <w:lang w:val="en-AU"/>
        </w:rPr>
        <w:t xml:space="preserve">gene was predicted as a cancer driver in BLCA and HNSC, with predicted scores ranking in the top 10 and the top 4, respectively. Another gene, </w:t>
      </w:r>
      <w:r w:rsidR="00A8610D" w:rsidRPr="00151626">
        <w:rPr>
          <w:rFonts w:cs="Times New Roman"/>
          <w:i/>
          <w:iCs/>
          <w:sz w:val="24"/>
          <w:szCs w:val="24"/>
          <w:lang w:val="en-AU"/>
        </w:rPr>
        <w:t xml:space="preserve">PTEN, </w:t>
      </w:r>
      <w:r w:rsidR="00A8610D" w:rsidRPr="00151626">
        <w:rPr>
          <w:rFonts w:cs="Times New Roman"/>
          <w:sz w:val="24"/>
          <w:szCs w:val="24"/>
          <w:lang w:val="en-AU"/>
        </w:rPr>
        <w:t xml:space="preserve">was predicted to be a cancer driver in BRCA, CESC, COAD, GBM, LGG and STAD. </w:t>
      </w:r>
    </w:p>
    <w:p w14:paraId="41B60172" w14:textId="464E6A93" w:rsidR="00D670C2" w:rsidRPr="00151626" w:rsidRDefault="004B4771" w:rsidP="001E6C0D">
      <w:pPr>
        <w:spacing w:line="480" w:lineRule="auto"/>
        <w:ind w:firstLineChars="100" w:firstLine="240"/>
        <w:rPr>
          <w:rFonts w:cs="Times New Roman"/>
          <w:sz w:val="24"/>
          <w:szCs w:val="24"/>
          <w:lang w:val="en-AU"/>
        </w:rPr>
      </w:pPr>
      <w:r>
        <w:rPr>
          <w:rFonts w:cs="Times New Roman"/>
          <w:sz w:val="24"/>
          <w:szCs w:val="24"/>
          <w:lang w:val="en-AU"/>
        </w:rPr>
        <w:t xml:space="preserve">Moreover, </w:t>
      </w:r>
      <w:r w:rsidR="00A8610D" w:rsidRPr="00151626">
        <w:rPr>
          <w:rFonts w:cs="Times New Roman"/>
          <w:sz w:val="24"/>
          <w:szCs w:val="24"/>
          <w:lang w:val="en-AU"/>
        </w:rPr>
        <w:t xml:space="preserve">predicted cancer drivers in BRCA, </w:t>
      </w:r>
      <w:del w:id="211" w:author="8618073241572" w:date="2024-08-06T14:57:00Z">
        <w:r w:rsidR="00A8610D" w:rsidRPr="00151626" w:rsidDel="00751D4B">
          <w:rPr>
            <w:rFonts w:cs="Times New Roman"/>
            <w:sz w:val="24"/>
            <w:szCs w:val="24"/>
            <w:lang w:val="en-AU"/>
          </w:rPr>
          <w:delText xml:space="preserve">CESC, </w:delText>
        </w:r>
      </w:del>
      <w:r w:rsidR="00A8610D" w:rsidRPr="00151626">
        <w:rPr>
          <w:rFonts w:cs="Times New Roman"/>
          <w:sz w:val="24"/>
          <w:szCs w:val="24"/>
          <w:lang w:val="en-AU"/>
        </w:rPr>
        <w:t>COAD, GBM</w:t>
      </w:r>
      <w:del w:id="212" w:author="8618073241572" w:date="2024-08-06T14:57:00Z">
        <w:r w:rsidR="00A8610D" w:rsidRPr="00151626" w:rsidDel="00751D4B">
          <w:rPr>
            <w:rFonts w:cs="Times New Roman"/>
            <w:sz w:val="24"/>
            <w:szCs w:val="24"/>
            <w:lang w:val="en-AU"/>
          </w:rPr>
          <w:delText>, LGG</w:delText>
        </w:r>
      </w:del>
      <w:r w:rsidR="00A8610D" w:rsidRPr="00151626">
        <w:rPr>
          <w:rFonts w:cs="Times New Roman"/>
          <w:sz w:val="24"/>
          <w:szCs w:val="24"/>
          <w:lang w:val="en-AU"/>
        </w:rPr>
        <w:t xml:space="preserve"> and STAD were significantly (</w:t>
      </w:r>
      <m:oMath>
        <m:r>
          <w:rPr>
            <w:rFonts w:ascii="Cambria Math" w:hAnsi="Cambria Math" w:cs="Times New Roman"/>
            <w:sz w:val="24"/>
            <w:szCs w:val="24"/>
            <w:lang w:val="en-AU"/>
          </w:rPr>
          <m:t>7.65×</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-8</m:t>
            </m:r>
          </m:sup>
        </m:sSup>
        <m:r>
          <w:rPr>
            <w:rFonts w:ascii="Cambria Math" w:hAnsi="Cambria Math" w:cs="Times New Roman"/>
            <w:sz w:val="24"/>
            <w:szCs w:val="24"/>
            <w:lang w:val="en-AU"/>
          </w:rPr>
          <m:t>≤</m:t>
        </m:r>
        <m:sSub>
          <m:sSubPr>
            <m:ctrlPr>
              <w:rPr>
                <w:rFonts w:ascii="Cambria Math" w:hAnsi="Cambria Math" w:cs="Times New Roman"/>
                <w:i/>
                <w:sz w:val="24"/>
                <w:szCs w:val="24"/>
                <w:lang w:val="en-AU"/>
              </w:rPr>
            </m:ctrlPr>
          </m:sSubPr>
          <m:e>
            <m:r>
              <w:rPr>
                <w:rFonts w:ascii="Cambria Math" w:hAnsi="Cambria Math" w:cs="Times New Roman"/>
                <w:sz w:val="24"/>
                <w:szCs w:val="24"/>
                <w:lang w:val="en-AU"/>
              </w:rPr>
              <m:t>p</m:t>
            </m:r>
          </m:e>
          <m:sub>
            <m:r>
              <w:rPr>
                <w:rFonts w:ascii="Cambria Math" w:hAnsi="Cambria Math" w:cs="Times New Roman"/>
                <w:sz w:val="24"/>
                <w:szCs w:val="24"/>
                <w:lang w:val="en-AU"/>
              </w:rPr>
              <m:t>adj</m:t>
            </m:r>
          </m:sub>
        </m:sSub>
        <m:r>
          <w:rPr>
            <w:rFonts w:ascii="Cambria Math" w:hAnsi="Cambria Math" w:cs="Times New Roman"/>
            <w:sz w:val="24"/>
            <w:szCs w:val="24"/>
            <w:lang w:val="en-AU"/>
          </w:rPr>
          <m:t>≤0.046</m:t>
        </m:r>
      </m:oMath>
      <w:r w:rsidR="00A8610D" w:rsidRPr="00151626">
        <w:rPr>
          <w:rFonts w:cs="Times New Roman"/>
          <w:sz w:val="24"/>
          <w:szCs w:val="24"/>
          <w:lang w:val="en-AU"/>
        </w:rPr>
        <w:t>) enriched in drug response genes</w:t>
      </w:r>
      <w:r>
        <w:rPr>
          <w:rFonts w:cs="Times New Roman"/>
          <w:sz w:val="24"/>
          <w:szCs w:val="24"/>
          <w:lang w:val="en-AU"/>
        </w:rPr>
        <w:t xml:space="preserve"> (Fig. 2c)</w:t>
      </w:r>
      <w:r w:rsidR="00A8610D" w:rsidRPr="00151626">
        <w:rPr>
          <w:rFonts w:cs="Times New Roman"/>
          <w:sz w:val="24"/>
          <w:szCs w:val="24"/>
          <w:lang w:val="en-AU"/>
        </w:rPr>
        <w:t xml:space="preserve">. We explored the correlation between the expression patterns of the predicted cancer driver genes and drug activities, </w:t>
      </w:r>
      <w:r w:rsidR="00A8610D" w:rsidRPr="00151626">
        <w:rPr>
          <w:rFonts w:cs="Times New Roman"/>
          <w:sz w:val="24"/>
          <w:szCs w:val="24"/>
        </w:rPr>
        <w:t xml:space="preserve">expressed as 50% growth inhibitory levels (GI50) in </w:t>
      </w:r>
      <w:r w:rsidR="00A8610D" w:rsidRPr="00151626">
        <w:rPr>
          <w:rFonts w:cs="Times New Roman"/>
          <w:sz w:val="24"/>
          <w:szCs w:val="24"/>
        </w:rPr>
        <w:lastRenderedPageBreak/>
        <w:t xml:space="preserve">the </w:t>
      </w:r>
      <w:r w:rsidR="00A8610D" w:rsidRPr="00151626">
        <w:rPr>
          <w:rFonts w:cs="Times New Roman"/>
          <w:sz w:val="24"/>
          <w:szCs w:val="24"/>
          <w:lang w:val="en-AU"/>
        </w:rPr>
        <w:t xml:space="preserve">NCI-60 cell line, which were derived from </w:t>
      </w:r>
      <w:proofErr w:type="spellStart"/>
      <w:r w:rsidR="00A8610D" w:rsidRPr="00151626">
        <w:rPr>
          <w:rFonts w:cs="Times New Roman"/>
          <w:sz w:val="24"/>
          <w:szCs w:val="24"/>
          <w:lang w:val="en-AU"/>
        </w:rPr>
        <w:t>CellMinerCDB</w:t>
      </w:r>
      <w:proofErr w:type="spellEnd"/>
      <w:r w:rsidR="008210F2">
        <w:rPr>
          <w:rFonts w:cs="Times New Roman"/>
          <w:sz w:val="24"/>
          <w:szCs w:val="24"/>
          <w:lang w:val="en-AU"/>
        </w:rPr>
        <w:fldChar w:fldCharType="begin"/>
      </w:r>
      <w:r w:rsidR="008210F2">
        <w:rPr>
          <w:rFonts w:cs="Times New Roman"/>
          <w:sz w:val="24"/>
          <w:szCs w:val="24"/>
          <w:lang w:val="en-AU"/>
        </w:rPr>
        <w:instrText xml:space="preserve"> HYPERLINK \l "_ENREF_32" \o "Luna, 2021 #69" </w:instrText>
      </w:r>
      <w:r w:rsidR="008210F2">
        <w:rPr>
          <w:rFonts w:cs="Times New Roman"/>
          <w:sz w:val="24"/>
          <w:szCs w:val="24"/>
          <w:lang w:val="en-AU"/>
        </w:rPr>
      </w:r>
      <w:r w:rsidR="008210F2">
        <w:rPr>
          <w:rFonts w:cs="Times New Roman"/>
          <w:sz w:val="24"/>
          <w:szCs w:val="24"/>
          <w:lang w:val="en-AU"/>
        </w:rPr>
        <w:fldChar w:fldCharType="separate"/>
      </w:r>
      <w:r w:rsidR="008210F2" w:rsidRPr="00151626">
        <w:rPr>
          <w:rFonts w:cs="Times New Roman"/>
          <w:sz w:val="24"/>
          <w:szCs w:val="24"/>
          <w:lang w:val="en-AU"/>
        </w:rPr>
        <w:fldChar w:fldCharType="begin">
          <w:fldData xml:space="preserve">PEVuZE5vdGU+PENpdGU+PEF1dGhvcj5MdW5hPC9BdXRob3I+PFllYXI+MjAyMTwvWWVhcj48UmVj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</w:fldData>
        </w:fldChar>
      </w:r>
      <w:r w:rsidR="008210F2">
        <w:rPr>
          <w:rFonts w:cs="Times New Roman"/>
          <w:sz w:val="24"/>
          <w:szCs w:val="24"/>
          <w:lang w:val="en-AU"/>
        </w:rPr>
        <w:instrText xml:space="preserve"> ADDIN EN.CITE </w:instrText>
      </w:r>
      <w:r w:rsidR="008210F2">
        <w:rPr>
          <w:rFonts w:cs="Times New Roman"/>
          <w:sz w:val="24"/>
          <w:szCs w:val="24"/>
          <w:lang w:val="en-AU"/>
        </w:rPr>
        <w:fldChar w:fldCharType="begin">
          <w:fldData xml:space="preserve">PEVuZE5vdGU+PENpdGU+PEF1dGhvcj5MdW5hPC9BdXRob3I+PFllYXI+MjAyMTwvWWVhcj48UmVj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</w:fldData>
        </w:fldChar>
      </w:r>
      <w:r w:rsidR="008210F2">
        <w:rPr>
          <w:rFonts w:cs="Times New Roman"/>
          <w:sz w:val="24"/>
          <w:szCs w:val="24"/>
          <w:lang w:val="en-AU"/>
        </w:rPr>
        <w:instrText xml:space="preserve"> ADDIN EN.CITE.DATA </w:instrText>
      </w:r>
      <w:r w:rsidR="008210F2">
        <w:rPr>
          <w:rFonts w:cs="Times New Roman"/>
          <w:sz w:val="24"/>
          <w:szCs w:val="24"/>
          <w:lang w:val="en-AU"/>
        </w:rPr>
      </w:r>
      <w:r w:rsidR="008210F2">
        <w:rPr>
          <w:rFonts w:cs="Times New Roman"/>
          <w:sz w:val="24"/>
          <w:szCs w:val="24"/>
          <w:lang w:val="en-AU"/>
        </w:rPr>
        <w:fldChar w:fldCharType="end"/>
      </w:r>
      <w:r w:rsidR="008210F2" w:rsidRPr="00151626">
        <w:rPr>
          <w:rFonts w:cs="Times New Roman"/>
          <w:sz w:val="24"/>
          <w:szCs w:val="24"/>
          <w:lang w:val="en-AU"/>
        </w:rPr>
        <w:fldChar w:fldCharType="separate"/>
      </w:r>
      <w:r w:rsidR="008210F2" w:rsidRPr="008210F2">
        <w:rPr>
          <w:rFonts w:cs="Times New Roman"/>
          <w:noProof/>
          <w:sz w:val="24"/>
          <w:szCs w:val="24"/>
          <w:vertAlign w:val="superscript"/>
          <w:lang w:val="en-AU"/>
        </w:rPr>
        <w:t>32</w:t>
      </w:r>
      <w:r w:rsidR="008210F2" w:rsidRPr="00151626">
        <w:rPr>
          <w:rFonts w:cs="Times New Roman"/>
          <w:sz w:val="24"/>
          <w:szCs w:val="24"/>
          <w:lang w:val="en-AU"/>
        </w:rPr>
        <w:fldChar w:fldCharType="end"/>
      </w:r>
      <w:r w:rsidR="008210F2">
        <w:rPr>
          <w:rFonts w:cs="Times New Roman"/>
          <w:sz w:val="24"/>
          <w:szCs w:val="24"/>
          <w:lang w:val="en-AU"/>
        </w:rPr>
        <w:fldChar w:fldCharType="end"/>
      </w:r>
      <w:r w:rsidR="00A8610D" w:rsidRPr="00151626">
        <w:rPr>
          <w:rFonts w:cs="Times New Roman"/>
          <w:sz w:val="24"/>
          <w:szCs w:val="24"/>
          <w:lang w:val="en-AU"/>
        </w:rPr>
        <w:t>. The analysis was performed by calculating Pearson correlation coefficients between gene expression levels and the z-scores of negative log 10 (GI50) in all NCI-60 cell lines. We found that</w:t>
      </w:r>
      <w:r w:rsidR="00A8610D" w:rsidRPr="00151626">
        <w:rPr>
          <w:rFonts w:cs="Times New Roman"/>
          <w:sz w:val="24"/>
          <w:szCs w:val="24"/>
        </w:rPr>
        <w:t xml:space="preserve"> the expression</w:t>
      </w:r>
      <w:r w:rsidR="00A8610D" w:rsidRPr="00151626">
        <w:rPr>
          <w:rFonts w:cs="Times New Roman"/>
          <w:sz w:val="24"/>
          <w:szCs w:val="24"/>
          <w:lang w:val="en-AU"/>
        </w:rPr>
        <w:t xml:space="preserve"> levels of </w:t>
      </w:r>
      <w:r w:rsidR="00A8610D" w:rsidRPr="00151626">
        <w:rPr>
          <w:rFonts w:cs="Times New Roman"/>
          <w:sz w:val="24"/>
          <w:szCs w:val="24"/>
        </w:rPr>
        <w:t xml:space="preserve">many </w:t>
      </w:r>
      <w:r w:rsidR="00A8610D" w:rsidRPr="00151626">
        <w:rPr>
          <w:rFonts w:cs="Times New Roman"/>
          <w:sz w:val="24"/>
          <w:szCs w:val="24"/>
          <w:lang w:val="en-AU"/>
        </w:rPr>
        <w:t>predicted cancer drivers</w:t>
      </w:r>
      <w:r w:rsidR="00A8610D" w:rsidRPr="00151626">
        <w:rPr>
          <w:rFonts w:cs="Times New Roman"/>
          <w:sz w:val="24"/>
          <w:szCs w:val="24"/>
        </w:rPr>
        <w:t xml:space="preserve"> were significantly </w:t>
      </w:r>
      <w:r w:rsidR="00A8610D" w:rsidRPr="00151626">
        <w:rPr>
          <w:rFonts w:cs="Times New Roman"/>
          <w:sz w:val="24"/>
          <w:szCs w:val="24"/>
          <w:lang w:val="en-AU"/>
        </w:rPr>
        <w:t>(</w:t>
      </w:r>
      <m:oMath>
        <m:sSub>
          <m:sSubPr>
            <m:ctrlPr>
              <w:rPr>
                <w:rFonts w:ascii="Cambria Math" w:hAnsi="Cambria Math" w:cs="Times New Roman"/>
                <w:i/>
                <w:sz w:val="24"/>
                <w:szCs w:val="24"/>
                <w:lang w:val="en-AU"/>
              </w:rPr>
            </m:ctrlPr>
          </m:sSubPr>
          <m:e>
            <m:r>
              <w:rPr>
                <w:rFonts w:ascii="Cambria Math" w:hAnsi="Cambria Math" w:cs="Times New Roman"/>
                <w:sz w:val="24"/>
                <w:szCs w:val="24"/>
                <w:lang w:val="en-AU"/>
              </w:rPr>
              <m:t>p</m:t>
            </m:r>
          </m:e>
          <m:sub>
            <m:r>
              <w:rPr>
                <w:rFonts w:ascii="Cambria Math" w:hAnsi="Cambria Math" w:cs="Times New Roman"/>
                <w:sz w:val="24"/>
                <w:szCs w:val="24"/>
                <w:lang w:val="en-AU"/>
              </w:rPr>
              <m:t>adj</m:t>
            </m:r>
          </m:sub>
        </m:sSub>
        <m:r>
          <w:rPr>
            <w:rFonts w:ascii="Cambria Math" w:hAnsi="Cambria Math" w:cs="Times New Roman"/>
            <w:sz w:val="24"/>
            <w:szCs w:val="24"/>
            <w:lang w:val="en-AU"/>
          </w:rPr>
          <m:t>≤0.05</m:t>
        </m:r>
      </m:oMath>
      <w:r w:rsidR="00A8610D" w:rsidRPr="00151626">
        <w:rPr>
          <w:rFonts w:cs="Times New Roman"/>
          <w:sz w:val="24"/>
          <w:szCs w:val="24"/>
          <w:lang w:val="en-AU"/>
        </w:rPr>
        <w:t xml:space="preserve">) </w:t>
      </w:r>
      <w:r w:rsidR="00A8610D" w:rsidRPr="00151626">
        <w:rPr>
          <w:rFonts w:cs="Times New Roman"/>
          <w:sz w:val="24"/>
          <w:szCs w:val="24"/>
        </w:rPr>
        <w:t xml:space="preserve">correlated with drug activities </w:t>
      </w:r>
      <w:r w:rsidR="00A8610D" w:rsidRPr="00151626">
        <w:rPr>
          <w:rFonts w:cs="Times New Roman"/>
          <w:sz w:val="24"/>
          <w:szCs w:val="24"/>
          <w:lang w:val="en-AU"/>
        </w:rPr>
        <w:t>(Fig. 2d</w:t>
      </w:r>
      <w:r w:rsidR="002F4392" w:rsidRPr="00151626">
        <w:rPr>
          <w:rFonts w:cs="Times New Roman"/>
          <w:sz w:val="24"/>
          <w:szCs w:val="24"/>
          <w:lang w:val="en-AU"/>
        </w:rPr>
        <w:t>)</w:t>
      </w:r>
      <w:r w:rsidR="00A8610D" w:rsidRPr="00151626">
        <w:rPr>
          <w:rFonts w:cs="Times New Roman"/>
          <w:sz w:val="24"/>
          <w:szCs w:val="24"/>
          <w:lang w:val="en-AU"/>
        </w:rPr>
        <w:t xml:space="preserve">, thereby illustrating the potential of these genes for clinical treatment. </w:t>
      </w:r>
    </w:p>
    <w:p w14:paraId="705D240B" w14:textId="77777777" w:rsidR="00D670C2" w:rsidRPr="00151626" w:rsidRDefault="00D670C2" w:rsidP="00F349EC">
      <w:pPr>
        <w:spacing w:line="480" w:lineRule="auto"/>
        <w:rPr>
          <w:rFonts w:cs="Times New Roman"/>
          <w:sz w:val="24"/>
          <w:szCs w:val="24"/>
          <w:lang w:val="en-AU"/>
        </w:rPr>
      </w:pPr>
    </w:p>
    <w:p w14:paraId="403CA2AC" w14:textId="77777777" w:rsidR="00D670C2" w:rsidRPr="00151626" w:rsidRDefault="00A8610D" w:rsidP="00F349EC">
      <w:pPr>
        <w:pStyle w:val="2"/>
        <w:spacing w:line="480" w:lineRule="auto"/>
        <w:rPr>
          <w:rFonts w:cs="Times New Roman"/>
          <w:strike/>
          <w:szCs w:val="24"/>
          <w:lang w:val="en-AU"/>
        </w:rPr>
      </w:pPr>
      <w:r w:rsidRPr="00151626">
        <w:rPr>
          <w:rFonts w:cs="Times New Roman"/>
          <w:szCs w:val="24"/>
        </w:rPr>
        <w:t>DGAT-cancer outperformed other methods</w:t>
      </w:r>
    </w:p>
    <w:p w14:paraId="40CC8E6D" w14:textId="4EE630F3" w:rsidR="007D37C5" w:rsidRPr="007D37C5" w:rsidRDefault="00A8610D" w:rsidP="00D12EE5">
      <w:pPr>
        <w:spacing w:line="480" w:lineRule="auto"/>
        <w:rPr>
          <w:ins w:id="213" w:author="8618073241572" w:date="2024-07-29T16:41:00Z"/>
          <w:rFonts w:cs="Times New Roman"/>
          <w:sz w:val="24"/>
          <w:szCs w:val="24"/>
        </w:rPr>
      </w:pPr>
      <w:r w:rsidRPr="00151626">
        <w:rPr>
          <w:rFonts w:cs="Times New Roman"/>
          <w:sz w:val="24"/>
          <w:szCs w:val="24"/>
          <w:lang w:val="en-AU"/>
        </w:rPr>
        <w:t xml:space="preserve">DGAT-cancer was compared </w:t>
      </w:r>
      <w:r w:rsidR="004E49F4">
        <w:rPr>
          <w:rFonts w:cs="Times New Roman"/>
          <w:sz w:val="24"/>
          <w:szCs w:val="24"/>
          <w:lang w:val="en-AU"/>
        </w:rPr>
        <w:t>to</w:t>
      </w:r>
      <w:r w:rsidRPr="00151626">
        <w:rPr>
          <w:rFonts w:cs="Times New Roman"/>
          <w:sz w:val="24"/>
          <w:szCs w:val="24"/>
          <w:lang w:val="en-AU"/>
        </w:rPr>
        <w:t xml:space="preserve"> </w:t>
      </w:r>
      <w:del w:id="214" w:author="8618073241572" w:date="2024-07-27T17:47:00Z">
        <w:r w:rsidRPr="00151626" w:rsidDel="00227DE4">
          <w:rPr>
            <w:rFonts w:cs="Times New Roman"/>
            <w:sz w:val="24"/>
            <w:szCs w:val="24"/>
            <w:lang w:val="en-AU"/>
          </w:rPr>
          <w:delText>three</w:delText>
        </w:r>
      </w:del>
      <w:ins w:id="215" w:author="8618073241572" w:date="2024-07-27T17:47:00Z">
        <w:r w:rsidR="00227DE4">
          <w:rPr>
            <w:rFonts w:cs="Times New Roman"/>
            <w:sz w:val="24"/>
            <w:szCs w:val="24"/>
            <w:lang w:val="en-AU"/>
          </w:rPr>
          <w:t>five</w:t>
        </w:r>
      </w:ins>
      <w:r w:rsidRPr="00151626">
        <w:rPr>
          <w:rFonts w:cs="Times New Roman"/>
          <w:sz w:val="24"/>
          <w:szCs w:val="24"/>
          <w:lang w:val="en-AU"/>
        </w:rPr>
        <w:t xml:space="preserve"> other cancer driver identification methods, </w:t>
      </w:r>
      <w:proofErr w:type="spellStart"/>
      <w:r w:rsidRPr="00151626">
        <w:rPr>
          <w:rFonts w:cs="Times New Roman"/>
          <w:sz w:val="24"/>
          <w:szCs w:val="24"/>
          <w:lang w:val="en-AU"/>
        </w:rPr>
        <w:t>MutSigCV</w:t>
      </w:r>
      <w:proofErr w:type="spellEnd"/>
      <w:r w:rsidRPr="00151626">
        <w:rPr>
          <w:rFonts w:cs="Times New Roman"/>
          <w:sz w:val="24"/>
          <w:szCs w:val="24"/>
          <w:lang w:val="en-AU"/>
        </w:rPr>
        <w:t xml:space="preserve">, </w:t>
      </w:r>
      <w:proofErr w:type="spellStart"/>
      <w:r w:rsidRPr="00151626">
        <w:rPr>
          <w:rFonts w:cs="Times New Roman"/>
          <w:sz w:val="24"/>
          <w:szCs w:val="24"/>
        </w:rPr>
        <w:t>OncodriveFML</w:t>
      </w:r>
      <w:proofErr w:type="spellEnd"/>
      <w:del w:id="216" w:author="8618073241572" w:date="2024-07-26T17:34:00Z">
        <w:r w:rsidRPr="00151626" w:rsidDel="00D74528">
          <w:rPr>
            <w:rFonts w:cs="Times New Roman"/>
            <w:sz w:val="24"/>
            <w:szCs w:val="24"/>
          </w:rPr>
          <w:delText xml:space="preserve"> and </w:delText>
        </w:r>
      </w:del>
      <w:ins w:id="217" w:author="8618073241572" w:date="2024-07-26T17:34:00Z">
        <w:r w:rsidR="00D74528">
          <w:rPr>
            <w:rFonts w:cs="Times New Roman"/>
            <w:sz w:val="24"/>
            <w:szCs w:val="24"/>
          </w:rPr>
          <w:t xml:space="preserve">, </w:t>
        </w:r>
      </w:ins>
      <w:r w:rsidRPr="00151626">
        <w:rPr>
          <w:rFonts w:cs="Times New Roman"/>
          <w:sz w:val="24"/>
          <w:szCs w:val="24"/>
        </w:rPr>
        <w:t>OncodriveCLUSTL</w:t>
      </w:r>
      <w:ins w:id="218" w:author="8618073241572" w:date="2024-07-26T17:34:00Z">
        <w:r w:rsidR="00D74528">
          <w:rPr>
            <w:rFonts w:cs="Times New Roman"/>
            <w:sz w:val="24"/>
            <w:szCs w:val="24"/>
          </w:rPr>
          <w:t xml:space="preserve">, </w:t>
        </w:r>
        <w:proofErr w:type="spellStart"/>
        <w:r w:rsidR="00D74528" w:rsidRPr="00D74528">
          <w:rPr>
            <w:rStyle w:val="af"/>
            <w:rFonts w:cs="Times New Roman"/>
            <w:color w:val="auto"/>
            <w:sz w:val="24"/>
            <w:szCs w:val="24"/>
            <w:u w:val="none"/>
          </w:rPr>
          <w:t>DiffMut</w:t>
        </w:r>
        <w:proofErr w:type="spellEnd"/>
        <w:r w:rsidR="00D74528">
          <w:rPr>
            <w:rStyle w:val="af"/>
            <w:rFonts w:cs="Times New Roman"/>
            <w:color w:val="auto"/>
            <w:sz w:val="24"/>
            <w:szCs w:val="24"/>
            <w:u w:val="none"/>
          </w:rPr>
          <w:t xml:space="preserve"> and</w:t>
        </w:r>
      </w:ins>
      <w:r w:rsidRPr="00151626">
        <w:rPr>
          <w:rFonts w:cs="Times New Roman"/>
          <w:sz w:val="24"/>
          <w:szCs w:val="24"/>
        </w:rPr>
        <w:t xml:space="preserve"> </w:t>
      </w:r>
      <w:proofErr w:type="spellStart"/>
      <w:ins w:id="219" w:author="8618073241572" w:date="2024-07-26T17:35:00Z">
        <w:r w:rsidR="00D74528">
          <w:rPr>
            <w:rFonts w:cs="Times New Roman"/>
            <w:sz w:val="24"/>
            <w:szCs w:val="24"/>
          </w:rPr>
          <w:t>TDAmut</w:t>
        </w:r>
        <w:proofErr w:type="spellEnd"/>
        <w:r w:rsidR="00D74528">
          <w:rPr>
            <w:rFonts w:cs="Times New Roman"/>
            <w:sz w:val="24"/>
            <w:szCs w:val="24"/>
          </w:rPr>
          <w:t xml:space="preserve"> </w:t>
        </w:r>
      </w:ins>
      <w:r w:rsidRPr="00151626">
        <w:rPr>
          <w:rFonts w:cs="Times New Roman"/>
          <w:sz w:val="24"/>
          <w:szCs w:val="24"/>
          <w:lang w:val="en-AU"/>
        </w:rPr>
        <w:t xml:space="preserve">with respect to </w:t>
      </w:r>
      <w:r w:rsidRPr="00151626">
        <w:rPr>
          <w:rFonts w:cs="Times New Roman"/>
          <w:sz w:val="24"/>
          <w:szCs w:val="24"/>
        </w:rPr>
        <w:t xml:space="preserve">the </w:t>
      </w:r>
      <w:r w:rsidRPr="00151626">
        <w:rPr>
          <w:rFonts w:cs="Times New Roman"/>
          <w:sz w:val="24"/>
          <w:szCs w:val="24"/>
          <w:lang w:val="en-AU"/>
        </w:rPr>
        <w:t xml:space="preserve">area under the precision–recall curve (AUPRC). First, </w:t>
      </w:r>
      <w:r w:rsidR="004B4771">
        <w:rPr>
          <w:rFonts w:cs="Times New Roman"/>
          <w:sz w:val="24"/>
          <w:szCs w:val="24"/>
          <w:lang w:val="en-AU"/>
        </w:rPr>
        <w:t xml:space="preserve">they are </w:t>
      </w:r>
      <w:r w:rsidRPr="00151626">
        <w:rPr>
          <w:rFonts w:cs="Times New Roman"/>
          <w:sz w:val="24"/>
          <w:szCs w:val="24"/>
          <w:lang w:val="en-AU"/>
        </w:rPr>
        <w:t xml:space="preserve">compared </w:t>
      </w:r>
      <w:r w:rsidR="004B4771">
        <w:rPr>
          <w:rFonts w:cs="Times New Roman"/>
          <w:sz w:val="24"/>
          <w:szCs w:val="24"/>
          <w:lang w:val="en-AU"/>
        </w:rPr>
        <w:t xml:space="preserve">in </w:t>
      </w:r>
      <w:r w:rsidRPr="00151626">
        <w:rPr>
          <w:rFonts w:cs="Times New Roman"/>
          <w:sz w:val="24"/>
          <w:szCs w:val="24"/>
          <w:lang w:val="en-AU"/>
        </w:rPr>
        <w:t>predicting cancer drivers from a set of genes (</w:t>
      </w:r>
      <w:del w:id="220" w:author="8618073241572" w:date="2024-07-29T16:14:00Z">
        <w:r w:rsidRPr="00151626" w:rsidDel="00F4500E">
          <w:rPr>
            <w:rFonts w:cs="Times New Roman"/>
            <w:sz w:val="24"/>
            <w:szCs w:val="24"/>
            <w:lang w:val="en-AU"/>
          </w:rPr>
          <w:delText xml:space="preserve">a total of 21,664 genes, </w:delText>
        </w:r>
      </w:del>
      <w:r w:rsidR="003212EB" w:rsidRPr="00151626">
        <w:rPr>
          <w:rFonts w:cs="Times New Roman"/>
          <w:sz w:val="24"/>
          <w:szCs w:val="24"/>
          <w:lang w:val="en-AU"/>
        </w:rPr>
        <w:t>Table S8</w:t>
      </w:r>
      <w:r w:rsidRPr="00151626">
        <w:rPr>
          <w:rFonts w:cs="Times New Roman"/>
          <w:sz w:val="24"/>
          <w:szCs w:val="24"/>
          <w:lang w:val="en-AU"/>
        </w:rPr>
        <w:t>)</w:t>
      </w:r>
      <w:r w:rsidR="004B4771">
        <w:rPr>
          <w:rFonts w:cs="Times New Roman"/>
          <w:sz w:val="24"/>
          <w:szCs w:val="24"/>
          <w:lang w:val="en-AU"/>
        </w:rPr>
        <w:t xml:space="preserve"> that</w:t>
      </w:r>
      <w:r w:rsidRPr="00151626">
        <w:rPr>
          <w:rFonts w:cs="Times New Roman"/>
          <w:sz w:val="24"/>
          <w:szCs w:val="24"/>
          <w:lang w:val="en-AU"/>
        </w:rPr>
        <w:t xml:space="preserve"> </w:t>
      </w:r>
      <w:r w:rsidR="004B4771">
        <w:rPr>
          <w:rFonts w:cs="Times New Roman"/>
          <w:sz w:val="24"/>
          <w:szCs w:val="24"/>
          <w:lang w:val="en-AU"/>
        </w:rPr>
        <w:t xml:space="preserve">have </w:t>
      </w:r>
      <w:r w:rsidRPr="00151626">
        <w:rPr>
          <w:rFonts w:cs="Times New Roman"/>
          <w:sz w:val="24"/>
          <w:szCs w:val="24"/>
          <w:lang w:val="en-AU"/>
        </w:rPr>
        <w:t xml:space="preserve">prediction scores given by at least one of the </w:t>
      </w:r>
      <w:ins w:id="221" w:author="8618073241572" w:date="2024-07-29T16:42:00Z">
        <w:r w:rsidR="007D37C5">
          <w:rPr>
            <w:rFonts w:cs="Times New Roman"/>
            <w:sz w:val="24"/>
            <w:szCs w:val="24"/>
            <w:lang w:val="en-AU"/>
          </w:rPr>
          <w:t>six</w:t>
        </w:r>
      </w:ins>
      <w:del w:id="222" w:author="8618073241572" w:date="2024-07-29T16:15:00Z">
        <w:r w:rsidRPr="00151626" w:rsidDel="00F4500E">
          <w:rPr>
            <w:rFonts w:cs="Times New Roman"/>
            <w:sz w:val="24"/>
            <w:szCs w:val="24"/>
            <w:lang w:val="en-AU"/>
          </w:rPr>
          <w:delText>four</w:delText>
        </w:r>
      </w:del>
      <w:r w:rsidRPr="00151626">
        <w:rPr>
          <w:rFonts w:cs="Times New Roman"/>
          <w:sz w:val="24"/>
          <w:szCs w:val="24"/>
          <w:lang w:val="en-AU"/>
        </w:rPr>
        <w:t xml:space="preserve"> methods. </w:t>
      </w:r>
      <w:r w:rsidR="003212EB" w:rsidRPr="00151626">
        <w:rPr>
          <w:rFonts w:cs="Times New Roman"/>
          <w:sz w:val="24"/>
          <w:szCs w:val="24"/>
          <w:lang w:val="en-AU"/>
        </w:rPr>
        <w:t>Table S9</w:t>
      </w:r>
      <w:r w:rsidRPr="00151626">
        <w:rPr>
          <w:rFonts w:cs="Times New Roman"/>
          <w:sz w:val="24"/>
          <w:szCs w:val="24"/>
          <w:lang w:val="en-AU"/>
        </w:rPr>
        <w:t xml:space="preserve"> shows the numbers of positive and negative genes used in evaluating the methods. As shown in Fig. </w:t>
      </w:r>
      <w:del w:id="223" w:author="8618073241572" w:date="2024-08-13T14:35:00Z">
        <w:r w:rsidRPr="00151626" w:rsidDel="00826C84">
          <w:rPr>
            <w:rFonts w:cs="Times New Roman"/>
            <w:sz w:val="24"/>
            <w:szCs w:val="24"/>
            <w:lang w:val="en-AU"/>
          </w:rPr>
          <w:delText>3a</w:delText>
        </w:r>
      </w:del>
      <w:ins w:id="224" w:author="8618073241572" w:date="2024-08-13T14:35:00Z">
        <w:r w:rsidR="00826C84">
          <w:rPr>
            <w:rFonts w:cs="Times New Roman"/>
            <w:sz w:val="24"/>
            <w:szCs w:val="24"/>
            <w:lang w:val="en-AU"/>
          </w:rPr>
          <w:t>S4</w:t>
        </w:r>
        <w:r w:rsidR="00826C84" w:rsidRPr="00151626">
          <w:rPr>
            <w:rFonts w:cs="Times New Roman"/>
            <w:sz w:val="24"/>
            <w:szCs w:val="24"/>
            <w:lang w:val="en-AU"/>
          </w:rPr>
          <w:t>a</w:t>
        </w:r>
      </w:ins>
      <w:r w:rsidRPr="00151626">
        <w:rPr>
          <w:rFonts w:cs="Times New Roman"/>
          <w:sz w:val="24"/>
          <w:szCs w:val="24"/>
          <w:lang w:val="en-AU"/>
        </w:rPr>
        <w:t xml:space="preserve">, </w:t>
      </w:r>
      <w:r w:rsidRPr="00151626">
        <w:rPr>
          <w:rFonts w:cs="Times New Roman"/>
          <w:sz w:val="24"/>
          <w:szCs w:val="24"/>
        </w:rPr>
        <w:t xml:space="preserve">the AUPRC (in the range of 0.336 to 0.469) of DGAT-cancer in predicting cancer drivers for </w:t>
      </w:r>
      <w:del w:id="225" w:author="8618073241572" w:date="2024-07-27T18:04:00Z">
        <w:r w:rsidRPr="00151626" w:rsidDel="00C93C2C">
          <w:rPr>
            <w:rFonts w:cs="Times New Roman"/>
            <w:sz w:val="24"/>
            <w:szCs w:val="24"/>
          </w:rPr>
          <w:delText xml:space="preserve">nine </w:delText>
        </w:r>
      </w:del>
      <w:ins w:id="226" w:author="8618073241572" w:date="2024-07-27T18:04:00Z">
        <w:r w:rsidR="00C93C2C">
          <w:rPr>
            <w:rFonts w:cs="Times New Roman"/>
            <w:sz w:val="24"/>
            <w:szCs w:val="24"/>
          </w:rPr>
          <w:t>seven</w:t>
        </w:r>
        <w:r w:rsidR="00C93C2C" w:rsidRPr="00151626">
          <w:rPr>
            <w:rFonts w:cs="Times New Roman"/>
            <w:sz w:val="24"/>
            <w:szCs w:val="24"/>
          </w:rPr>
          <w:t xml:space="preserve"> </w:t>
        </w:r>
      </w:ins>
      <w:r w:rsidRPr="00151626">
        <w:rPr>
          <w:rFonts w:cs="Times New Roman"/>
          <w:sz w:val="24"/>
          <w:szCs w:val="24"/>
        </w:rPr>
        <w:t xml:space="preserve">types of cancer (BLCA, BRCA, </w:t>
      </w:r>
      <w:del w:id="227" w:author="8618073241572" w:date="2024-07-27T18:04:00Z">
        <w:r w:rsidRPr="00151626" w:rsidDel="00C93C2C">
          <w:rPr>
            <w:rFonts w:cs="Times New Roman"/>
            <w:sz w:val="24"/>
            <w:szCs w:val="24"/>
          </w:rPr>
          <w:delText xml:space="preserve">CESC, </w:delText>
        </w:r>
      </w:del>
      <w:r w:rsidRPr="00151626">
        <w:rPr>
          <w:rFonts w:cs="Times New Roman"/>
          <w:sz w:val="24"/>
          <w:szCs w:val="24"/>
        </w:rPr>
        <w:t xml:space="preserve">COAD, HNSC, GBM, </w:t>
      </w:r>
      <w:del w:id="228" w:author="8618073241572" w:date="2024-07-27T18:04:00Z">
        <w:r w:rsidRPr="00151626" w:rsidDel="00C93C2C">
          <w:rPr>
            <w:rFonts w:cs="Times New Roman"/>
            <w:sz w:val="24"/>
            <w:szCs w:val="24"/>
          </w:rPr>
          <w:delText xml:space="preserve">LGG, </w:delText>
        </w:r>
      </w:del>
      <w:r w:rsidRPr="00151626">
        <w:rPr>
          <w:rFonts w:cs="Times New Roman"/>
          <w:sz w:val="24"/>
          <w:szCs w:val="24"/>
        </w:rPr>
        <w:t xml:space="preserve">LUAD and STAD) were the highest by comparison with the other </w:t>
      </w:r>
      <w:del w:id="229" w:author="8618073241572" w:date="2024-07-27T18:02:00Z">
        <w:r w:rsidRPr="00151626" w:rsidDel="009E65A6">
          <w:rPr>
            <w:rFonts w:cs="Times New Roman" w:hint="eastAsia"/>
            <w:sz w:val="24"/>
            <w:szCs w:val="24"/>
          </w:rPr>
          <w:delText xml:space="preserve">three </w:delText>
        </w:r>
      </w:del>
      <w:ins w:id="230" w:author="8618073241572" w:date="2024-07-27T18:02:00Z">
        <w:r w:rsidR="009E65A6">
          <w:rPr>
            <w:rFonts w:cs="Times New Roman" w:hint="eastAsia"/>
            <w:sz w:val="24"/>
            <w:szCs w:val="24"/>
          </w:rPr>
          <w:t>five</w:t>
        </w:r>
        <w:r w:rsidR="009E65A6">
          <w:rPr>
            <w:rFonts w:cs="Times New Roman"/>
            <w:sz w:val="24"/>
            <w:szCs w:val="24"/>
          </w:rPr>
          <w:t xml:space="preserve"> </w:t>
        </w:r>
      </w:ins>
      <w:r w:rsidRPr="00151626">
        <w:rPr>
          <w:rFonts w:cs="Times New Roman"/>
          <w:sz w:val="24"/>
          <w:szCs w:val="24"/>
        </w:rPr>
        <w:t xml:space="preserve">methods, </w:t>
      </w:r>
      <w:proofErr w:type="spellStart"/>
      <w:r w:rsidRPr="00151626">
        <w:rPr>
          <w:rFonts w:cs="Times New Roman"/>
          <w:sz w:val="24"/>
          <w:szCs w:val="24"/>
          <w:lang w:val="en-AU"/>
        </w:rPr>
        <w:t>MutSigCV</w:t>
      </w:r>
      <w:proofErr w:type="spellEnd"/>
      <w:r w:rsidRPr="00151626">
        <w:rPr>
          <w:rFonts w:cs="Times New Roman"/>
          <w:sz w:val="24"/>
          <w:szCs w:val="24"/>
          <w:lang w:val="en-AU"/>
        </w:rPr>
        <w:t xml:space="preserve"> (AUPRC ranged in 0.225 to 0.282), </w:t>
      </w:r>
      <w:proofErr w:type="spellStart"/>
      <w:r w:rsidRPr="00151626">
        <w:rPr>
          <w:rFonts w:cs="Times New Roman"/>
          <w:sz w:val="24"/>
          <w:szCs w:val="24"/>
        </w:rPr>
        <w:t>OncodriveFML</w:t>
      </w:r>
      <w:proofErr w:type="spellEnd"/>
      <w:r w:rsidRPr="00151626">
        <w:rPr>
          <w:rFonts w:cs="Times New Roman"/>
          <w:sz w:val="24"/>
          <w:szCs w:val="24"/>
        </w:rPr>
        <w:t xml:space="preserve"> </w:t>
      </w:r>
      <w:r w:rsidRPr="00151626">
        <w:rPr>
          <w:rFonts w:cs="Times New Roman"/>
          <w:sz w:val="24"/>
          <w:szCs w:val="24"/>
          <w:lang w:val="en-AU"/>
        </w:rPr>
        <w:t xml:space="preserve">(AUPRC ranged in 0.283 to 0.365) </w:t>
      </w:r>
      <w:del w:id="231" w:author="8618073241572" w:date="2024-07-27T18:02:00Z">
        <w:r w:rsidRPr="00151626" w:rsidDel="009E65A6">
          <w:rPr>
            <w:rFonts w:cs="Times New Roman"/>
            <w:sz w:val="24"/>
            <w:szCs w:val="24"/>
          </w:rPr>
          <w:delText xml:space="preserve">and </w:delText>
        </w:r>
      </w:del>
      <w:r w:rsidRPr="00151626">
        <w:rPr>
          <w:rFonts w:cs="Times New Roman"/>
          <w:sz w:val="24"/>
          <w:szCs w:val="24"/>
        </w:rPr>
        <w:t xml:space="preserve">OncodriveCLUSTL </w:t>
      </w:r>
      <w:r w:rsidRPr="00151626">
        <w:rPr>
          <w:rFonts w:cs="Times New Roman"/>
          <w:sz w:val="24"/>
          <w:szCs w:val="24"/>
          <w:lang w:val="en-AU"/>
        </w:rPr>
        <w:t>(AUPRC ranged in 0.289 to 0.356)</w:t>
      </w:r>
      <w:ins w:id="232" w:author="8618073241572" w:date="2024-07-27T18:02:00Z">
        <w:r w:rsidR="009E65A6">
          <w:rPr>
            <w:rFonts w:cs="Times New Roman" w:hint="eastAsia"/>
            <w:sz w:val="24"/>
            <w:szCs w:val="24"/>
            <w:lang w:val="en-AU"/>
          </w:rPr>
          <w:t>,</w:t>
        </w:r>
        <w:r w:rsidR="009E65A6">
          <w:rPr>
            <w:rFonts w:cs="Times New Roman"/>
            <w:sz w:val="24"/>
            <w:szCs w:val="24"/>
            <w:lang w:val="en-AU"/>
          </w:rPr>
          <w:t xml:space="preserve"> </w:t>
        </w:r>
        <w:proofErr w:type="spellStart"/>
        <w:r w:rsidR="009E65A6" w:rsidRPr="00D74528">
          <w:rPr>
            <w:rStyle w:val="af"/>
            <w:rFonts w:cs="Times New Roman"/>
            <w:color w:val="auto"/>
            <w:sz w:val="24"/>
            <w:szCs w:val="24"/>
            <w:u w:val="none"/>
          </w:rPr>
          <w:t>DiffMut</w:t>
        </w:r>
        <w:proofErr w:type="spellEnd"/>
        <w:r w:rsidR="009E65A6">
          <w:rPr>
            <w:rStyle w:val="af"/>
            <w:rFonts w:cs="Times New Roman"/>
            <w:color w:val="auto"/>
            <w:sz w:val="24"/>
            <w:szCs w:val="24"/>
            <w:u w:val="none"/>
          </w:rPr>
          <w:t xml:space="preserve"> </w:t>
        </w:r>
        <w:r w:rsidR="009E65A6" w:rsidRPr="00151626">
          <w:rPr>
            <w:rFonts w:cs="Times New Roman"/>
            <w:sz w:val="24"/>
            <w:szCs w:val="24"/>
            <w:lang w:val="en-AU"/>
          </w:rPr>
          <w:t>(AUPRC ranged in 0.2</w:t>
        </w:r>
      </w:ins>
      <w:ins w:id="233" w:author="8618073241572" w:date="2024-08-13T15:53:00Z">
        <w:r w:rsidR="008E4FD5">
          <w:rPr>
            <w:rFonts w:cs="Times New Roman"/>
            <w:sz w:val="24"/>
            <w:szCs w:val="24"/>
            <w:lang w:val="en-AU"/>
          </w:rPr>
          <w:t xml:space="preserve">12 </w:t>
        </w:r>
      </w:ins>
      <w:ins w:id="234" w:author="8618073241572" w:date="2024-07-27T18:02:00Z">
        <w:r w:rsidR="009E65A6" w:rsidRPr="00151626">
          <w:rPr>
            <w:rFonts w:cs="Times New Roman"/>
            <w:sz w:val="24"/>
            <w:szCs w:val="24"/>
            <w:lang w:val="en-AU"/>
          </w:rPr>
          <w:t>to 0.2</w:t>
        </w:r>
      </w:ins>
      <w:ins w:id="235" w:author="8618073241572" w:date="2024-08-13T15:53:00Z">
        <w:r w:rsidR="008E4FD5">
          <w:rPr>
            <w:rFonts w:cs="Times New Roman"/>
            <w:sz w:val="24"/>
            <w:szCs w:val="24"/>
            <w:lang w:val="en-AU"/>
          </w:rPr>
          <w:t>48</w:t>
        </w:r>
      </w:ins>
      <w:ins w:id="236" w:author="8618073241572" w:date="2024-07-27T18:02:00Z">
        <w:r w:rsidR="009E65A6" w:rsidRPr="00151626">
          <w:rPr>
            <w:rFonts w:cs="Times New Roman"/>
            <w:sz w:val="24"/>
            <w:szCs w:val="24"/>
            <w:lang w:val="en-AU"/>
          </w:rPr>
          <w:t>)</w:t>
        </w:r>
        <w:r w:rsidR="009E65A6">
          <w:rPr>
            <w:rFonts w:cs="Times New Roman"/>
            <w:sz w:val="24"/>
            <w:szCs w:val="24"/>
            <w:lang w:val="en-AU"/>
          </w:rPr>
          <w:t xml:space="preserve"> and </w:t>
        </w:r>
        <w:proofErr w:type="spellStart"/>
        <w:r w:rsidR="009E65A6">
          <w:rPr>
            <w:rFonts w:cs="Times New Roman"/>
            <w:sz w:val="24"/>
            <w:szCs w:val="24"/>
          </w:rPr>
          <w:t>TDAmut</w:t>
        </w:r>
        <w:proofErr w:type="spellEnd"/>
        <w:r w:rsidR="009E65A6">
          <w:rPr>
            <w:rFonts w:cs="Times New Roman"/>
            <w:sz w:val="24"/>
            <w:szCs w:val="24"/>
          </w:rPr>
          <w:t xml:space="preserve"> </w:t>
        </w:r>
        <w:r w:rsidR="009E65A6" w:rsidRPr="00151626">
          <w:rPr>
            <w:rFonts w:cs="Times New Roman"/>
            <w:sz w:val="24"/>
            <w:szCs w:val="24"/>
            <w:lang w:val="en-AU"/>
          </w:rPr>
          <w:t>(AUPRC ranged in 0.2</w:t>
        </w:r>
      </w:ins>
      <w:ins w:id="237" w:author="8618073241572" w:date="2024-07-27T18:03:00Z">
        <w:r w:rsidR="009E65A6">
          <w:rPr>
            <w:rFonts w:cs="Times New Roman"/>
            <w:sz w:val="24"/>
            <w:szCs w:val="24"/>
            <w:lang w:val="en-AU"/>
          </w:rPr>
          <w:t>74</w:t>
        </w:r>
      </w:ins>
      <w:ins w:id="238" w:author="8618073241572" w:date="2024-07-27T18:02:00Z">
        <w:r w:rsidR="009E65A6" w:rsidRPr="00151626">
          <w:rPr>
            <w:rFonts w:cs="Times New Roman"/>
            <w:sz w:val="24"/>
            <w:szCs w:val="24"/>
            <w:lang w:val="en-AU"/>
          </w:rPr>
          <w:t xml:space="preserve"> to 0.</w:t>
        </w:r>
      </w:ins>
      <w:ins w:id="239" w:author="8618073241572" w:date="2024-07-27T18:03:00Z">
        <w:r w:rsidR="00C93C2C">
          <w:rPr>
            <w:rFonts w:cs="Times New Roman"/>
            <w:sz w:val="24"/>
            <w:szCs w:val="24"/>
            <w:lang w:val="en-AU"/>
          </w:rPr>
          <w:t>334</w:t>
        </w:r>
      </w:ins>
      <w:ins w:id="240" w:author="8618073241572" w:date="2024-07-27T18:02:00Z">
        <w:r w:rsidR="009E65A6" w:rsidRPr="00151626">
          <w:rPr>
            <w:rFonts w:cs="Times New Roman"/>
            <w:sz w:val="24"/>
            <w:szCs w:val="24"/>
            <w:lang w:val="en-AU"/>
          </w:rPr>
          <w:t>)</w:t>
        </w:r>
      </w:ins>
      <w:del w:id="241" w:author="8618073241572" w:date="2024-08-08T09:38:00Z">
        <w:r w:rsidRPr="00151626" w:rsidDel="008571A5">
          <w:rPr>
            <w:rFonts w:cs="Times New Roman"/>
            <w:sz w:val="24"/>
            <w:szCs w:val="24"/>
            <w:lang w:val="en-AU"/>
          </w:rPr>
          <w:delText xml:space="preserve"> (Fig. 3a)</w:delText>
        </w:r>
      </w:del>
      <w:r w:rsidRPr="00DD5ABF">
        <w:rPr>
          <w:rFonts w:cs="Times New Roman"/>
          <w:sz w:val="24"/>
          <w:szCs w:val="24"/>
          <w:lang w:val="en-AU"/>
        </w:rPr>
        <w:t xml:space="preserve">. </w:t>
      </w:r>
      <w:del w:id="242" w:author="8618073241572" w:date="2024-08-13T15:58:00Z">
        <w:r w:rsidRPr="00151626" w:rsidDel="003D6719">
          <w:rPr>
            <w:rFonts w:cs="Times New Roman"/>
            <w:sz w:val="24"/>
            <w:szCs w:val="24"/>
          </w:rPr>
          <w:delText xml:space="preserve">When assessing the AUPRC of these methods for predicting cancer </w:delText>
        </w:r>
        <w:r w:rsidRPr="00151626" w:rsidDel="003D6719">
          <w:rPr>
            <w:rFonts w:cs="Times New Roman"/>
            <w:sz w:val="24"/>
            <w:szCs w:val="24"/>
          </w:rPr>
          <w:lastRenderedPageBreak/>
          <w:delText xml:space="preserve">drivers from genes with prediction scores provided by all </w:delText>
        </w:r>
      </w:del>
      <w:del w:id="243" w:author="8618073241572" w:date="2024-08-13T15:57:00Z">
        <w:r w:rsidRPr="00151626" w:rsidDel="00AB706B">
          <w:rPr>
            <w:rFonts w:cs="Times New Roman" w:hint="eastAsia"/>
            <w:sz w:val="24"/>
            <w:szCs w:val="24"/>
          </w:rPr>
          <w:delText xml:space="preserve">four </w:delText>
        </w:r>
      </w:del>
      <w:del w:id="244" w:author="8618073241572" w:date="2024-08-13T15:58:00Z">
        <w:r w:rsidRPr="00151626" w:rsidDel="003D6719">
          <w:rPr>
            <w:rFonts w:cs="Times New Roman"/>
            <w:sz w:val="24"/>
            <w:szCs w:val="24"/>
          </w:rPr>
          <w:delText>method</w:delText>
        </w:r>
        <w:r w:rsidRPr="005C44EC" w:rsidDel="003D6719">
          <w:rPr>
            <w:rFonts w:cs="Times New Roman"/>
            <w:sz w:val="24"/>
            <w:szCs w:val="24"/>
          </w:rPr>
          <w:delText>s (</w:delText>
        </w:r>
        <w:r w:rsidR="003212EB" w:rsidRPr="005C44EC" w:rsidDel="003D6719">
          <w:rPr>
            <w:rFonts w:cs="Times New Roman"/>
            <w:sz w:val="24"/>
            <w:szCs w:val="24"/>
          </w:rPr>
          <w:delText>Table S8</w:delText>
        </w:r>
        <w:r w:rsidRPr="005C44EC" w:rsidDel="003D6719">
          <w:rPr>
            <w:rFonts w:cs="Times New Roman"/>
            <w:sz w:val="24"/>
            <w:szCs w:val="24"/>
          </w:rPr>
          <w:delText xml:space="preserve">), DGAT-cancer also performed the best in the </w:delText>
        </w:r>
      </w:del>
      <w:del w:id="245" w:author="8618073241572" w:date="2024-07-27T18:04:00Z">
        <w:r w:rsidRPr="005C44EC" w:rsidDel="00C93C2C">
          <w:rPr>
            <w:rFonts w:cs="Times New Roman"/>
            <w:sz w:val="24"/>
            <w:szCs w:val="24"/>
          </w:rPr>
          <w:delText xml:space="preserve">eight </w:delText>
        </w:r>
      </w:del>
      <w:del w:id="246" w:author="8618073241572" w:date="2024-08-13T15:58:00Z">
        <w:r w:rsidRPr="005C44EC" w:rsidDel="003D6719">
          <w:rPr>
            <w:rFonts w:cs="Times New Roman"/>
            <w:sz w:val="24"/>
            <w:szCs w:val="24"/>
          </w:rPr>
          <w:delText xml:space="preserve">cancer types (BLCA, BRCA, </w:delText>
        </w:r>
      </w:del>
      <w:del w:id="247" w:author="8618073241572" w:date="2024-07-27T18:04:00Z">
        <w:r w:rsidRPr="005C44EC" w:rsidDel="00C93C2C">
          <w:rPr>
            <w:rFonts w:cs="Times New Roman"/>
            <w:sz w:val="24"/>
            <w:szCs w:val="24"/>
          </w:rPr>
          <w:delText xml:space="preserve">CESC, </w:delText>
        </w:r>
      </w:del>
      <w:del w:id="248" w:author="8618073241572" w:date="2024-08-13T15:58:00Z">
        <w:r w:rsidRPr="005C44EC" w:rsidDel="003D6719">
          <w:rPr>
            <w:rFonts w:cs="Times New Roman"/>
            <w:sz w:val="24"/>
            <w:szCs w:val="24"/>
          </w:rPr>
          <w:delText>COAD, HNSC, GBM, LUAD and STAD) (</w:delText>
        </w:r>
        <w:r w:rsidR="002F7026" w:rsidRPr="005C44EC" w:rsidDel="003D6719">
          <w:rPr>
            <w:rFonts w:cs="Times New Roman"/>
            <w:sz w:val="24"/>
            <w:szCs w:val="24"/>
          </w:rPr>
          <w:delText xml:space="preserve">Fig. </w:delText>
        </w:r>
        <w:r w:rsidRPr="005C44EC" w:rsidDel="003D6719">
          <w:rPr>
            <w:rFonts w:cs="Times New Roman"/>
            <w:sz w:val="24"/>
            <w:szCs w:val="24"/>
          </w:rPr>
          <w:delText>).</w:delText>
        </w:r>
        <w:r w:rsidRPr="00151626" w:rsidDel="003D6719">
          <w:rPr>
            <w:rFonts w:cs="Times New Roman"/>
            <w:sz w:val="24"/>
            <w:szCs w:val="24"/>
          </w:rPr>
          <w:delText xml:space="preserve"> </w:delText>
        </w:r>
      </w:del>
      <w:ins w:id="249" w:author="8618073241572" w:date="2024-07-29T16:43:00Z">
        <w:r w:rsidR="007D37C5">
          <w:rPr>
            <w:rFonts w:cs="Times New Roman"/>
            <w:sz w:val="24"/>
            <w:szCs w:val="24"/>
          </w:rPr>
          <w:t>Then</w:t>
        </w:r>
      </w:ins>
      <w:ins w:id="250" w:author="8618073241572" w:date="2024-07-29T16:41:00Z">
        <w:r w:rsidR="007D37C5" w:rsidRPr="007D37C5">
          <w:rPr>
            <w:rFonts w:cs="Times New Roman"/>
            <w:sz w:val="24"/>
            <w:szCs w:val="24"/>
          </w:rPr>
          <w:t xml:space="preserve">, we assessed the model performance using </w:t>
        </w:r>
        <w:r w:rsidR="007D37C5" w:rsidRPr="00151626">
          <w:rPr>
            <w:rFonts w:cs="Times New Roman"/>
            <w:sz w:val="24"/>
            <w:szCs w:val="24"/>
          </w:rPr>
          <w:t xml:space="preserve">genes with prediction scores provided by all </w:t>
        </w:r>
      </w:ins>
      <w:ins w:id="251" w:author="8618073241572" w:date="2024-08-13T15:57:00Z">
        <w:r w:rsidR="00AB706B">
          <w:rPr>
            <w:rFonts w:cs="Times New Roman"/>
            <w:sz w:val="24"/>
            <w:szCs w:val="24"/>
          </w:rPr>
          <w:t>five</w:t>
        </w:r>
      </w:ins>
      <w:ins w:id="252" w:author="8618073241572" w:date="2024-07-29T16:41:00Z">
        <w:r w:rsidR="007D37C5" w:rsidRPr="00151626">
          <w:rPr>
            <w:rFonts w:cs="Times New Roman"/>
            <w:sz w:val="24"/>
            <w:szCs w:val="24"/>
          </w:rPr>
          <w:t xml:space="preserve"> method</w:t>
        </w:r>
        <w:r w:rsidR="007D37C5" w:rsidRPr="005C44EC">
          <w:rPr>
            <w:rFonts w:cs="Times New Roman"/>
            <w:sz w:val="24"/>
            <w:szCs w:val="24"/>
          </w:rPr>
          <w:t>s (Table S8)</w:t>
        </w:r>
        <w:r w:rsidR="007D37C5">
          <w:rPr>
            <w:rFonts w:cs="Times New Roman"/>
            <w:sz w:val="24"/>
            <w:szCs w:val="24"/>
          </w:rPr>
          <w:t xml:space="preserve">. </w:t>
        </w:r>
        <w:r w:rsidR="007D37C5" w:rsidRPr="007D37C5">
          <w:rPr>
            <w:rFonts w:cs="Times New Roman"/>
            <w:sz w:val="24"/>
            <w:szCs w:val="24"/>
          </w:rPr>
          <w:t xml:space="preserve">Due to the unique gene filtering step involved in </w:t>
        </w:r>
        <w:proofErr w:type="spellStart"/>
        <w:r w:rsidR="007D37C5" w:rsidRPr="007D37C5">
          <w:rPr>
            <w:rFonts w:cs="Times New Roman"/>
            <w:sz w:val="24"/>
            <w:szCs w:val="24"/>
          </w:rPr>
          <w:t>TDAmut</w:t>
        </w:r>
        <w:proofErr w:type="spellEnd"/>
        <w:r w:rsidR="007D37C5" w:rsidRPr="007D37C5">
          <w:rPr>
            <w:rFonts w:cs="Times New Roman"/>
            <w:sz w:val="24"/>
            <w:szCs w:val="24"/>
          </w:rPr>
          <w:t xml:space="preserve">, which results in predictions for only a limited set of genes, </w:t>
        </w:r>
        <w:proofErr w:type="spellStart"/>
        <w:r w:rsidR="007D37C5" w:rsidRPr="007D37C5">
          <w:rPr>
            <w:rFonts w:cs="Times New Roman"/>
            <w:sz w:val="24"/>
            <w:szCs w:val="24"/>
          </w:rPr>
          <w:t>TDAmut</w:t>
        </w:r>
        <w:proofErr w:type="spellEnd"/>
        <w:r w:rsidR="007D37C5" w:rsidRPr="007D37C5">
          <w:rPr>
            <w:rFonts w:cs="Times New Roman"/>
            <w:sz w:val="24"/>
            <w:szCs w:val="24"/>
          </w:rPr>
          <w:t xml:space="preserve"> was not included in the </w:t>
        </w:r>
        <w:r w:rsidR="007D37C5">
          <w:rPr>
            <w:rFonts w:cs="Times New Roman"/>
            <w:sz w:val="24"/>
            <w:szCs w:val="24"/>
          </w:rPr>
          <w:t>comparison</w:t>
        </w:r>
      </w:ins>
      <w:ins w:id="253" w:author="8618073241572" w:date="2024-07-29T16:43:00Z">
        <w:r w:rsidR="007D37C5">
          <w:rPr>
            <w:rFonts w:cs="Times New Roman"/>
            <w:sz w:val="24"/>
            <w:szCs w:val="24"/>
          </w:rPr>
          <w:t xml:space="preserve"> (supplementary material)</w:t>
        </w:r>
      </w:ins>
      <w:ins w:id="254" w:author="8618073241572" w:date="2024-07-29T16:41:00Z">
        <w:r w:rsidR="007D37C5">
          <w:rPr>
            <w:rFonts w:cs="Times New Roman"/>
            <w:sz w:val="24"/>
            <w:szCs w:val="24"/>
          </w:rPr>
          <w:t xml:space="preserve">. </w:t>
        </w:r>
        <w:r w:rsidR="007D37C5" w:rsidRPr="007D37C5">
          <w:rPr>
            <w:rFonts w:cs="Times New Roman"/>
            <w:sz w:val="24"/>
            <w:szCs w:val="24"/>
          </w:rPr>
          <w:t xml:space="preserve">When assessing the AUPRC for predicting cancer drivers from genes with prediction scores provided by all </w:t>
        </w:r>
      </w:ins>
      <w:ins w:id="255" w:author="8618073241572" w:date="2024-07-29T16:43:00Z">
        <w:r w:rsidR="007D37C5">
          <w:rPr>
            <w:rFonts w:cs="Times New Roman"/>
            <w:sz w:val="24"/>
            <w:szCs w:val="24"/>
          </w:rPr>
          <w:t>five</w:t>
        </w:r>
      </w:ins>
      <w:ins w:id="256" w:author="8618073241572" w:date="2024-07-29T16:41:00Z">
        <w:r w:rsidR="007D37C5" w:rsidRPr="007D37C5">
          <w:rPr>
            <w:rFonts w:cs="Times New Roman"/>
            <w:sz w:val="24"/>
            <w:szCs w:val="24"/>
          </w:rPr>
          <w:t xml:space="preserve"> methods, </w:t>
        </w:r>
      </w:ins>
      <w:ins w:id="257" w:author="8618073241572" w:date="2024-08-13T16:01:00Z">
        <w:r w:rsidR="00A16009">
          <w:rPr>
            <w:rFonts w:cs="Times New Roman"/>
            <w:sz w:val="24"/>
            <w:szCs w:val="24"/>
          </w:rPr>
          <w:t>t</w:t>
        </w:r>
      </w:ins>
      <w:ins w:id="258" w:author="8618073241572" w:date="2024-08-13T15:58:00Z">
        <w:r w:rsidR="003D6719" w:rsidRPr="00151626">
          <w:rPr>
            <w:rFonts w:cs="Times New Roman"/>
            <w:sz w:val="24"/>
            <w:szCs w:val="24"/>
          </w:rPr>
          <w:t>he AUPRC (in the range of 0.</w:t>
        </w:r>
      </w:ins>
      <w:ins w:id="259" w:author="8618073241572" w:date="2024-08-13T16:02:00Z">
        <w:r w:rsidR="009447AA">
          <w:rPr>
            <w:rFonts w:cs="Times New Roman"/>
            <w:sz w:val="24"/>
            <w:szCs w:val="24"/>
          </w:rPr>
          <w:t>646</w:t>
        </w:r>
      </w:ins>
      <w:ins w:id="260" w:author="8618073241572" w:date="2024-08-13T15:58:00Z">
        <w:r w:rsidR="003D6719" w:rsidRPr="00151626">
          <w:rPr>
            <w:rFonts w:cs="Times New Roman"/>
            <w:sz w:val="24"/>
            <w:szCs w:val="24"/>
          </w:rPr>
          <w:t xml:space="preserve"> to 0.</w:t>
        </w:r>
      </w:ins>
      <w:ins w:id="261" w:author="8618073241572" w:date="2024-08-13T16:02:00Z">
        <w:r w:rsidR="009447AA">
          <w:rPr>
            <w:rFonts w:cs="Times New Roman"/>
            <w:sz w:val="24"/>
            <w:szCs w:val="24"/>
          </w:rPr>
          <w:t>862</w:t>
        </w:r>
      </w:ins>
      <w:ins w:id="262" w:author="8618073241572" w:date="2024-08-13T15:58:00Z">
        <w:r w:rsidR="003D6719" w:rsidRPr="00151626">
          <w:rPr>
            <w:rFonts w:cs="Times New Roman"/>
            <w:sz w:val="24"/>
            <w:szCs w:val="24"/>
          </w:rPr>
          <w:t xml:space="preserve">) of DGAT-cancer in predicting cancer drivers for </w:t>
        </w:r>
        <w:r w:rsidR="003D6719">
          <w:rPr>
            <w:rFonts w:cs="Times New Roman"/>
            <w:sz w:val="24"/>
            <w:szCs w:val="24"/>
          </w:rPr>
          <w:t>seven</w:t>
        </w:r>
        <w:r w:rsidR="003D6719" w:rsidRPr="00151626">
          <w:rPr>
            <w:rFonts w:cs="Times New Roman"/>
            <w:sz w:val="24"/>
            <w:szCs w:val="24"/>
          </w:rPr>
          <w:t xml:space="preserve"> types of cancer (BLCA, BRCA, COAD, HNSC, GBM, LUAD and STAD) were the highest by comparison with the other </w:t>
        </w:r>
        <w:r w:rsidR="003D6719">
          <w:rPr>
            <w:rFonts w:cs="Times New Roman" w:hint="eastAsia"/>
            <w:sz w:val="24"/>
            <w:szCs w:val="24"/>
          </w:rPr>
          <w:t>five</w:t>
        </w:r>
        <w:r w:rsidR="003D6719">
          <w:rPr>
            <w:rFonts w:cs="Times New Roman"/>
            <w:sz w:val="24"/>
            <w:szCs w:val="24"/>
          </w:rPr>
          <w:t xml:space="preserve"> </w:t>
        </w:r>
        <w:r w:rsidR="003D6719" w:rsidRPr="00151626">
          <w:rPr>
            <w:rFonts w:cs="Times New Roman"/>
            <w:sz w:val="24"/>
            <w:szCs w:val="24"/>
          </w:rPr>
          <w:t xml:space="preserve">methods, </w:t>
        </w:r>
        <w:proofErr w:type="spellStart"/>
        <w:r w:rsidR="003D6719" w:rsidRPr="00151626">
          <w:rPr>
            <w:rFonts w:cs="Times New Roman"/>
            <w:sz w:val="24"/>
            <w:szCs w:val="24"/>
            <w:lang w:val="en-AU"/>
          </w:rPr>
          <w:t>MutSigCV</w:t>
        </w:r>
        <w:proofErr w:type="spellEnd"/>
        <w:r w:rsidR="003D6719" w:rsidRPr="00151626">
          <w:rPr>
            <w:rFonts w:cs="Times New Roman"/>
            <w:sz w:val="24"/>
            <w:szCs w:val="24"/>
            <w:lang w:val="en-AU"/>
          </w:rPr>
          <w:t xml:space="preserve"> (AUPRC ranged in 0.</w:t>
        </w:r>
      </w:ins>
      <w:ins w:id="263" w:author="8618073241572" w:date="2024-08-13T16:02:00Z">
        <w:r w:rsidR="009447AA">
          <w:rPr>
            <w:rFonts w:cs="Times New Roman"/>
            <w:sz w:val="24"/>
            <w:szCs w:val="24"/>
            <w:lang w:val="en-AU"/>
          </w:rPr>
          <w:t>322</w:t>
        </w:r>
      </w:ins>
      <w:ins w:id="264" w:author="8618073241572" w:date="2024-08-13T15:58:00Z">
        <w:r w:rsidR="003D6719" w:rsidRPr="00151626">
          <w:rPr>
            <w:rFonts w:cs="Times New Roman"/>
            <w:sz w:val="24"/>
            <w:szCs w:val="24"/>
            <w:lang w:val="en-AU"/>
          </w:rPr>
          <w:t xml:space="preserve"> to 0.</w:t>
        </w:r>
      </w:ins>
      <w:ins w:id="265" w:author="8618073241572" w:date="2024-08-13T16:03:00Z">
        <w:r w:rsidR="009447AA">
          <w:rPr>
            <w:rFonts w:cs="Times New Roman"/>
            <w:sz w:val="24"/>
            <w:szCs w:val="24"/>
            <w:lang w:val="en-AU"/>
          </w:rPr>
          <w:t>565</w:t>
        </w:r>
      </w:ins>
      <w:ins w:id="266" w:author="8618073241572" w:date="2024-08-13T15:58:00Z">
        <w:r w:rsidR="003D6719" w:rsidRPr="00151626">
          <w:rPr>
            <w:rFonts w:cs="Times New Roman"/>
            <w:sz w:val="24"/>
            <w:szCs w:val="24"/>
            <w:lang w:val="en-AU"/>
          </w:rPr>
          <w:t xml:space="preserve">), </w:t>
        </w:r>
        <w:proofErr w:type="spellStart"/>
        <w:r w:rsidR="003D6719" w:rsidRPr="00151626">
          <w:rPr>
            <w:rFonts w:cs="Times New Roman"/>
            <w:sz w:val="24"/>
            <w:szCs w:val="24"/>
          </w:rPr>
          <w:t>OncodriveFML</w:t>
        </w:r>
        <w:proofErr w:type="spellEnd"/>
        <w:r w:rsidR="003D6719" w:rsidRPr="00151626">
          <w:rPr>
            <w:rFonts w:cs="Times New Roman"/>
            <w:sz w:val="24"/>
            <w:szCs w:val="24"/>
          </w:rPr>
          <w:t xml:space="preserve"> </w:t>
        </w:r>
        <w:r w:rsidR="003D6719" w:rsidRPr="00151626">
          <w:rPr>
            <w:rFonts w:cs="Times New Roman"/>
            <w:sz w:val="24"/>
            <w:szCs w:val="24"/>
            <w:lang w:val="en-AU"/>
          </w:rPr>
          <w:t>(AUPRC ranged in 0.</w:t>
        </w:r>
      </w:ins>
      <w:ins w:id="267" w:author="8618073241572" w:date="2024-08-13T16:03:00Z">
        <w:r w:rsidR="009447AA">
          <w:rPr>
            <w:rFonts w:cs="Times New Roman"/>
            <w:sz w:val="24"/>
            <w:szCs w:val="24"/>
            <w:lang w:val="en-AU"/>
          </w:rPr>
          <w:t>417</w:t>
        </w:r>
      </w:ins>
      <w:ins w:id="268" w:author="8618073241572" w:date="2024-08-13T15:58:00Z">
        <w:r w:rsidR="003D6719" w:rsidRPr="00151626">
          <w:rPr>
            <w:rFonts w:cs="Times New Roman"/>
            <w:sz w:val="24"/>
            <w:szCs w:val="24"/>
            <w:lang w:val="en-AU"/>
          </w:rPr>
          <w:t xml:space="preserve"> to 0.</w:t>
        </w:r>
      </w:ins>
      <w:ins w:id="269" w:author="8618073241572" w:date="2024-08-13T16:03:00Z">
        <w:r w:rsidR="009447AA">
          <w:rPr>
            <w:rFonts w:cs="Times New Roman"/>
            <w:sz w:val="24"/>
            <w:szCs w:val="24"/>
            <w:lang w:val="en-AU"/>
          </w:rPr>
          <w:t>629</w:t>
        </w:r>
      </w:ins>
      <w:ins w:id="270" w:author="8618073241572" w:date="2024-08-13T15:58:00Z">
        <w:r w:rsidR="003D6719" w:rsidRPr="00151626">
          <w:rPr>
            <w:rFonts w:cs="Times New Roman"/>
            <w:sz w:val="24"/>
            <w:szCs w:val="24"/>
            <w:lang w:val="en-AU"/>
          </w:rPr>
          <w:t xml:space="preserve">) </w:t>
        </w:r>
        <w:r w:rsidR="003D6719" w:rsidRPr="00151626">
          <w:rPr>
            <w:rFonts w:cs="Times New Roman"/>
            <w:sz w:val="24"/>
            <w:szCs w:val="24"/>
          </w:rPr>
          <w:t xml:space="preserve">OncodriveCLUSTL </w:t>
        </w:r>
        <w:r w:rsidR="003D6719" w:rsidRPr="00151626">
          <w:rPr>
            <w:rFonts w:cs="Times New Roman"/>
            <w:sz w:val="24"/>
            <w:szCs w:val="24"/>
            <w:lang w:val="en-AU"/>
          </w:rPr>
          <w:t>(AUPRC ranged in 0.</w:t>
        </w:r>
      </w:ins>
      <w:ins w:id="271" w:author="8618073241572" w:date="2024-08-13T16:03:00Z">
        <w:r w:rsidR="009447AA">
          <w:rPr>
            <w:rFonts w:cs="Times New Roman"/>
            <w:sz w:val="24"/>
            <w:szCs w:val="24"/>
            <w:lang w:val="en-AU"/>
          </w:rPr>
          <w:t>357</w:t>
        </w:r>
      </w:ins>
      <w:ins w:id="272" w:author="8618073241572" w:date="2024-08-13T15:58:00Z">
        <w:r w:rsidR="003D6719" w:rsidRPr="00151626">
          <w:rPr>
            <w:rFonts w:cs="Times New Roman"/>
            <w:sz w:val="24"/>
            <w:szCs w:val="24"/>
            <w:lang w:val="en-AU"/>
          </w:rPr>
          <w:t xml:space="preserve"> to 0.</w:t>
        </w:r>
      </w:ins>
      <w:ins w:id="273" w:author="8618073241572" w:date="2024-08-13T16:03:00Z">
        <w:r w:rsidR="00852639">
          <w:rPr>
            <w:rFonts w:cs="Times New Roman"/>
            <w:sz w:val="24"/>
            <w:szCs w:val="24"/>
            <w:lang w:val="en-AU"/>
          </w:rPr>
          <w:t>562</w:t>
        </w:r>
      </w:ins>
      <w:ins w:id="274" w:author="8618073241572" w:date="2024-08-13T15:58:00Z">
        <w:r w:rsidR="003D6719" w:rsidRPr="00151626">
          <w:rPr>
            <w:rFonts w:cs="Times New Roman"/>
            <w:sz w:val="24"/>
            <w:szCs w:val="24"/>
            <w:lang w:val="en-AU"/>
          </w:rPr>
          <w:t>)</w:t>
        </w:r>
      </w:ins>
      <w:ins w:id="275" w:author="8618073241572" w:date="2024-08-13T16:02:00Z">
        <w:r w:rsidR="00A16009">
          <w:rPr>
            <w:rFonts w:cs="Times New Roman"/>
            <w:sz w:val="24"/>
            <w:szCs w:val="24"/>
            <w:lang w:val="en-AU"/>
          </w:rPr>
          <w:t xml:space="preserve"> and</w:t>
        </w:r>
      </w:ins>
      <w:ins w:id="276" w:author="8618073241572" w:date="2024-08-13T15:58:00Z">
        <w:r w:rsidR="003D6719">
          <w:rPr>
            <w:rFonts w:cs="Times New Roman"/>
            <w:sz w:val="24"/>
            <w:szCs w:val="24"/>
            <w:lang w:val="en-AU"/>
          </w:rPr>
          <w:t xml:space="preserve"> </w:t>
        </w:r>
        <w:proofErr w:type="spellStart"/>
        <w:r w:rsidR="003D6719" w:rsidRPr="00D74528">
          <w:rPr>
            <w:rStyle w:val="af"/>
            <w:rFonts w:cs="Times New Roman"/>
            <w:color w:val="auto"/>
            <w:sz w:val="24"/>
            <w:szCs w:val="24"/>
            <w:u w:val="none"/>
          </w:rPr>
          <w:t>DiffMut</w:t>
        </w:r>
        <w:proofErr w:type="spellEnd"/>
        <w:r w:rsidR="003D6719">
          <w:rPr>
            <w:rStyle w:val="af"/>
            <w:rFonts w:cs="Times New Roman"/>
            <w:color w:val="auto"/>
            <w:sz w:val="24"/>
            <w:szCs w:val="24"/>
            <w:u w:val="none"/>
          </w:rPr>
          <w:t xml:space="preserve"> </w:t>
        </w:r>
        <w:r w:rsidR="003D6719" w:rsidRPr="00151626">
          <w:rPr>
            <w:rFonts w:cs="Times New Roman"/>
            <w:sz w:val="24"/>
            <w:szCs w:val="24"/>
            <w:lang w:val="en-AU"/>
          </w:rPr>
          <w:t>(AUPRC ranged in 0.</w:t>
        </w:r>
      </w:ins>
      <w:ins w:id="277" w:author="8618073241572" w:date="2024-08-13T16:03:00Z">
        <w:r w:rsidR="00852639">
          <w:rPr>
            <w:rFonts w:cs="Times New Roman"/>
            <w:sz w:val="24"/>
            <w:szCs w:val="24"/>
            <w:lang w:val="en-AU"/>
          </w:rPr>
          <w:t>379</w:t>
        </w:r>
      </w:ins>
      <w:ins w:id="278" w:author="8618073241572" w:date="2024-08-13T15:58:00Z">
        <w:r w:rsidR="003D6719">
          <w:rPr>
            <w:rFonts w:cs="Times New Roman"/>
            <w:sz w:val="24"/>
            <w:szCs w:val="24"/>
            <w:lang w:val="en-AU"/>
          </w:rPr>
          <w:t xml:space="preserve"> </w:t>
        </w:r>
        <w:r w:rsidR="003D6719" w:rsidRPr="00151626">
          <w:rPr>
            <w:rFonts w:cs="Times New Roman"/>
            <w:sz w:val="24"/>
            <w:szCs w:val="24"/>
            <w:lang w:val="en-AU"/>
          </w:rPr>
          <w:t>to 0.</w:t>
        </w:r>
      </w:ins>
      <w:ins w:id="279" w:author="8618073241572" w:date="2024-08-13T16:03:00Z">
        <w:r w:rsidR="00852639">
          <w:rPr>
            <w:rFonts w:cs="Times New Roman"/>
            <w:sz w:val="24"/>
            <w:szCs w:val="24"/>
            <w:lang w:val="en-AU"/>
          </w:rPr>
          <w:t>525</w:t>
        </w:r>
      </w:ins>
      <w:ins w:id="280" w:author="8618073241572" w:date="2024-08-13T15:58:00Z">
        <w:r w:rsidR="003D6719" w:rsidRPr="00151626">
          <w:rPr>
            <w:rFonts w:cs="Times New Roman"/>
            <w:sz w:val="24"/>
            <w:szCs w:val="24"/>
            <w:lang w:val="en-AU"/>
          </w:rPr>
          <w:t>)</w:t>
        </w:r>
      </w:ins>
      <w:ins w:id="281" w:author="8618073241572" w:date="2024-08-13T16:01:00Z">
        <w:r w:rsidR="00A16009">
          <w:rPr>
            <w:rFonts w:cs="Times New Roman"/>
            <w:sz w:val="24"/>
            <w:szCs w:val="24"/>
            <w:lang w:val="en-AU"/>
          </w:rPr>
          <w:t xml:space="preserve"> </w:t>
        </w:r>
        <w:r w:rsidR="00A16009" w:rsidRPr="00D12EE5">
          <w:rPr>
            <w:rFonts w:cs="Times New Roman"/>
            <w:sz w:val="24"/>
            <w:szCs w:val="24"/>
          </w:rPr>
          <w:t>(Fig. 3a)</w:t>
        </w:r>
      </w:ins>
      <w:ins w:id="282" w:author="8618073241572" w:date="2024-08-13T15:58:00Z">
        <w:r w:rsidR="003D6719" w:rsidRPr="00DD5ABF">
          <w:rPr>
            <w:rFonts w:cs="Times New Roman"/>
            <w:sz w:val="24"/>
            <w:szCs w:val="24"/>
            <w:lang w:val="en-AU"/>
          </w:rPr>
          <w:t>.</w:t>
        </w:r>
      </w:ins>
      <w:ins w:id="283" w:author="8618073241572" w:date="2024-08-13T16:04:00Z">
        <w:r w:rsidR="00852639">
          <w:rPr>
            <w:rFonts w:cs="Times New Roman" w:hint="eastAsia"/>
            <w:sz w:val="24"/>
            <w:szCs w:val="24"/>
          </w:rPr>
          <w:t xml:space="preserve"> </w:t>
        </w:r>
      </w:ins>
      <w:ins w:id="284" w:author="8618073241572" w:date="2024-08-13T15:59:00Z">
        <w:r w:rsidR="003D6719" w:rsidRPr="00D12EE5">
          <w:rPr>
            <w:rFonts w:cs="Times New Roman"/>
            <w:sz w:val="24"/>
            <w:szCs w:val="24"/>
          </w:rPr>
          <w:t xml:space="preserve">Our method, DGAT-cancer, demonstrated superior performance in terms of MCC across all </w:t>
        </w:r>
      </w:ins>
      <w:ins w:id="285" w:author="8618073241572" w:date="2024-08-13T16:04:00Z">
        <w:r w:rsidR="00852639">
          <w:rPr>
            <w:rFonts w:cs="Times New Roman"/>
            <w:sz w:val="24"/>
            <w:szCs w:val="24"/>
          </w:rPr>
          <w:t xml:space="preserve">seven </w:t>
        </w:r>
      </w:ins>
      <w:ins w:id="286" w:author="8618073241572" w:date="2024-08-13T15:59:00Z">
        <w:r w:rsidR="003D6719" w:rsidRPr="00D12EE5">
          <w:rPr>
            <w:rFonts w:cs="Times New Roman"/>
            <w:sz w:val="24"/>
            <w:szCs w:val="24"/>
          </w:rPr>
          <w:t>cancer types (Fig. 3b).</w:t>
        </w:r>
      </w:ins>
      <w:ins w:id="287" w:author="8618073241572" w:date="2024-08-13T16:05:00Z">
        <w:r w:rsidR="00852639">
          <w:rPr>
            <w:rFonts w:cs="Times New Roman"/>
            <w:sz w:val="24"/>
            <w:szCs w:val="24"/>
          </w:rPr>
          <w:t xml:space="preserve"> </w:t>
        </w:r>
      </w:ins>
      <w:ins w:id="288" w:author="8618073241572" w:date="2024-08-13T16:04:00Z">
        <w:r w:rsidR="00852639">
          <w:rPr>
            <w:rFonts w:cs="Times New Roman"/>
            <w:sz w:val="24"/>
            <w:szCs w:val="24"/>
          </w:rPr>
          <w:t>T</w:t>
        </w:r>
      </w:ins>
      <w:ins w:id="289" w:author="8618073241572" w:date="2024-08-13T15:56:00Z">
        <w:r w:rsidR="00D12EE5" w:rsidRPr="00D12EE5">
          <w:rPr>
            <w:rFonts w:cs="Times New Roman"/>
            <w:sz w:val="24"/>
            <w:szCs w:val="24"/>
          </w:rPr>
          <w:t xml:space="preserve">his indicates that DGAT-cancer effectively balances the detection of true positives and true negatives, making it a robust method for predicting cancer drivers in various contexts. </w:t>
        </w:r>
        <w:r w:rsidR="00D12EE5" w:rsidRPr="009E040F">
          <w:rPr>
            <w:rFonts w:cs="Times New Roman"/>
            <w:sz w:val="24"/>
            <w:szCs w:val="24"/>
          </w:rPr>
          <w:t xml:space="preserve">Although </w:t>
        </w:r>
      </w:ins>
      <w:ins w:id="290" w:author="8618073241572" w:date="2024-08-13T16:13:00Z">
        <w:r w:rsidR="00100468" w:rsidRPr="00100468">
          <w:rPr>
            <w:rFonts w:cs="Times New Roman"/>
            <w:sz w:val="24"/>
            <w:szCs w:val="24"/>
          </w:rPr>
          <w:t>DGAT-cancer showed strong F1 score performance across most cancer types (Fig. 3</w:t>
        </w:r>
        <w:r w:rsidR="00100468">
          <w:rPr>
            <w:rFonts w:cs="Times New Roman"/>
            <w:sz w:val="24"/>
            <w:szCs w:val="24"/>
          </w:rPr>
          <w:t>b), yet its lower score in HNSC</w:t>
        </w:r>
      </w:ins>
      <w:ins w:id="291" w:author="8618073241572" w:date="2024-08-13T15:56:00Z">
        <w:r w:rsidR="00D12EE5" w:rsidRPr="009E040F">
          <w:rPr>
            <w:rFonts w:cs="Times New Roman"/>
            <w:sz w:val="24"/>
            <w:szCs w:val="24"/>
          </w:rPr>
          <w:t xml:space="preserve">. Additionally, </w:t>
        </w:r>
      </w:ins>
      <w:ins w:id="292" w:author="8618073241572" w:date="2024-08-13T16:09:00Z">
        <w:r w:rsidR="001D5417" w:rsidRPr="001D5417">
          <w:rPr>
            <w:rFonts w:cs="Times New Roman"/>
            <w:sz w:val="24"/>
            <w:szCs w:val="24"/>
          </w:rPr>
          <w:t>DGAT-cancer's performance in terms of Balanced Accuracy was consistently the highest across most cancer types, indicating its reliability in providing a balanced assessment of both true po</w:t>
        </w:r>
        <w:r w:rsidR="001D5417">
          <w:rPr>
            <w:rFonts w:cs="Times New Roman"/>
            <w:sz w:val="24"/>
            <w:szCs w:val="24"/>
          </w:rPr>
          <w:t xml:space="preserve">sitive and true negative rates </w:t>
        </w:r>
      </w:ins>
      <w:ins w:id="293" w:author="8618073241572" w:date="2024-08-13T15:56:00Z">
        <w:r w:rsidR="00D12EE5" w:rsidRPr="009E040F">
          <w:rPr>
            <w:rFonts w:cs="Times New Roman"/>
            <w:sz w:val="24"/>
            <w:szCs w:val="24"/>
          </w:rPr>
          <w:t xml:space="preserve">(Fig. 3b). </w:t>
        </w:r>
        <w:r w:rsidR="00D12EE5" w:rsidRPr="00D12EE5">
          <w:rPr>
            <w:rFonts w:cs="Times New Roman" w:hint="eastAsia"/>
            <w:sz w:val="24"/>
            <w:szCs w:val="24"/>
          </w:rPr>
          <w:t>In</w:t>
        </w:r>
        <w:r w:rsidR="00D12EE5" w:rsidRPr="00D12EE5">
          <w:rPr>
            <w:rFonts w:cs="Times New Roman"/>
            <w:sz w:val="24"/>
            <w:szCs w:val="24"/>
          </w:rPr>
          <w:t xml:space="preserve"> </w:t>
        </w:r>
        <w:r w:rsidR="00D12EE5" w:rsidRPr="00D12EE5">
          <w:rPr>
            <w:rFonts w:cs="Times New Roman" w:hint="eastAsia"/>
            <w:sz w:val="24"/>
            <w:szCs w:val="24"/>
          </w:rPr>
          <w:t>co</w:t>
        </w:r>
        <w:r w:rsidR="00D12EE5">
          <w:rPr>
            <w:rFonts w:cs="Times New Roman" w:hint="eastAsia"/>
            <w:sz w:val="24"/>
            <w:szCs w:val="24"/>
          </w:rPr>
          <w:t>nclusion</w:t>
        </w:r>
        <w:r w:rsidR="00D12EE5">
          <w:rPr>
            <w:rFonts w:cs="Times New Roman"/>
            <w:sz w:val="24"/>
            <w:szCs w:val="24"/>
          </w:rPr>
          <w:t xml:space="preserve">, </w:t>
        </w:r>
        <w:r w:rsidR="00D12EE5" w:rsidRPr="008C3E62">
          <w:rPr>
            <w:rFonts w:cs="Times New Roman"/>
            <w:sz w:val="24"/>
            <w:szCs w:val="24"/>
          </w:rPr>
          <w:t xml:space="preserve">DGAT-cancer analyzed 6,643 samples from seven cancer types, </w:t>
        </w:r>
        <w:r w:rsidR="00D12EE5" w:rsidRPr="008C3E62">
          <w:rPr>
            <w:rFonts w:cs="Times New Roman"/>
            <w:sz w:val="24"/>
            <w:szCs w:val="24"/>
          </w:rPr>
          <w:lastRenderedPageBreak/>
          <w:t>identifying 505 genes as potential drivers.</w:t>
        </w:r>
        <w:r w:rsidR="00D12EE5">
          <w:rPr>
            <w:rFonts w:cs="Times New Roman"/>
            <w:sz w:val="24"/>
            <w:szCs w:val="24"/>
          </w:rPr>
          <w:t xml:space="preserve"> </w:t>
        </w:r>
        <w:r w:rsidR="00D12EE5" w:rsidRPr="008C3E62">
          <w:rPr>
            <w:rFonts w:cs="Times New Roman"/>
            <w:sz w:val="24"/>
            <w:szCs w:val="24"/>
          </w:rPr>
          <w:t>Notably, 398 of these genes were unique to individual cancers, while 38 were prevalent across at least three cancer types, highlighting DGAT-cancer's ability to detect both cancer-specific and shared genetic determinants</w:t>
        </w:r>
        <w:r w:rsidR="00D12EE5">
          <w:rPr>
            <w:rFonts w:cs="Times New Roman"/>
            <w:sz w:val="24"/>
            <w:szCs w:val="24"/>
          </w:rPr>
          <w:t xml:space="preserve"> (Fig. 3c)</w:t>
        </w:r>
        <w:r w:rsidR="00D12EE5" w:rsidRPr="008C3E62">
          <w:rPr>
            <w:rFonts w:cs="Times New Roman"/>
            <w:sz w:val="24"/>
            <w:szCs w:val="24"/>
          </w:rPr>
          <w:t>.</w:t>
        </w:r>
      </w:ins>
    </w:p>
    <w:p w14:paraId="43AC641F" w14:textId="761B937F" w:rsidR="00D670C2" w:rsidRPr="00151626" w:rsidRDefault="00060232" w:rsidP="00F349EC">
      <w:pPr>
        <w:spacing w:line="480" w:lineRule="auto"/>
        <w:ind w:firstLineChars="100" w:firstLine="240"/>
        <w:rPr>
          <w:rFonts w:cs="Times New Roman"/>
          <w:sz w:val="24"/>
          <w:szCs w:val="24"/>
        </w:rPr>
      </w:pPr>
      <w:proofErr w:type="spellStart"/>
      <w:ins w:id="294" w:author="8618073241572" w:date="2024-08-07T09:44:00Z">
        <w:r>
          <w:rPr>
            <w:rFonts w:cs="Times New Roman"/>
            <w:sz w:val="24"/>
            <w:szCs w:val="24"/>
          </w:rPr>
          <w:t>MutSigCV</w:t>
        </w:r>
        <w:proofErr w:type="spellEnd"/>
        <w:r>
          <w:rPr>
            <w:rFonts w:cs="Times New Roman"/>
            <w:sz w:val="24"/>
            <w:szCs w:val="24"/>
          </w:rPr>
          <w:t xml:space="preserve">, </w:t>
        </w:r>
        <w:proofErr w:type="spellStart"/>
        <w:r>
          <w:rPr>
            <w:rFonts w:cs="Times New Roman"/>
            <w:sz w:val="24"/>
            <w:szCs w:val="24"/>
          </w:rPr>
          <w:t>OncodriveFML</w:t>
        </w:r>
        <w:proofErr w:type="spellEnd"/>
        <w:r>
          <w:rPr>
            <w:rFonts w:cs="Times New Roman"/>
            <w:sz w:val="24"/>
            <w:szCs w:val="24"/>
          </w:rPr>
          <w:t xml:space="preserve"> </w:t>
        </w:r>
        <w:r>
          <w:rPr>
            <w:rFonts w:cs="Times New Roman" w:hint="eastAsia"/>
            <w:sz w:val="24"/>
            <w:szCs w:val="24"/>
          </w:rPr>
          <w:t>an</w:t>
        </w:r>
        <w:r>
          <w:rPr>
            <w:rFonts w:cs="Times New Roman"/>
            <w:sz w:val="24"/>
            <w:szCs w:val="24"/>
          </w:rPr>
          <w:t xml:space="preserve">d </w:t>
        </w:r>
        <w:r w:rsidRPr="00151626">
          <w:rPr>
            <w:rFonts w:cs="Times New Roman"/>
            <w:sz w:val="24"/>
            <w:szCs w:val="24"/>
          </w:rPr>
          <w:t>OncodriveCLUSTL</w:t>
        </w:r>
      </w:ins>
      <w:del w:id="295" w:author="8618073241572" w:date="2024-08-07T09:44:00Z">
        <w:r w:rsidR="00A8610D" w:rsidRPr="00151626" w:rsidDel="00060232">
          <w:rPr>
            <w:rFonts w:cs="Times New Roman"/>
            <w:sz w:val="24"/>
            <w:szCs w:val="24"/>
          </w:rPr>
          <w:delText>Each of the four methods</w:delText>
        </w:r>
      </w:del>
      <w:r w:rsidR="00A8610D" w:rsidRPr="00151626">
        <w:rPr>
          <w:rFonts w:cs="Times New Roman"/>
          <w:sz w:val="24"/>
          <w:szCs w:val="24"/>
        </w:rPr>
        <w:t xml:space="preserve"> yielded a </w:t>
      </w:r>
      <w:r w:rsidR="00A8610D" w:rsidRPr="00151626">
        <w:rPr>
          <w:rFonts w:cs="Times New Roman"/>
          <w:i/>
          <w:iCs/>
          <w:sz w:val="24"/>
          <w:szCs w:val="24"/>
        </w:rPr>
        <w:t>p</w:t>
      </w:r>
      <w:r w:rsidR="00A8610D" w:rsidRPr="00151626">
        <w:rPr>
          <w:rFonts w:cs="Times New Roman"/>
          <w:sz w:val="24"/>
          <w:szCs w:val="24"/>
        </w:rPr>
        <w:t xml:space="preserve">-value to represent the probability of the predicted cancer driver being a false positive. The </w:t>
      </w:r>
      <m:oMath>
        <m:r>
          <w:rPr>
            <w:rFonts w:ascii="Cambria Math" w:hAnsi="Cambria Math" w:cs="Times New Roman"/>
            <w:sz w:val="24"/>
            <w:szCs w:val="24"/>
          </w:rPr>
          <m:t>p</m:t>
        </m:r>
      </m:oMath>
      <w:r w:rsidR="00A8610D" w:rsidRPr="00151626">
        <w:rPr>
          <w:rFonts w:cs="Times New Roman"/>
          <w:sz w:val="24"/>
          <w:szCs w:val="24"/>
        </w:rPr>
        <w:t xml:space="preserve">-value distributions of genes generated by these four methods were then compared with those expected </w:t>
      </w:r>
      <w:r w:rsidR="00A8610D" w:rsidRPr="00151626">
        <w:rPr>
          <w:rFonts w:cs="Times New Roman"/>
          <w:i/>
          <w:iCs/>
          <w:sz w:val="24"/>
          <w:szCs w:val="24"/>
        </w:rPr>
        <w:t>p-</w:t>
      </w:r>
      <w:r w:rsidR="00A8610D" w:rsidRPr="00151626">
        <w:rPr>
          <w:rFonts w:cs="Times New Roman"/>
          <w:sz w:val="24"/>
          <w:szCs w:val="24"/>
        </w:rPr>
        <w:t xml:space="preserve">values from a uniform distribution using quantile-quantile plots. As shown in </w:t>
      </w:r>
      <w:r w:rsidR="002F7026" w:rsidRPr="00151626">
        <w:rPr>
          <w:rFonts w:cs="Times New Roman"/>
          <w:sz w:val="24"/>
          <w:szCs w:val="24"/>
        </w:rPr>
        <w:t xml:space="preserve">Fig. </w:t>
      </w:r>
      <w:del w:id="296" w:author="8618073241572" w:date="2024-08-07T09:34:00Z">
        <w:r w:rsidR="002F7026" w:rsidRPr="00151626" w:rsidDel="00C538B2">
          <w:rPr>
            <w:rFonts w:cs="Times New Roman"/>
            <w:sz w:val="24"/>
            <w:szCs w:val="24"/>
          </w:rPr>
          <w:delText>S3</w:delText>
        </w:r>
        <w:r w:rsidR="00A8610D" w:rsidRPr="00151626" w:rsidDel="00C538B2">
          <w:rPr>
            <w:rFonts w:cs="Times New Roman"/>
            <w:sz w:val="24"/>
            <w:szCs w:val="24"/>
          </w:rPr>
          <w:delText>b</w:delText>
        </w:r>
      </w:del>
      <w:ins w:id="297" w:author="8618073241572" w:date="2024-08-07T09:34:00Z">
        <w:r w:rsidR="00C538B2" w:rsidRPr="00151626">
          <w:rPr>
            <w:rFonts w:cs="Times New Roman"/>
            <w:sz w:val="24"/>
            <w:szCs w:val="24"/>
          </w:rPr>
          <w:t>S</w:t>
        </w:r>
        <w:r w:rsidR="00C538B2">
          <w:rPr>
            <w:rFonts w:cs="Times New Roman"/>
            <w:sz w:val="24"/>
            <w:szCs w:val="24"/>
          </w:rPr>
          <w:t>4</w:t>
        </w:r>
        <w:r w:rsidR="00C538B2" w:rsidRPr="00151626">
          <w:rPr>
            <w:rFonts w:cs="Times New Roman"/>
            <w:sz w:val="24"/>
            <w:szCs w:val="24"/>
          </w:rPr>
          <w:t>b</w:t>
        </w:r>
      </w:ins>
      <w:r w:rsidR="00A8610D" w:rsidRPr="00151626">
        <w:rPr>
          <w:rFonts w:cs="Times New Roman"/>
          <w:sz w:val="24"/>
          <w:szCs w:val="24"/>
        </w:rPr>
        <w:t xml:space="preserve">, the </w:t>
      </w:r>
      <m:oMath>
        <m:r>
          <w:rPr>
            <w:rFonts w:ascii="Cambria Math" w:hAnsi="Cambria Math" w:cs="Times New Roman"/>
            <w:sz w:val="24"/>
            <w:szCs w:val="24"/>
          </w:rPr>
          <m:t>p</m:t>
        </m:r>
      </m:oMath>
      <w:r w:rsidR="00A8610D" w:rsidRPr="00151626">
        <w:rPr>
          <w:rFonts w:cs="Times New Roman"/>
          <w:sz w:val="24"/>
          <w:szCs w:val="24"/>
        </w:rPr>
        <w:t>-values of genes not predicted to be cancer drivers by DGAT-cancer (</w:t>
      </w:r>
      <w:r w:rsidR="00A8610D" w:rsidRPr="00151626">
        <w:rPr>
          <w:rFonts w:cs="Times New Roman"/>
          <w:i/>
          <w:iCs/>
          <w:sz w:val="24"/>
          <w:szCs w:val="24"/>
        </w:rPr>
        <w:t>p</w:t>
      </w:r>
      <w:r w:rsidR="00A8610D" w:rsidRPr="00151626">
        <w:rPr>
          <w:rFonts w:cs="Times New Roman"/>
          <w:sz w:val="24"/>
          <w:szCs w:val="24"/>
        </w:rPr>
        <w:t xml:space="preserve"> &gt; 0.05) in BLCA, LUAD and STAD exhibited better agreement with the expected </w:t>
      </w:r>
      <m:oMath>
        <m:r>
          <w:rPr>
            <w:rFonts w:ascii="Cambria Math" w:hAnsi="Cambria Math" w:cs="Times New Roman"/>
            <w:sz w:val="24"/>
            <w:szCs w:val="24"/>
          </w:rPr>
          <m:t>p</m:t>
        </m:r>
      </m:oMath>
      <w:r w:rsidR="00A8610D" w:rsidRPr="00151626">
        <w:rPr>
          <w:rFonts w:cs="Times New Roman"/>
          <w:sz w:val="24"/>
          <w:szCs w:val="24"/>
        </w:rPr>
        <w:t>-values than those predicted by o</w:t>
      </w:r>
      <w:proofErr w:type="spellStart"/>
      <w:r w:rsidR="00A8610D" w:rsidRPr="00151626">
        <w:rPr>
          <w:rFonts w:cs="Times New Roman"/>
          <w:sz w:val="24"/>
          <w:szCs w:val="24"/>
        </w:rPr>
        <w:t>ther</w:t>
      </w:r>
      <w:proofErr w:type="spellEnd"/>
      <w:r w:rsidR="00A8610D" w:rsidRPr="00151626">
        <w:rPr>
          <w:rFonts w:cs="Times New Roman"/>
          <w:sz w:val="24"/>
          <w:szCs w:val="24"/>
        </w:rPr>
        <w:t xml:space="preserve"> methods. Additionally, the genes predicted (</w:t>
      </w:r>
      <w:r w:rsidR="00A8610D" w:rsidRPr="00151626">
        <w:rPr>
          <w:rFonts w:cs="Times New Roman"/>
          <w:i/>
          <w:iCs/>
          <w:sz w:val="24"/>
          <w:szCs w:val="24"/>
        </w:rPr>
        <w:t>p</w:t>
      </w:r>
      <w:r w:rsidR="00A8610D" w:rsidRPr="00151626">
        <w:rPr>
          <w:rFonts w:cs="Times New Roman"/>
          <w:sz w:val="24"/>
          <w:szCs w:val="24"/>
        </w:rPr>
        <w:t xml:space="preserve"> &lt; 0.05) by DGAT-cancer to be cancer drivers in all </w:t>
      </w:r>
      <w:ins w:id="298" w:author="8618073241572" w:date="2024-08-06T13:52:00Z">
        <w:r w:rsidR="007B3B4E">
          <w:rPr>
            <w:rFonts w:cs="Times New Roman"/>
            <w:sz w:val="24"/>
            <w:szCs w:val="24"/>
            <w:lang w:val="en-AU"/>
          </w:rPr>
          <w:t>seven</w:t>
        </w:r>
        <w:r w:rsidR="007B3B4E" w:rsidRPr="00151626">
          <w:rPr>
            <w:rFonts w:cs="Times New Roman"/>
            <w:sz w:val="24"/>
            <w:szCs w:val="24"/>
            <w:lang w:val="en-AU"/>
          </w:rPr>
          <w:t xml:space="preserve"> </w:t>
        </w:r>
      </w:ins>
      <w:del w:id="299" w:author="8618073241572" w:date="2024-08-06T13:52:00Z">
        <w:r w:rsidR="00A8610D" w:rsidRPr="00151626" w:rsidDel="007B3B4E">
          <w:rPr>
            <w:rFonts w:cs="Times New Roman"/>
            <w:sz w:val="24"/>
            <w:szCs w:val="24"/>
          </w:rPr>
          <w:delText xml:space="preserve">nine </w:delText>
        </w:r>
      </w:del>
      <w:r w:rsidR="00A8610D" w:rsidRPr="00151626">
        <w:rPr>
          <w:rFonts w:cs="Times New Roman"/>
          <w:sz w:val="24"/>
          <w:szCs w:val="24"/>
        </w:rPr>
        <w:t xml:space="preserve">cancer types showed higher inflation from the expected </w:t>
      </w:r>
      <m:oMath>
        <m:r>
          <w:rPr>
            <w:rFonts w:ascii="Cambria Math" w:hAnsi="Cambria Math" w:cs="Times New Roman"/>
            <w:sz w:val="24"/>
            <w:szCs w:val="24"/>
          </w:rPr>
          <m:t>p</m:t>
        </m:r>
      </m:oMath>
      <w:r w:rsidR="00A8610D" w:rsidRPr="00151626">
        <w:rPr>
          <w:rFonts w:cs="Times New Roman"/>
          <w:sz w:val="24"/>
          <w:szCs w:val="24"/>
        </w:rPr>
        <w:t>-values than the genes predicted by other methods (</w:t>
      </w:r>
      <w:r w:rsidR="002F7026" w:rsidRPr="00151626">
        <w:rPr>
          <w:rFonts w:cs="Times New Roman"/>
          <w:sz w:val="24"/>
          <w:szCs w:val="24"/>
        </w:rPr>
        <w:t xml:space="preserve">Fig. </w:t>
      </w:r>
      <w:del w:id="300" w:author="8618073241572" w:date="2024-08-07T09:34:00Z">
        <w:r w:rsidR="002F7026" w:rsidRPr="00151626" w:rsidDel="00C538B2">
          <w:rPr>
            <w:rFonts w:cs="Times New Roman"/>
            <w:sz w:val="24"/>
            <w:szCs w:val="24"/>
          </w:rPr>
          <w:delText>S3</w:delText>
        </w:r>
        <w:r w:rsidR="00A8610D" w:rsidRPr="00151626" w:rsidDel="00C538B2">
          <w:rPr>
            <w:rFonts w:cs="Times New Roman"/>
            <w:sz w:val="24"/>
            <w:szCs w:val="24"/>
          </w:rPr>
          <w:delText>c</w:delText>
        </w:r>
      </w:del>
      <w:ins w:id="301" w:author="8618073241572" w:date="2024-08-07T09:34:00Z">
        <w:r w:rsidR="00C538B2" w:rsidRPr="00151626">
          <w:rPr>
            <w:rFonts w:cs="Times New Roman"/>
            <w:sz w:val="24"/>
            <w:szCs w:val="24"/>
          </w:rPr>
          <w:t>S</w:t>
        </w:r>
        <w:r w:rsidR="00C538B2">
          <w:rPr>
            <w:rFonts w:cs="Times New Roman"/>
            <w:sz w:val="24"/>
            <w:szCs w:val="24"/>
          </w:rPr>
          <w:t>4</w:t>
        </w:r>
        <w:r w:rsidR="00C538B2" w:rsidRPr="00151626">
          <w:rPr>
            <w:rFonts w:cs="Times New Roman"/>
            <w:sz w:val="24"/>
            <w:szCs w:val="24"/>
          </w:rPr>
          <w:t>c</w:t>
        </w:r>
      </w:ins>
      <w:r w:rsidR="00A8610D" w:rsidRPr="00151626">
        <w:rPr>
          <w:rFonts w:cs="Times New Roman"/>
          <w:sz w:val="24"/>
          <w:szCs w:val="24"/>
        </w:rPr>
        <w:t xml:space="preserve">). This suggested that DGAT-cancer has enhanced potential to distinguish novel cancer drivers from random genes. </w:t>
      </w:r>
    </w:p>
    <w:p w14:paraId="4789C0D1" w14:textId="0BF73759"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We next explored the consistency of DGAT-cancer with respect to the other methods. The posterior probabilities (PPs) given by DGAT-cancer for genes predicted to be cancer drivers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risk</m:t>
            </m:r>
          </m:sub>
        </m:sSub>
        <m:r>
          <w:rPr>
            <w:rFonts w:ascii="Cambria Math" w:hAnsi="Cambria Math" w:cs="Times New Roman"/>
            <w:sz w:val="24"/>
            <w:szCs w:val="24"/>
          </w:rPr>
          <m:t>&lt;0.05</m:t>
        </m:r>
      </m:oMath>
      <w:r w:rsidRPr="00151626">
        <w:rPr>
          <w:rFonts w:cs="Times New Roman"/>
          <w:sz w:val="24"/>
          <w:szCs w:val="24"/>
        </w:rPr>
        <w:t>) by the other methods were compared to the PP scores of the genes not predicted to be cancer drivers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risk</m:t>
            </m:r>
          </m:sub>
        </m:sSub>
        <m:r>
          <w:rPr>
            <w:rFonts w:ascii="Cambria Math" w:hAnsi="Cambria Math" w:cs="Times New Roman"/>
            <w:sz w:val="24"/>
            <w:szCs w:val="24"/>
          </w:rPr>
          <m:t>≥0.05</m:t>
        </m:r>
      </m:oMath>
      <w:r w:rsidRPr="00151626">
        <w:rPr>
          <w:rFonts w:cs="Times New Roman"/>
          <w:sz w:val="24"/>
          <w:szCs w:val="24"/>
        </w:rPr>
        <w:t>) by the other methods, MutSigCV, OncodriveFML</w:t>
      </w:r>
      <w:ins w:id="302" w:author="8618073241572" w:date="2024-08-07T09:49:00Z">
        <w:r w:rsidR="0002029B">
          <w:rPr>
            <w:rFonts w:cs="Times New Roman"/>
            <w:sz w:val="24"/>
            <w:szCs w:val="24"/>
          </w:rPr>
          <w:t>,</w:t>
        </w:r>
      </w:ins>
      <w:r w:rsidRPr="00151626">
        <w:rPr>
          <w:rFonts w:cs="Times New Roman"/>
          <w:sz w:val="24"/>
          <w:szCs w:val="24"/>
        </w:rPr>
        <w:t xml:space="preserve"> </w:t>
      </w:r>
      <w:del w:id="303" w:author="8618073241572" w:date="2024-08-07T09:49:00Z">
        <w:r w:rsidRPr="00151626" w:rsidDel="0002029B">
          <w:rPr>
            <w:rFonts w:cs="Times New Roman"/>
            <w:sz w:val="24"/>
            <w:szCs w:val="24"/>
          </w:rPr>
          <w:delText xml:space="preserve">and </w:delText>
        </w:r>
      </w:del>
      <w:r w:rsidRPr="00151626">
        <w:rPr>
          <w:rFonts w:cs="Times New Roman"/>
          <w:sz w:val="24"/>
          <w:szCs w:val="24"/>
        </w:rPr>
        <w:t>OncodriveCLUSTL</w:t>
      </w:r>
      <w:ins w:id="304" w:author="8618073241572" w:date="2024-08-07T09:49:00Z">
        <w:r w:rsidR="0002029B">
          <w:rPr>
            <w:rFonts w:cs="Times New Roman" w:hint="eastAsia"/>
            <w:sz w:val="24"/>
            <w:szCs w:val="24"/>
          </w:rPr>
          <w:t>,</w:t>
        </w:r>
        <w:r w:rsidR="0002029B" w:rsidRPr="0002029B">
          <w:rPr>
            <w:rFonts w:cs="Times New Roman"/>
            <w:sz w:val="24"/>
            <w:szCs w:val="24"/>
          </w:rPr>
          <w:t xml:space="preserve"> </w:t>
        </w:r>
        <w:proofErr w:type="spellStart"/>
        <w:r w:rsidR="0002029B">
          <w:rPr>
            <w:rFonts w:cs="Times New Roman"/>
            <w:sz w:val="24"/>
            <w:szCs w:val="24"/>
          </w:rPr>
          <w:t>TDAmut</w:t>
        </w:r>
        <w:proofErr w:type="spellEnd"/>
        <w:r w:rsidR="0002029B">
          <w:rPr>
            <w:rFonts w:cs="Times New Roman"/>
            <w:sz w:val="24"/>
            <w:szCs w:val="24"/>
          </w:rPr>
          <w:t xml:space="preserve"> and </w:t>
        </w:r>
        <w:proofErr w:type="spellStart"/>
        <w:r w:rsidR="0002029B">
          <w:rPr>
            <w:rFonts w:cs="Times New Roman"/>
            <w:sz w:val="24"/>
            <w:szCs w:val="24"/>
          </w:rPr>
          <w:t>DiffMut</w:t>
        </w:r>
      </w:ins>
      <w:proofErr w:type="spellEnd"/>
      <w:r w:rsidRPr="00151626">
        <w:rPr>
          <w:rFonts w:cs="Times New Roman"/>
          <w:sz w:val="24"/>
          <w:szCs w:val="24"/>
        </w:rPr>
        <w:t xml:space="preserve">, respectively. The differences were evaluated by the Wilcoxon rank-sum test. The total number of cancer drivers with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risk</m:t>
            </m:r>
          </m:sub>
        </m:sSub>
        <m:r>
          <w:rPr>
            <w:rFonts w:ascii="Cambria Math" w:hAnsi="Cambria Math" w:cs="Times New Roman"/>
            <w:sz w:val="24"/>
            <w:szCs w:val="24"/>
          </w:rPr>
          <m:t>&lt;0.05</m:t>
        </m:r>
      </m:oMath>
      <w:r w:rsidRPr="00151626">
        <w:rPr>
          <w:rFonts w:cs="Times New Roman"/>
          <w:sz w:val="24"/>
          <w:szCs w:val="24"/>
        </w:rPr>
        <w:t xml:space="preserve"> identified by MutSigCV, OncodriveFML</w:t>
      </w:r>
      <w:ins w:id="305" w:author="8618073241572" w:date="2024-08-07T09:42:00Z">
        <w:r w:rsidR="00187B81">
          <w:rPr>
            <w:rFonts w:cs="Times New Roman"/>
            <w:sz w:val="24"/>
            <w:szCs w:val="24"/>
          </w:rPr>
          <w:t>,</w:t>
        </w:r>
      </w:ins>
      <w:r w:rsidRPr="00151626">
        <w:rPr>
          <w:rFonts w:cs="Times New Roman"/>
          <w:sz w:val="24"/>
          <w:szCs w:val="24"/>
        </w:rPr>
        <w:t xml:space="preserve"> </w:t>
      </w:r>
      <w:del w:id="306" w:author="8618073241572" w:date="2024-08-07T09:42:00Z">
        <w:r w:rsidRPr="00151626" w:rsidDel="00187B81">
          <w:rPr>
            <w:rFonts w:cs="Times New Roman"/>
            <w:sz w:val="24"/>
            <w:szCs w:val="24"/>
          </w:rPr>
          <w:lastRenderedPageBreak/>
          <w:delText xml:space="preserve">and </w:delText>
        </w:r>
      </w:del>
      <w:r w:rsidRPr="00151626">
        <w:rPr>
          <w:rFonts w:cs="Times New Roman"/>
          <w:sz w:val="24"/>
          <w:szCs w:val="24"/>
        </w:rPr>
        <w:t>OncodriveCLUSTL</w:t>
      </w:r>
      <w:ins w:id="307" w:author="8618073241572" w:date="2024-08-07T09:42:00Z">
        <w:r w:rsidR="00187B81">
          <w:rPr>
            <w:rFonts w:cs="Times New Roman"/>
            <w:sz w:val="24"/>
            <w:szCs w:val="24"/>
          </w:rPr>
          <w:t xml:space="preserve">, </w:t>
        </w:r>
        <w:proofErr w:type="spellStart"/>
        <w:r w:rsidR="00187B81">
          <w:rPr>
            <w:rFonts w:cs="Times New Roman"/>
            <w:sz w:val="24"/>
            <w:szCs w:val="24"/>
          </w:rPr>
          <w:t>TDAmut</w:t>
        </w:r>
        <w:proofErr w:type="spellEnd"/>
        <w:r w:rsidR="00187B81">
          <w:rPr>
            <w:rFonts w:cs="Times New Roman"/>
            <w:sz w:val="24"/>
            <w:szCs w:val="24"/>
          </w:rPr>
          <w:t xml:space="preserve"> and </w:t>
        </w:r>
      </w:ins>
      <w:proofErr w:type="spellStart"/>
      <w:ins w:id="308" w:author="8618073241572" w:date="2024-08-07T09:43:00Z">
        <w:r w:rsidR="00187B81">
          <w:rPr>
            <w:rFonts w:cs="Times New Roman"/>
            <w:sz w:val="24"/>
            <w:szCs w:val="24"/>
          </w:rPr>
          <w:t>DiffMut</w:t>
        </w:r>
      </w:ins>
      <w:proofErr w:type="spellEnd"/>
      <w:r w:rsidRPr="00151626">
        <w:rPr>
          <w:rFonts w:cs="Times New Roman"/>
          <w:sz w:val="24"/>
          <w:szCs w:val="24"/>
        </w:rPr>
        <w:t xml:space="preserve"> are shown in </w:t>
      </w:r>
      <w:r w:rsidR="003212EB" w:rsidRPr="00151626">
        <w:rPr>
          <w:rFonts w:cs="Times New Roman"/>
          <w:sz w:val="24"/>
          <w:szCs w:val="24"/>
        </w:rPr>
        <w:t>Table S10</w:t>
      </w:r>
      <w:r w:rsidRPr="00151626">
        <w:rPr>
          <w:rFonts w:cs="Times New Roman"/>
          <w:sz w:val="24"/>
          <w:szCs w:val="24"/>
        </w:rPr>
        <w:t xml:space="preserve">. As depicted in Fig. </w:t>
      </w:r>
      <w:del w:id="309" w:author="8618073241572" w:date="2024-08-07T09:42:00Z">
        <w:r w:rsidRPr="00151626" w:rsidDel="00187B81">
          <w:rPr>
            <w:rFonts w:cs="Times New Roman"/>
            <w:sz w:val="24"/>
            <w:szCs w:val="24"/>
          </w:rPr>
          <w:delText>3b</w:delText>
        </w:r>
      </w:del>
      <w:ins w:id="310" w:author="8618073241572" w:date="2024-08-07T09:42:00Z">
        <w:r w:rsidR="00187B81">
          <w:rPr>
            <w:rFonts w:cs="Times New Roman"/>
            <w:sz w:val="24"/>
            <w:szCs w:val="24"/>
          </w:rPr>
          <w:t>4</w:t>
        </w:r>
      </w:ins>
      <w:ins w:id="311" w:author="8618073241572" w:date="2024-08-07T09:50:00Z">
        <w:r w:rsidR="0002029B">
          <w:rPr>
            <w:rFonts w:cs="Times New Roman"/>
            <w:sz w:val="24"/>
            <w:szCs w:val="24"/>
          </w:rPr>
          <w:t>a</w:t>
        </w:r>
      </w:ins>
      <w:r w:rsidRPr="00151626">
        <w:rPr>
          <w:rFonts w:cs="Times New Roman"/>
          <w:sz w:val="24"/>
          <w:szCs w:val="24"/>
        </w:rPr>
        <w:t>, those genes predicted to be cancer drivers in BLCA, BRCA</w:t>
      </w:r>
      <w:del w:id="312" w:author="8618073241572" w:date="2024-08-07T09:53:00Z">
        <w:r w:rsidRPr="00151626" w:rsidDel="004E3061">
          <w:rPr>
            <w:rFonts w:cs="Times New Roman"/>
            <w:sz w:val="24"/>
            <w:szCs w:val="24"/>
          </w:rPr>
          <w:delText>,</w:delText>
        </w:r>
      </w:del>
      <w:r w:rsidRPr="00151626">
        <w:rPr>
          <w:rFonts w:cs="Times New Roman"/>
          <w:sz w:val="24"/>
          <w:szCs w:val="24"/>
        </w:rPr>
        <w:t xml:space="preserve"> </w:t>
      </w:r>
      <w:proofErr w:type="spellStart"/>
      <w:ins w:id="313" w:author="8618073241572" w:date="2024-08-07T09:53:00Z">
        <w:r w:rsidR="004E3061">
          <w:rPr>
            <w:rFonts w:cs="Times New Roman"/>
            <w:sz w:val="24"/>
            <w:szCs w:val="24"/>
          </w:rPr>
          <w:t>and</w:t>
        </w:r>
      </w:ins>
      <w:del w:id="314" w:author="8618073241572" w:date="2024-08-07T09:52:00Z">
        <w:r w:rsidRPr="00151626" w:rsidDel="004E3061">
          <w:rPr>
            <w:rFonts w:cs="Times New Roman"/>
            <w:sz w:val="24"/>
            <w:szCs w:val="24"/>
          </w:rPr>
          <w:delText xml:space="preserve">CESC, </w:delText>
        </w:r>
      </w:del>
      <w:r w:rsidRPr="00151626">
        <w:rPr>
          <w:rFonts w:cs="Times New Roman"/>
          <w:sz w:val="24"/>
          <w:szCs w:val="24"/>
        </w:rPr>
        <w:t>COAD</w:t>
      </w:r>
      <w:proofErr w:type="spellEnd"/>
      <w:r w:rsidRPr="00151626">
        <w:rPr>
          <w:rFonts w:cs="Times New Roman"/>
          <w:sz w:val="24"/>
          <w:szCs w:val="24"/>
        </w:rPr>
        <w:t xml:space="preserve">, </w:t>
      </w:r>
      <w:del w:id="315" w:author="8618073241572" w:date="2024-08-07T09:53:00Z">
        <w:r w:rsidRPr="00151626" w:rsidDel="004E3061">
          <w:rPr>
            <w:rFonts w:cs="Times New Roman"/>
            <w:sz w:val="24"/>
            <w:szCs w:val="24"/>
          </w:rPr>
          <w:delText xml:space="preserve">LGG and LUAD </w:delText>
        </w:r>
      </w:del>
      <w:r w:rsidRPr="00151626">
        <w:rPr>
          <w:rFonts w:cs="Times New Roman"/>
          <w:sz w:val="24"/>
          <w:szCs w:val="24"/>
        </w:rPr>
        <w:t xml:space="preserve">by the </w:t>
      </w:r>
      <w:del w:id="316" w:author="8618073241572" w:date="2024-08-07T09:53:00Z">
        <w:r w:rsidRPr="00151626" w:rsidDel="004E3061">
          <w:rPr>
            <w:rFonts w:cs="Times New Roman"/>
            <w:sz w:val="24"/>
            <w:szCs w:val="24"/>
          </w:rPr>
          <w:delText xml:space="preserve">three </w:delText>
        </w:r>
      </w:del>
      <w:ins w:id="317" w:author="8618073241572" w:date="2024-08-07T10:13:00Z">
        <w:r w:rsidR="009D3C9A">
          <w:rPr>
            <w:rFonts w:cs="Times New Roman"/>
            <w:sz w:val="24"/>
            <w:szCs w:val="24"/>
          </w:rPr>
          <w:t>four</w:t>
        </w:r>
      </w:ins>
      <w:ins w:id="318" w:author="8618073241572" w:date="2024-08-07T09:53:00Z">
        <w:r w:rsidR="004E3061" w:rsidRPr="00151626">
          <w:rPr>
            <w:rFonts w:cs="Times New Roman"/>
            <w:sz w:val="24"/>
            <w:szCs w:val="24"/>
          </w:rPr>
          <w:t xml:space="preserve"> </w:t>
        </w:r>
      </w:ins>
      <w:r w:rsidRPr="00151626">
        <w:rPr>
          <w:rFonts w:cs="Times New Roman"/>
          <w:sz w:val="24"/>
          <w:szCs w:val="24"/>
        </w:rPr>
        <w:t>methods were given significantly higher PPs (</w:t>
      </w:r>
      <m:oMath>
        <m:r>
          <w:rPr>
            <w:rFonts w:ascii="Cambria Math" w:hAnsi="Cambria Math" w:cs="Times New Roman"/>
            <w:sz w:val="24"/>
            <w:szCs w:val="24"/>
          </w:rPr>
          <m:t>p&lt;0.0</m:t>
        </m:r>
        <m:r>
          <w:del w:id="319" w:author="8618073241572" w:date="2024-08-07T10:13:00Z">
            <w:rPr>
              <w:rFonts w:ascii="Cambria Math" w:hAnsi="Cambria Math" w:cs="Times New Roman"/>
              <w:sz w:val="24"/>
              <w:szCs w:val="24"/>
            </w:rPr>
            <m:t>33</m:t>
          </w:del>
        </m:r>
        <m:r>
          <w:ins w:id="320" w:author="8618073241572" w:date="2024-08-07T10:13:00Z">
            <w:rPr>
              <w:rFonts w:ascii="Cambria Math" w:hAnsi="Cambria Math" w:cs="Times New Roman"/>
              <w:sz w:val="24"/>
              <w:szCs w:val="24"/>
            </w:rPr>
            <m:t>18</m:t>
          </w:ins>
        </m:r>
      </m:oMath>
      <w:r w:rsidRPr="00151626">
        <w:rPr>
          <w:rFonts w:cs="Times New Roman"/>
          <w:sz w:val="24"/>
          <w:szCs w:val="24"/>
        </w:rPr>
        <w:t xml:space="preserve">) by DGAT-cancer than the genes not predicted to be cancer drivers by the other methods. These results suggested a high degree of consistency between DGAT-cancer and the other methods. </w:t>
      </w:r>
    </w:p>
    <w:p w14:paraId="1546F06B" w14:textId="0967E380" w:rsidR="00D670C2" w:rsidRPr="00151626" w:rsidRDefault="00A8610D" w:rsidP="00C86FD5">
      <w:pPr>
        <w:spacing w:line="480" w:lineRule="auto"/>
        <w:ind w:firstLineChars="100" w:firstLine="240"/>
        <w:rPr>
          <w:rFonts w:cs="Times New Roman"/>
          <w:sz w:val="24"/>
          <w:szCs w:val="24"/>
        </w:rPr>
      </w:pPr>
      <w:r w:rsidRPr="00151626">
        <w:rPr>
          <w:rFonts w:cs="Times New Roman"/>
          <w:sz w:val="24"/>
          <w:szCs w:val="24"/>
        </w:rPr>
        <w:t>There were 67, 58,</w:t>
      </w:r>
      <w:del w:id="321" w:author="8618073241572" w:date="2024-08-07T10:58:00Z">
        <w:r w:rsidRPr="00151626" w:rsidDel="00E548F4">
          <w:rPr>
            <w:rFonts w:cs="Times New Roman"/>
            <w:sz w:val="24"/>
            <w:szCs w:val="24"/>
          </w:rPr>
          <w:delText xml:space="preserve"> 50, 166</w:delText>
        </w:r>
      </w:del>
      <w:ins w:id="322" w:author="8618073241572" w:date="2024-08-07T10:58:00Z">
        <w:r w:rsidR="00E548F4">
          <w:rPr>
            <w:rFonts w:cs="Times New Roman"/>
            <w:sz w:val="24"/>
            <w:szCs w:val="24"/>
          </w:rPr>
          <w:t>157</w:t>
        </w:r>
      </w:ins>
      <w:r w:rsidRPr="00151626">
        <w:rPr>
          <w:rFonts w:cs="Times New Roman"/>
          <w:sz w:val="24"/>
          <w:szCs w:val="24"/>
        </w:rPr>
        <w:t xml:space="preserve">, 41, 87, </w:t>
      </w:r>
      <w:del w:id="323" w:author="8618073241572" w:date="2024-08-07T10:58:00Z">
        <w:r w:rsidRPr="00151626" w:rsidDel="00E548F4">
          <w:rPr>
            <w:rFonts w:cs="Times New Roman"/>
            <w:sz w:val="24"/>
            <w:szCs w:val="24"/>
          </w:rPr>
          <w:delText xml:space="preserve">9, </w:delText>
        </w:r>
      </w:del>
      <w:r w:rsidRPr="00151626">
        <w:rPr>
          <w:rFonts w:cs="Times New Roman"/>
          <w:sz w:val="24"/>
          <w:szCs w:val="24"/>
        </w:rPr>
        <w:t>3</w:t>
      </w:r>
      <w:ins w:id="324" w:author="8618073241572" w:date="2024-08-07T10:58:00Z">
        <w:r w:rsidR="00E548F4">
          <w:rPr>
            <w:rFonts w:cs="Times New Roman"/>
            <w:sz w:val="24"/>
            <w:szCs w:val="24"/>
          </w:rPr>
          <w:t>8</w:t>
        </w:r>
      </w:ins>
      <w:del w:id="325" w:author="8618073241572" w:date="2024-08-07T10:58:00Z">
        <w:r w:rsidRPr="00151626" w:rsidDel="00E548F4">
          <w:rPr>
            <w:rFonts w:cs="Times New Roman"/>
            <w:sz w:val="24"/>
            <w:szCs w:val="24"/>
          </w:rPr>
          <w:delText>9</w:delText>
        </w:r>
      </w:del>
      <w:r w:rsidRPr="00151626">
        <w:rPr>
          <w:rFonts w:cs="Times New Roman"/>
          <w:sz w:val="24"/>
          <w:szCs w:val="24"/>
        </w:rPr>
        <w:t xml:space="preserve"> and </w:t>
      </w:r>
      <w:del w:id="326" w:author="8618073241572" w:date="2024-08-07T10:58:00Z">
        <w:r w:rsidRPr="00151626" w:rsidDel="00E548F4">
          <w:rPr>
            <w:rFonts w:cs="Times New Roman"/>
            <w:sz w:val="24"/>
            <w:szCs w:val="24"/>
          </w:rPr>
          <w:delText xml:space="preserve">112 </w:delText>
        </w:r>
      </w:del>
      <w:ins w:id="327" w:author="8618073241572" w:date="2024-08-07T10:58:00Z">
        <w:r w:rsidR="00E548F4">
          <w:rPr>
            <w:rFonts w:cs="Times New Roman"/>
            <w:sz w:val="24"/>
            <w:szCs w:val="24"/>
          </w:rPr>
          <w:t>108</w:t>
        </w:r>
        <w:r w:rsidR="00E548F4" w:rsidRPr="00151626">
          <w:rPr>
            <w:rFonts w:cs="Times New Roman"/>
            <w:sz w:val="24"/>
            <w:szCs w:val="24"/>
          </w:rPr>
          <w:t xml:space="preserve"> </w:t>
        </w:r>
      </w:ins>
      <w:r w:rsidRPr="00151626">
        <w:rPr>
          <w:rFonts w:cs="Times New Roman"/>
          <w:sz w:val="24"/>
          <w:szCs w:val="24"/>
        </w:rPr>
        <w:t xml:space="preserve">genes predicted to be cancer drivers of </w:t>
      </w:r>
      <w:ins w:id="328" w:author="8618073241572" w:date="2024-08-06T13:52:00Z">
        <w:r w:rsidR="007B3B4E">
          <w:rPr>
            <w:rFonts w:cs="Times New Roman"/>
            <w:sz w:val="24"/>
            <w:szCs w:val="24"/>
            <w:lang w:val="en-AU"/>
          </w:rPr>
          <w:t>seven</w:t>
        </w:r>
        <w:r w:rsidR="007B3B4E" w:rsidRPr="00151626">
          <w:rPr>
            <w:rFonts w:cs="Times New Roman"/>
            <w:sz w:val="24"/>
            <w:szCs w:val="24"/>
            <w:lang w:val="en-AU"/>
          </w:rPr>
          <w:t xml:space="preserve"> </w:t>
        </w:r>
      </w:ins>
      <w:del w:id="329" w:author="8618073241572" w:date="2024-08-06T13:52:00Z">
        <w:r w:rsidRPr="00151626" w:rsidDel="007B3B4E">
          <w:rPr>
            <w:rFonts w:cs="Times New Roman"/>
            <w:sz w:val="24"/>
            <w:szCs w:val="24"/>
          </w:rPr>
          <w:delText xml:space="preserve">nine </w:delText>
        </w:r>
      </w:del>
      <w:r w:rsidRPr="00151626">
        <w:rPr>
          <w:rFonts w:cs="Times New Roman"/>
          <w:sz w:val="24"/>
          <w:szCs w:val="24"/>
        </w:rPr>
        <w:t xml:space="preserve">types of cancer (BLCA, BRCA, </w:t>
      </w:r>
      <w:del w:id="330" w:author="8618073241572" w:date="2024-08-07T10:13:00Z">
        <w:r w:rsidRPr="00151626" w:rsidDel="009D3C9A">
          <w:rPr>
            <w:rFonts w:cs="Times New Roman"/>
            <w:sz w:val="24"/>
            <w:szCs w:val="24"/>
          </w:rPr>
          <w:delText xml:space="preserve">CESC, </w:delText>
        </w:r>
      </w:del>
      <w:r w:rsidRPr="00151626">
        <w:rPr>
          <w:rFonts w:cs="Times New Roman"/>
          <w:sz w:val="24"/>
          <w:szCs w:val="24"/>
        </w:rPr>
        <w:t>COAD, GBM, HNSC,</w:t>
      </w:r>
      <w:del w:id="331" w:author="8618073241572" w:date="2024-08-07T10:13:00Z">
        <w:r w:rsidRPr="00151626" w:rsidDel="009D3C9A">
          <w:rPr>
            <w:rFonts w:cs="Times New Roman"/>
            <w:sz w:val="24"/>
            <w:szCs w:val="24"/>
          </w:rPr>
          <w:delText xml:space="preserve"> LGG, </w:delText>
        </w:r>
      </w:del>
      <w:r w:rsidRPr="00151626">
        <w:rPr>
          <w:rFonts w:cs="Times New Roman"/>
          <w:sz w:val="24"/>
          <w:szCs w:val="24"/>
        </w:rPr>
        <w:t xml:space="preserve">LUAD and STAD) by DGAT-cancer, respectively but not predicted to be cancer drivers by the other </w:t>
      </w:r>
      <w:del w:id="332" w:author="8618073241572" w:date="2024-08-07T10:49:00Z">
        <w:r w:rsidRPr="00151626" w:rsidDel="00F46F02">
          <w:rPr>
            <w:rFonts w:cs="Times New Roman" w:hint="eastAsia"/>
            <w:sz w:val="24"/>
            <w:szCs w:val="24"/>
          </w:rPr>
          <w:delText xml:space="preserve">three </w:delText>
        </w:r>
      </w:del>
      <w:ins w:id="333" w:author="8618073241572" w:date="2024-08-07T10:49:00Z">
        <w:r w:rsidR="00F46F02">
          <w:rPr>
            <w:rFonts w:cs="Times New Roman" w:hint="eastAsia"/>
            <w:sz w:val="24"/>
            <w:szCs w:val="24"/>
          </w:rPr>
          <w:t>five</w:t>
        </w:r>
        <w:r w:rsidR="00F46F02">
          <w:rPr>
            <w:rFonts w:cs="Times New Roman"/>
            <w:sz w:val="24"/>
            <w:szCs w:val="24"/>
          </w:rPr>
          <w:t xml:space="preserve"> </w:t>
        </w:r>
      </w:ins>
      <w:r w:rsidRPr="00151626">
        <w:rPr>
          <w:rFonts w:cs="Times New Roman"/>
          <w:sz w:val="24"/>
          <w:szCs w:val="24"/>
        </w:rPr>
        <w:t>methods (</w:t>
      </w:r>
      <w:proofErr w:type="spellStart"/>
      <w:ins w:id="334" w:author="8618073241572" w:date="2024-08-07T10:37:00Z">
        <w:r w:rsidR="00E230D9" w:rsidRPr="00151626">
          <w:rPr>
            <w:rFonts w:cs="Times New Roman"/>
            <w:sz w:val="24"/>
            <w:szCs w:val="24"/>
          </w:rPr>
          <w:t>MutSigCV</w:t>
        </w:r>
        <w:proofErr w:type="spellEnd"/>
        <w:r w:rsidR="00E230D9" w:rsidRPr="00151626">
          <w:rPr>
            <w:rFonts w:cs="Times New Roman"/>
            <w:sz w:val="24"/>
            <w:szCs w:val="24"/>
          </w:rPr>
          <w:t xml:space="preserve">, </w:t>
        </w:r>
        <w:proofErr w:type="spellStart"/>
        <w:r w:rsidR="00E230D9" w:rsidRPr="00151626">
          <w:rPr>
            <w:rFonts w:cs="Times New Roman"/>
            <w:sz w:val="24"/>
            <w:szCs w:val="24"/>
          </w:rPr>
          <w:t>OncodriveFML</w:t>
        </w:r>
        <w:proofErr w:type="spellEnd"/>
        <w:r w:rsidR="00E230D9">
          <w:rPr>
            <w:rFonts w:cs="Times New Roman"/>
            <w:sz w:val="24"/>
            <w:szCs w:val="24"/>
          </w:rPr>
          <w:t>,</w:t>
        </w:r>
        <w:r w:rsidR="00E230D9" w:rsidRPr="00151626">
          <w:rPr>
            <w:rFonts w:cs="Times New Roman"/>
            <w:sz w:val="24"/>
            <w:szCs w:val="24"/>
          </w:rPr>
          <w:t xml:space="preserve"> OncodriveCLUSTL</w:t>
        </w:r>
        <w:r w:rsidR="00E230D9">
          <w:rPr>
            <w:rFonts w:cs="Times New Roman" w:hint="eastAsia"/>
            <w:sz w:val="24"/>
            <w:szCs w:val="24"/>
          </w:rPr>
          <w:t>,</w:t>
        </w:r>
        <w:r w:rsidR="00E230D9" w:rsidRPr="0002029B">
          <w:rPr>
            <w:rFonts w:cs="Times New Roman"/>
            <w:sz w:val="24"/>
            <w:szCs w:val="24"/>
          </w:rPr>
          <w:t xml:space="preserve"> </w:t>
        </w:r>
        <w:proofErr w:type="spellStart"/>
        <w:r w:rsidR="00E230D9">
          <w:rPr>
            <w:rFonts w:cs="Times New Roman"/>
            <w:sz w:val="24"/>
            <w:szCs w:val="24"/>
          </w:rPr>
          <w:t>TDAmut</w:t>
        </w:r>
        <w:proofErr w:type="spellEnd"/>
        <w:r w:rsidR="00E230D9">
          <w:rPr>
            <w:rFonts w:cs="Times New Roman"/>
            <w:sz w:val="24"/>
            <w:szCs w:val="24"/>
          </w:rPr>
          <w:t xml:space="preserve"> and </w:t>
        </w:r>
        <w:proofErr w:type="spellStart"/>
        <w:r w:rsidR="00E230D9">
          <w:rPr>
            <w:rFonts w:cs="Times New Roman"/>
            <w:sz w:val="24"/>
            <w:szCs w:val="24"/>
          </w:rPr>
          <w:t>DiffMut</w:t>
        </w:r>
      </w:ins>
      <w:proofErr w:type="spellEnd"/>
      <w:del w:id="335" w:author="8618073241572" w:date="2024-08-07T10:37:00Z">
        <w:r w:rsidRPr="00151626" w:rsidDel="00E230D9">
          <w:rPr>
            <w:rFonts w:cs="Times New Roman"/>
            <w:sz w:val="24"/>
            <w:szCs w:val="24"/>
          </w:rPr>
          <w:delText xml:space="preserve">OncodriveCLUSTL, OncodriveFML, </w:delText>
        </w:r>
        <w:r w:rsidR="002461E5" w:rsidDel="00E230D9">
          <w:rPr>
            <w:rFonts w:cs="Times New Roman"/>
            <w:sz w:val="24"/>
            <w:szCs w:val="24"/>
          </w:rPr>
          <w:delText xml:space="preserve">and </w:delText>
        </w:r>
        <w:r w:rsidRPr="00151626" w:rsidDel="00E230D9">
          <w:rPr>
            <w:rFonts w:cs="Times New Roman"/>
            <w:sz w:val="24"/>
            <w:szCs w:val="24"/>
          </w:rPr>
          <w:delText>MutSigCV</w:delText>
        </w:r>
      </w:del>
      <w:r w:rsidRPr="00151626">
        <w:rPr>
          <w:rFonts w:cs="Times New Roman"/>
          <w:sz w:val="24"/>
          <w:szCs w:val="24"/>
        </w:rPr>
        <w:t xml:space="preserve">). Moreover, </w:t>
      </w:r>
      <w:ins w:id="336" w:author="8618073241572" w:date="2024-08-07T10:59:00Z">
        <w:r w:rsidR="00E548F4">
          <w:rPr>
            <w:rFonts w:cs="Times New Roman"/>
            <w:sz w:val="24"/>
            <w:szCs w:val="24"/>
          </w:rPr>
          <w:t>108, 153,191, 22, 204, 153 and 160</w:t>
        </w:r>
      </w:ins>
      <w:del w:id="337" w:author="8618073241572" w:date="2024-08-07T10:58:00Z">
        <w:r w:rsidRPr="00151626" w:rsidDel="00E548F4">
          <w:rPr>
            <w:rFonts w:cs="Times New Roman"/>
            <w:sz w:val="24"/>
            <w:szCs w:val="24"/>
          </w:rPr>
          <w:delText xml:space="preserve">91, 152, 32, 135, 13, 177, 11, 67 and 78 </w:delText>
        </w:r>
      </w:del>
      <w:r w:rsidRPr="00151626">
        <w:rPr>
          <w:rFonts w:cs="Times New Roman"/>
          <w:sz w:val="24"/>
          <w:szCs w:val="24"/>
        </w:rPr>
        <w:t xml:space="preserve">genes were predicted as cancer drivers in </w:t>
      </w:r>
      <w:ins w:id="338" w:author="8618073241572" w:date="2024-08-06T13:53:00Z">
        <w:r w:rsidR="007B3B4E">
          <w:rPr>
            <w:rFonts w:cs="Times New Roman"/>
            <w:sz w:val="24"/>
            <w:szCs w:val="24"/>
            <w:lang w:val="en-AU"/>
          </w:rPr>
          <w:t>seven</w:t>
        </w:r>
        <w:r w:rsidR="007B3B4E" w:rsidRPr="00151626">
          <w:rPr>
            <w:rFonts w:cs="Times New Roman"/>
            <w:sz w:val="24"/>
            <w:szCs w:val="24"/>
            <w:lang w:val="en-AU"/>
          </w:rPr>
          <w:t xml:space="preserve"> </w:t>
        </w:r>
      </w:ins>
      <w:del w:id="339" w:author="8618073241572" w:date="2024-08-06T13:53:00Z">
        <w:r w:rsidRPr="00151626" w:rsidDel="007B3B4E">
          <w:rPr>
            <w:rFonts w:cs="Times New Roman"/>
            <w:sz w:val="24"/>
            <w:szCs w:val="24"/>
          </w:rPr>
          <w:delText xml:space="preserve">nine </w:delText>
        </w:r>
      </w:del>
      <w:r w:rsidRPr="00151626">
        <w:rPr>
          <w:rFonts w:cs="Times New Roman"/>
          <w:sz w:val="24"/>
          <w:szCs w:val="24"/>
        </w:rPr>
        <w:t>types of cancer (BLCA, BRCA,</w:t>
      </w:r>
      <w:del w:id="340" w:author="8618073241572" w:date="2024-08-07T10:59:00Z">
        <w:r w:rsidRPr="00151626" w:rsidDel="00E548F4">
          <w:rPr>
            <w:rFonts w:cs="Times New Roman"/>
            <w:sz w:val="24"/>
            <w:szCs w:val="24"/>
          </w:rPr>
          <w:delText xml:space="preserve"> CESC,</w:delText>
        </w:r>
      </w:del>
      <w:r w:rsidRPr="00151626">
        <w:rPr>
          <w:rFonts w:cs="Times New Roman"/>
          <w:sz w:val="24"/>
          <w:szCs w:val="24"/>
        </w:rPr>
        <w:t xml:space="preserve"> COAD, GBM, HNSC, </w:t>
      </w:r>
      <w:del w:id="341" w:author="8618073241572" w:date="2024-08-07T10:59:00Z">
        <w:r w:rsidRPr="00151626" w:rsidDel="00E548F4">
          <w:rPr>
            <w:rFonts w:cs="Times New Roman"/>
            <w:sz w:val="24"/>
            <w:szCs w:val="24"/>
          </w:rPr>
          <w:delText xml:space="preserve">LGG, </w:delText>
        </w:r>
      </w:del>
      <w:r w:rsidRPr="00151626">
        <w:rPr>
          <w:rFonts w:cs="Times New Roman"/>
          <w:sz w:val="24"/>
          <w:szCs w:val="24"/>
        </w:rPr>
        <w:t xml:space="preserve">LUAD and STAD) by at least of one of the </w:t>
      </w:r>
      <w:del w:id="342" w:author="8618073241572" w:date="2024-08-07T11:00:00Z">
        <w:r w:rsidRPr="00151626" w:rsidDel="00773344">
          <w:rPr>
            <w:rFonts w:cs="Times New Roman"/>
            <w:sz w:val="24"/>
            <w:szCs w:val="24"/>
          </w:rPr>
          <w:delText xml:space="preserve">three </w:delText>
        </w:r>
      </w:del>
      <w:ins w:id="343" w:author="8618073241572" w:date="2024-08-07T11:00:00Z">
        <w:r w:rsidR="00773344">
          <w:rPr>
            <w:rFonts w:cs="Times New Roman"/>
            <w:sz w:val="24"/>
            <w:szCs w:val="24"/>
          </w:rPr>
          <w:t>five</w:t>
        </w:r>
        <w:r w:rsidR="00773344" w:rsidRPr="00151626">
          <w:rPr>
            <w:rFonts w:cs="Times New Roman"/>
            <w:sz w:val="24"/>
            <w:szCs w:val="24"/>
          </w:rPr>
          <w:t xml:space="preserve"> </w:t>
        </w:r>
      </w:ins>
      <w:r w:rsidRPr="00151626">
        <w:rPr>
          <w:rFonts w:cs="Times New Roman"/>
          <w:sz w:val="24"/>
          <w:szCs w:val="24"/>
        </w:rPr>
        <w:t xml:space="preserve">methods, were not predicted to be cancer drivers by DGAT-cancer. We compared these genes in relation to their scores of features used in DGAT-cancer, and found that the gene expression-related features such as </w:t>
      </w:r>
      <w:proofErr w:type="spellStart"/>
      <w:r w:rsidRPr="00151626">
        <w:rPr>
          <w:rFonts w:cs="Times New Roman"/>
          <w:sz w:val="24"/>
          <w:szCs w:val="24"/>
        </w:rPr>
        <w:t>uEMD</w:t>
      </w:r>
      <w:proofErr w:type="spellEnd"/>
      <w:r w:rsidRPr="00151626">
        <w:rPr>
          <w:rFonts w:cs="Times New Roman"/>
          <w:sz w:val="24"/>
          <w:szCs w:val="24"/>
        </w:rPr>
        <w:t xml:space="preserve">-Ex scores, expression values and </w:t>
      </w:r>
      <w:proofErr w:type="spellStart"/>
      <w:r w:rsidRPr="00151626">
        <w:rPr>
          <w:rFonts w:cs="Times New Roman"/>
          <w:sz w:val="24"/>
          <w:szCs w:val="24"/>
        </w:rPr>
        <w:t>MutExTDA</w:t>
      </w:r>
      <w:proofErr w:type="spellEnd"/>
      <w:r w:rsidRPr="00151626">
        <w:rPr>
          <w:rFonts w:cs="Times New Roman"/>
          <w:sz w:val="24"/>
          <w:szCs w:val="24"/>
        </w:rPr>
        <w:t xml:space="preserve"> scores showed a significant difference in the two groups of genes across multiple cancers (Fig. </w:t>
      </w:r>
      <w:del w:id="344" w:author="8618073241572" w:date="2024-08-07T10:20:00Z">
        <w:r w:rsidRPr="00151626" w:rsidDel="00C84288">
          <w:rPr>
            <w:rFonts w:cs="Times New Roman"/>
            <w:sz w:val="24"/>
            <w:szCs w:val="24"/>
          </w:rPr>
          <w:delText>3</w:delText>
        </w:r>
      </w:del>
      <w:ins w:id="345" w:author="8618073241572" w:date="2024-08-07T10:20:00Z">
        <w:r w:rsidR="00C84288">
          <w:rPr>
            <w:rFonts w:cs="Times New Roman"/>
            <w:sz w:val="24"/>
            <w:szCs w:val="24"/>
          </w:rPr>
          <w:t>4</w:t>
        </w:r>
      </w:ins>
      <w:ins w:id="346" w:author="8618073241572" w:date="2024-08-07T10:59:00Z">
        <w:r w:rsidR="00773344">
          <w:rPr>
            <w:rFonts w:cs="Times New Roman"/>
            <w:sz w:val="24"/>
            <w:szCs w:val="24"/>
          </w:rPr>
          <w:t>b</w:t>
        </w:r>
      </w:ins>
      <w:del w:id="347" w:author="8618073241572" w:date="2024-08-07T10:59:00Z">
        <w:r w:rsidRPr="00151626" w:rsidDel="00773344">
          <w:rPr>
            <w:rFonts w:cs="Times New Roman"/>
            <w:sz w:val="24"/>
            <w:szCs w:val="24"/>
          </w:rPr>
          <w:delText>c</w:delText>
        </w:r>
      </w:del>
      <w:del w:id="348" w:author="8618073241572" w:date="2024-07-30T15:52:00Z">
        <w:r w:rsidRPr="00151626" w:rsidDel="00EC5C1E">
          <w:rPr>
            <w:rFonts w:cs="Times New Roman"/>
            <w:sz w:val="24"/>
            <w:szCs w:val="24"/>
          </w:rPr>
          <w:delText xml:space="preserve"> </w:delText>
        </w:r>
      </w:del>
      <w:r w:rsidRPr="00151626">
        <w:rPr>
          <w:rFonts w:cs="Times New Roman"/>
          <w:sz w:val="24"/>
          <w:szCs w:val="24"/>
        </w:rPr>
        <w:t xml:space="preserve">and </w:t>
      </w:r>
      <w:r w:rsidR="002F7026" w:rsidRPr="00151626">
        <w:rPr>
          <w:rFonts w:cs="Times New Roman"/>
          <w:sz w:val="24"/>
          <w:szCs w:val="24"/>
        </w:rPr>
        <w:t xml:space="preserve">Fig. </w:t>
      </w:r>
      <w:del w:id="349" w:author="8618073241572" w:date="2024-08-07T11:50:00Z">
        <w:r w:rsidR="002F7026" w:rsidRPr="00151626" w:rsidDel="008A29D5">
          <w:rPr>
            <w:rFonts w:cs="Times New Roman"/>
            <w:sz w:val="24"/>
            <w:szCs w:val="24"/>
          </w:rPr>
          <w:delText>S4</w:delText>
        </w:r>
      </w:del>
      <w:ins w:id="350" w:author="8618073241572" w:date="2024-08-07T11:50:00Z">
        <w:r w:rsidR="008A29D5" w:rsidRPr="00151626">
          <w:rPr>
            <w:rFonts w:cs="Times New Roman"/>
            <w:sz w:val="24"/>
            <w:szCs w:val="24"/>
          </w:rPr>
          <w:t>S</w:t>
        </w:r>
        <w:r w:rsidR="008A29D5">
          <w:rPr>
            <w:rFonts w:cs="Times New Roman"/>
            <w:sz w:val="24"/>
            <w:szCs w:val="24"/>
          </w:rPr>
          <w:t>5</w:t>
        </w:r>
      </w:ins>
      <w:r w:rsidRPr="00151626">
        <w:rPr>
          <w:rFonts w:cs="Times New Roman"/>
          <w:sz w:val="24"/>
          <w:szCs w:val="24"/>
        </w:rPr>
        <w:t xml:space="preserve">). Specifically, the genes missed by the other three methods were expressed more highly in both tumors and </w:t>
      </w:r>
      <w:proofErr w:type="spellStart"/>
      <w:r w:rsidRPr="00151626">
        <w:rPr>
          <w:rFonts w:cs="Times New Roman"/>
          <w:sz w:val="24"/>
          <w:szCs w:val="24"/>
        </w:rPr>
        <w:t>paracancerous</w:t>
      </w:r>
      <w:proofErr w:type="spellEnd"/>
      <w:r w:rsidRPr="00151626">
        <w:rPr>
          <w:rFonts w:cs="Times New Roman"/>
          <w:sz w:val="24"/>
          <w:szCs w:val="24"/>
        </w:rPr>
        <w:t xml:space="preserve"> tissues than the genes that were missed by DGAT-cancer in BRCA, COAD, HNSC and LUAD. This illustrated that DGAT-cancer was more likely to detect </w:t>
      </w:r>
      <w:r w:rsidRPr="00151626">
        <w:rPr>
          <w:rFonts w:cs="Times New Roman"/>
          <w:sz w:val="24"/>
          <w:szCs w:val="24"/>
        </w:rPr>
        <w:lastRenderedPageBreak/>
        <w:t xml:space="preserve">active genes in cancer and </w:t>
      </w:r>
      <w:proofErr w:type="spellStart"/>
      <w:r w:rsidRPr="00151626">
        <w:rPr>
          <w:rFonts w:cs="Times New Roman"/>
          <w:sz w:val="24"/>
          <w:szCs w:val="24"/>
        </w:rPr>
        <w:t>paracancerous</w:t>
      </w:r>
      <w:proofErr w:type="spellEnd"/>
      <w:r w:rsidRPr="00151626">
        <w:rPr>
          <w:rFonts w:cs="Times New Roman"/>
          <w:sz w:val="24"/>
          <w:szCs w:val="24"/>
        </w:rPr>
        <w:t xml:space="preserve"> tissues than other methods without considering gene expression. DGAT-cancer also used features based on mutation frequency and expression profiles in tumor cohorts, JSD and C score (Methods)</w:t>
      </w:r>
      <w:r w:rsidR="002461E5">
        <w:rPr>
          <w:rFonts w:cs="Times New Roman"/>
          <w:sz w:val="24"/>
          <w:szCs w:val="24"/>
        </w:rPr>
        <w:t xml:space="preserve">. </w:t>
      </w:r>
      <w:r w:rsidRPr="00151626">
        <w:rPr>
          <w:rFonts w:cs="Times New Roman"/>
          <w:sz w:val="24"/>
          <w:szCs w:val="24"/>
        </w:rPr>
        <w:t>For these two scores, genes missed by other methods had relatively lower JSD scores in three cancers (BRCA, COAD and STAD) and lower C scores in four cancers (BRCA, COAD</w:t>
      </w:r>
      <w:del w:id="351" w:author="8618073241572" w:date="2024-07-30T15:59:00Z">
        <w:r w:rsidRPr="00151626" w:rsidDel="00EC5C1E">
          <w:rPr>
            <w:rFonts w:cs="Times New Roman"/>
            <w:sz w:val="24"/>
            <w:szCs w:val="24"/>
          </w:rPr>
          <w:delText>, LUAD</w:delText>
        </w:r>
      </w:del>
      <w:r w:rsidRPr="00151626">
        <w:rPr>
          <w:rFonts w:cs="Times New Roman"/>
          <w:sz w:val="24"/>
          <w:szCs w:val="24"/>
        </w:rPr>
        <w:t xml:space="preserve"> and STAD) than genes missed by DGAT-cancer (Fig. </w:t>
      </w:r>
      <w:del w:id="352" w:author="8618073241572" w:date="2024-08-07T11:10:00Z">
        <w:r w:rsidRPr="00151626" w:rsidDel="0061592C">
          <w:rPr>
            <w:rFonts w:cs="Times New Roman"/>
            <w:sz w:val="24"/>
            <w:szCs w:val="24"/>
          </w:rPr>
          <w:delText>3c</w:delText>
        </w:r>
      </w:del>
      <w:ins w:id="353" w:author="8618073241572" w:date="2024-08-07T11:10:00Z">
        <w:r w:rsidR="0061592C">
          <w:rPr>
            <w:rFonts w:cs="Times New Roman"/>
            <w:sz w:val="24"/>
            <w:szCs w:val="24"/>
          </w:rPr>
          <w:t>4</w:t>
        </w:r>
        <w:r w:rsidR="0061592C">
          <w:rPr>
            <w:rFonts w:cs="Times New Roman" w:hint="eastAsia"/>
            <w:sz w:val="24"/>
            <w:szCs w:val="24"/>
          </w:rPr>
          <w:t>b</w:t>
        </w:r>
      </w:ins>
      <w:r w:rsidRPr="00151626">
        <w:rPr>
          <w:rFonts w:cs="Times New Roman"/>
          <w:sz w:val="24"/>
          <w:szCs w:val="24"/>
        </w:rPr>
        <w:t>)</w:t>
      </w:r>
      <w:del w:id="354" w:author="8618073241572" w:date="2024-07-30T16:22:00Z">
        <w:r w:rsidRPr="00151626" w:rsidDel="001B2DAA">
          <w:rPr>
            <w:rFonts w:cs="Times New Roman"/>
            <w:sz w:val="24"/>
            <w:szCs w:val="24"/>
          </w:rPr>
          <w:delText>, suggesting a preference for DGAT-cancer to identify genes that have highly correlated gene expression and mutation profiles</w:delText>
        </w:r>
      </w:del>
      <w:r w:rsidRPr="00151626">
        <w:rPr>
          <w:rFonts w:cs="Times New Roman"/>
          <w:sz w:val="24"/>
          <w:szCs w:val="24"/>
        </w:rPr>
        <w:t>.</w:t>
      </w:r>
      <w:ins w:id="355" w:author="8618073241572" w:date="2024-07-30T16:37:00Z">
        <w:r w:rsidR="006559A3">
          <w:t xml:space="preserve"> </w:t>
        </w:r>
      </w:ins>
      <w:del w:id="356" w:author="8618073241572" w:date="2024-07-30T16:36:00Z">
        <w:r w:rsidRPr="00151626" w:rsidDel="006559A3">
          <w:rPr>
            <w:rFonts w:cs="Times New Roman"/>
            <w:sz w:val="24"/>
            <w:szCs w:val="24"/>
          </w:rPr>
          <w:delText xml:space="preserve"> </w:delText>
        </w:r>
      </w:del>
      <w:ins w:id="357" w:author="8618073241572" w:date="2024-07-30T16:34:00Z">
        <w:r w:rsidR="00E719E1" w:rsidRPr="00E719E1">
          <w:rPr>
            <w:rFonts w:cs="Times New Roman"/>
            <w:sz w:val="24"/>
            <w:szCs w:val="24"/>
          </w:rPr>
          <w:t>The C score is an indicator of how mutations are distributed among genes with similar expression patterns.</w:t>
        </w:r>
      </w:ins>
      <w:ins w:id="358" w:author="8618073241572" w:date="2024-07-30T16:35:00Z">
        <w:r w:rsidR="00E719E1">
          <w:rPr>
            <w:rFonts w:cs="Times New Roman"/>
            <w:sz w:val="24"/>
            <w:szCs w:val="24"/>
          </w:rPr>
          <w:t xml:space="preserve"> </w:t>
        </w:r>
      </w:ins>
      <w:ins w:id="359" w:author="8618073241572" w:date="2024-07-30T16:34:00Z">
        <w:r w:rsidR="00E719E1" w:rsidRPr="00E719E1">
          <w:rPr>
            <w:rFonts w:cs="Times New Roman"/>
            <w:sz w:val="24"/>
            <w:szCs w:val="24"/>
          </w:rPr>
          <w:t>A lower C score suggests that mutations are less uniformly distributed across these genes.</w:t>
        </w:r>
      </w:ins>
      <w:ins w:id="360" w:author="8618073241572" w:date="2024-07-30T16:36:00Z">
        <w:r w:rsidR="006559A3">
          <w:rPr>
            <w:rFonts w:cs="Times New Roman"/>
            <w:sz w:val="24"/>
            <w:szCs w:val="24"/>
          </w:rPr>
          <w:t xml:space="preserve"> </w:t>
        </w:r>
      </w:ins>
      <w:ins w:id="361" w:author="8618073241572" w:date="2024-07-30T16:34:00Z">
        <w:r w:rsidR="00E719E1" w:rsidRPr="00E719E1">
          <w:rPr>
            <w:rFonts w:cs="Times New Roman"/>
            <w:sz w:val="24"/>
            <w:szCs w:val="24"/>
          </w:rPr>
          <w:t>Similarly, the JSD score measures the divergence between gene expression and mutation frequency distributions, with a lower score indicating greater similarity. Our findings indicate that DGAT-cancer is particularly effective at identifying genes that exhibit diverse mutation frequencies within similar expression profiles, which other methods might not detect.</w:t>
        </w:r>
      </w:ins>
    </w:p>
    <w:p w14:paraId="5D81E5C1" w14:textId="77777777" w:rsidR="00D670C2" w:rsidRPr="00151626" w:rsidRDefault="00A8610D" w:rsidP="00F349EC">
      <w:pPr>
        <w:pStyle w:val="2"/>
        <w:spacing w:line="480" w:lineRule="auto"/>
        <w:rPr>
          <w:rFonts w:cs="Times New Roman"/>
          <w:szCs w:val="24"/>
          <w:lang w:val="en-AU"/>
        </w:rPr>
      </w:pPr>
      <w:r w:rsidRPr="00151626">
        <w:rPr>
          <w:rFonts w:cs="Times New Roman"/>
          <w:szCs w:val="24"/>
        </w:rPr>
        <w:t>G</w:t>
      </w:r>
      <w:proofErr w:type="spellStart"/>
      <w:r w:rsidRPr="00151626">
        <w:rPr>
          <w:rFonts w:cs="Times New Roman"/>
          <w:szCs w:val="24"/>
          <w:lang w:val="en-AU"/>
        </w:rPr>
        <w:t>ene</w:t>
      </w:r>
      <w:proofErr w:type="spellEnd"/>
      <w:r w:rsidRPr="00151626">
        <w:rPr>
          <w:rFonts w:cs="Times New Roman"/>
          <w:szCs w:val="24"/>
          <w:lang w:val="en-AU"/>
        </w:rPr>
        <w:t xml:space="preserve"> expression-based features in tumour and </w:t>
      </w:r>
      <w:proofErr w:type="spellStart"/>
      <w:r w:rsidRPr="00151626">
        <w:rPr>
          <w:rFonts w:cs="Times New Roman"/>
          <w:szCs w:val="24"/>
          <w:lang w:val="en-AU"/>
        </w:rPr>
        <w:t>paracancerous</w:t>
      </w:r>
      <w:proofErr w:type="spellEnd"/>
      <w:r w:rsidRPr="00151626">
        <w:rPr>
          <w:rFonts w:cs="Times New Roman"/>
          <w:szCs w:val="24"/>
          <w:lang w:val="en-AU"/>
        </w:rPr>
        <w:t xml:space="preserve"> tissue served to improve DGAT-cancer</w:t>
      </w:r>
    </w:p>
    <w:p w14:paraId="5AF9E5AC" w14:textId="4DF20E90" w:rsidR="00D670C2" w:rsidRPr="00151626" w:rsidRDefault="00A8610D" w:rsidP="009A408B">
      <w:pPr>
        <w:spacing w:line="480" w:lineRule="auto"/>
        <w:rPr>
          <w:rFonts w:cs="Times New Roman"/>
          <w:sz w:val="24"/>
          <w:szCs w:val="24"/>
          <w:lang w:val="en-AU"/>
        </w:rPr>
      </w:pPr>
      <w:r w:rsidRPr="00151626">
        <w:rPr>
          <w:rFonts w:cs="Times New Roman"/>
          <w:sz w:val="24"/>
          <w:szCs w:val="24"/>
          <w:lang w:val="en-AU"/>
        </w:rPr>
        <w:t>DGAT-cancer integrated both mutation-based features (</w:t>
      </w:r>
      <w:proofErr w:type="spellStart"/>
      <w:r w:rsidRPr="00151626">
        <w:rPr>
          <w:rFonts w:cs="Times New Roman"/>
          <w:sz w:val="24"/>
          <w:szCs w:val="24"/>
          <w:lang w:val="en-AU"/>
        </w:rPr>
        <w:t>uEMD-Mut</w:t>
      </w:r>
      <w:proofErr w:type="spellEnd"/>
      <w:r w:rsidRPr="00151626">
        <w:rPr>
          <w:rFonts w:cs="Times New Roman"/>
          <w:sz w:val="24"/>
          <w:szCs w:val="24"/>
          <w:lang w:val="en-AU"/>
        </w:rPr>
        <w:t>) and gene expression-based features (</w:t>
      </w:r>
      <w:proofErr w:type="spellStart"/>
      <w:r w:rsidRPr="00151626">
        <w:rPr>
          <w:rFonts w:cs="Times New Roman"/>
          <w:sz w:val="24"/>
          <w:szCs w:val="24"/>
          <w:lang w:val="en-AU"/>
        </w:rPr>
        <w:t>uEMD</w:t>
      </w:r>
      <w:proofErr w:type="spellEnd"/>
      <w:r w:rsidRPr="00151626">
        <w:rPr>
          <w:rFonts w:cs="Times New Roman"/>
          <w:sz w:val="24"/>
          <w:szCs w:val="24"/>
          <w:lang w:val="en-AU"/>
        </w:rPr>
        <w:t>-Ex</w:t>
      </w:r>
      <w:del w:id="362" w:author="8618073241572" w:date="2024-08-13T10:20:00Z">
        <w:r w:rsidRPr="00151626" w:rsidDel="007B711E">
          <w:rPr>
            <w:rFonts w:cs="Times New Roman"/>
            <w:sz w:val="24"/>
            <w:szCs w:val="24"/>
            <w:lang w:val="en-AU"/>
          </w:rPr>
          <w:delText>,</w:delText>
        </w:r>
      </w:del>
      <w:ins w:id="363" w:author="8618073241572" w:date="2024-08-13T10:20:00Z">
        <w:r w:rsidR="007B711E">
          <w:rPr>
            <w:rFonts w:cs="Times New Roman"/>
            <w:sz w:val="24"/>
            <w:szCs w:val="24"/>
            <w:lang w:val="en-AU"/>
          </w:rPr>
          <w:t xml:space="preserve"> and</w:t>
        </w:r>
      </w:ins>
      <w:r w:rsidRPr="00151626">
        <w:rPr>
          <w:rFonts w:cs="Times New Roman"/>
          <w:sz w:val="24"/>
          <w:szCs w:val="24"/>
          <w:lang w:val="en-AU"/>
        </w:rPr>
        <w:t xml:space="preserve"> </w:t>
      </w:r>
      <w:proofErr w:type="spellStart"/>
      <w:r w:rsidRPr="00151626">
        <w:rPr>
          <w:rFonts w:cs="Times New Roman"/>
          <w:sz w:val="24"/>
          <w:szCs w:val="24"/>
          <w:lang w:val="en-AU"/>
        </w:rPr>
        <w:t>MutExTDA</w:t>
      </w:r>
      <w:proofErr w:type="spellEnd"/>
      <w:del w:id="364" w:author="8618073241572" w:date="2024-08-13T10:20:00Z">
        <w:r w:rsidRPr="00151626" w:rsidDel="007B711E">
          <w:rPr>
            <w:rFonts w:cs="Times New Roman"/>
            <w:sz w:val="24"/>
            <w:szCs w:val="24"/>
            <w:lang w:val="en-AU"/>
          </w:rPr>
          <w:delText xml:space="preserve"> and expression values</w:delText>
        </w:r>
      </w:del>
      <w:r w:rsidRPr="00151626">
        <w:rPr>
          <w:rFonts w:cs="Times New Roman"/>
          <w:sz w:val="24"/>
          <w:szCs w:val="24"/>
          <w:lang w:val="en-AU"/>
        </w:rPr>
        <w:t xml:space="preserve">) to identify cancer drivers. The importance of these two types of features in the prediction was then evaluated. First, we used only </w:t>
      </w:r>
      <w:proofErr w:type="spellStart"/>
      <w:r w:rsidRPr="00151626">
        <w:rPr>
          <w:rFonts w:cs="Times New Roman"/>
          <w:sz w:val="24"/>
          <w:szCs w:val="24"/>
          <w:lang w:val="en-AU"/>
        </w:rPr>
        <w:t>uEMD-Mut</w:t>
      </w:r>
      <w:proofErr w:type="spellEnd"/>
      <w:r w:rsidRPr="00151626">
        <w:rPr>
          <w:rFonts w:cs="Times New Roman"/>
          <w:sz w:val="24"/>
          <w:szCs w:val="24"/>
          <w:lang w:val="en-AU"/>
        </w:rPr>
        <w:t xml:space="preserve"> to predict cancer drivers for each of the nine cancer types (Methods)</w:t>
      </w:r>
      <w:del w:id="365" w:author="8618073241572" w:date="2024-08-13T10:47:00Z">
        <w:r w:rsidRPr="00151626" w:rsidDel="00E52038">
          <w:rPr>
            <w:rFonts w:cs="Times New Roman"/>
            <w:sz w:val="24"/>
            <w:szCs w:val="24"/>
            <w:lang w:val="en-AU"/>
          </w:rPr>
          <w:delText>; this predictor was termed DGAT-Mut</w:delText>
        </w:r>
      </w:del>
      <w:r w:rsidRPr="00151626">
        <w:rPr>
          <w:rFonts w:cs="Times New Roman"/>
          <w:sz w:val="24"/>
          <w:szCs w:val="24"/>
          <w:lang w:val="en-AU"/>
        </w:rPr>
        <w:t xml:space="preserve">. </w:t>
      </w:r>
      <w:r w:rsidRPr="00151626">
        <w:rPr>
          <w:rFonts w:cs="Times New Roman"/>
          <w:sz w:val="24"/>
          <w:szCs w:val="24"/>
        </w:rPr>
        <w:t xml:space="preserve">The </w:t>
      </w:r>
      <w:r w:rsidRPr="00151626">
        <w:rPr>
          <w:rFonts w:cs="Times New Roman"/>
          <w:sz w:val="24"/>
          <w:szCs w:val="24"/>
        </w:rPr>
        <w:lastRenderedPageBreak/>
        <w:t>comparison between DGAT-</w:t>
      </w:r>
      <w:proofErr w:type="spellStart"/>
      <w:r w:rsidRPr="00151626">
        <w:rPr>
          <w:rFonts w:cs="Times New Roman"/>
          <w:sz w:val="24"/>
          <w:szCs w:val="24"/>
        </w:rPr>
        <w:t>Mut</w:t>
      </w:r>
      <w:proofErr w:type="spellEnd"/>
      <w:r w:rsidRPr="00151626">
        <w:rPr>
          <w:rFonts w:cs="Times New Roman"/>
          <w:sz w:val="24"/>
          <w:szCs w:val="24"/>
        </w:rPr>
        <w:t xml:space="preserve"> with other methods was based on a total of </w:t>
      </w:r>
      <w:r w:rsidRPr="00091665">
        <w:rPr>
          <w:rFonts w:cs="Times New Roman"/>
          <w:sz w:val="24"/>
          <w:szCs w:val="24"/>
          <w:highlight w:val="yellow"/>
        </w:rPr>
        <w:t>23,433 genes</w:t>
      </w:r>
      <w:r w:rsidRPr="00151626">
        <w:rPr>
          <w:rFonts w:cs="Times New Roman"/>
          <w:sz w:val="24"/>
          <w:szCs w:val="24"/>
        </w:rPr>
        <w:t xml:space="preserve"> that have the prediction score from at least one of the methods. </w:t>
      </w:r>
      <w:r w:rsidR="003212EB" w:rsidRPr="00151626">
        <w:rPr>
          <w:rFonts w:cs="Times New Roman"/>
          <w:sz w:val="24"/>
          <w:szCs w:val="24"/>
          <w:lang w:val="en-AU"/>
        </w:rPr>
        <w:t>Table S11</w:t>
      </w:r>
      <w:r w:rsidRPr="00151626">
        <w:rPr>
          <w:rFonts w:cs="Times New Roman"/>
          <w:sz w:val="24"/>
          <w:szCs w:val="24"/>
          <w:lang w:val="en-AU"/>
        </w:rPr>
        <w:t xml:space="preserve"> shows the numbers of positive and negative genes used for evaluating the methods. As shown in Fig. </w:t>
      </w:r>
      <w:del w:id="366" w:author="8618073241572" w:date="2024-08-07T11:15:00Z">
        <w:r w:rsidRPr="00151626" w:rsidDel="00D13AAF">
          <w:rPr>
            <w:rFonts w:cs="Times New Roman"/>
            <w:sz w:val="24"/>
            <w:szCs w:val="24"/>
            <w:lang w:val="en-AU"/>
          </w:rPr>
          <w:delText>4</w:delText>
        </w:r>
      </w:del>
      <w:ins w:id="367" w:author="8618073241572" w:date="2024-08-07T11:15:00Z">
        <w:r w:rsidR="00D13AAF">
          <w:rPr>
            <w:rFonts w:cs="Times New Roman"/>
            <w:sz w:val="24"/>
            <w:szCs w:val="24"/>
            <w:lang w:val="en-AU"/>
          </w:rPr>
          <w:t>S</w:t>
        </w:r>
      </w:ins>
      <w:ins w:id="368" w:author="8618073241572" w:date="2024-08-07T12:52:00Z">
        <w:r w:rsidR="00B10C48">
          <w:rPr>
            <w:rFonts w:cs="Times New Roman"/>
            <w:sz w:val="24"/>
            <w:szCs w:val="24"/>
            <w:lang w:val="en-AU"/>
          </w:rPr>
          <w:t>6</w:t>
        </w:r>
      </w:ins>
      <w:r w:rsidRPr="00151626">
        <w:rPr>
          <w:rFonts w:cs="Times New Roman"/>
          <w:sz w:val="24"/>
          <w:szCs w:val="24"/>
          <w:lang w:val="en-AU"/>
        </w:rPr>
        <w:t>, DGAT-</w:t>
      </w:r>
      <w:proofErr w:type="spellStart"/>
      <w:r w:rsidRPr="00151626">
        <w:rPr>
          <w:rFonts w:cs="Times New Roman"/>
          <w:sz w:val="24"/>
          <w:szCs w:val="24"/>
          <w:lang w:val="en-AU"/>
        </w:rPr>
        <w:t>Mut</w:t>
      </w:r>
      <w:proofErr w:type="spellEnd"/>
      <w:r w:rsidRPr="00151626">
        <w:rPr>
          <w:rFonts w:cs="Times New Roman"/>
          <w:sz w:val="24"/>
          <w:szCs w:val="24"/>
          <w:lang w:val="en-AU"/>
        </w:rPr>
        <w:t xml:space="preserve"> yielded higher AUPRC values (ranging from 0.272 to 0.370) for predicting cancer drivers in BLCA, BRCA, </w:t>
      </w:r>
      <w:del w:id="369" w:author="8618073241572" w:date="2024-08-07T11:18:00Z">
        <w:r w:rsidRPr="00151626" w:rsidDel="00FD375B">
          <w:rPr>
            <w:rFonts w:cs="Times New Roman"/>
            <w:sz w:val="24"/>
            <w:szCs w:val="24"/>
            <w:lang w:val="en-AU"/>
          </w:rPr>
          <w:delText xml:space="preserve">CESC, </w:delText>
        </w:r>
      </w:del>
      <w:r w:rsidRPr="00151626">
        <w:rPr>
          <w:rFonts w:cs="Times New Roman"/>
          <w:sz w:val="24"/>
          <w:szCs w:val="24"/>
          <w:lang w:val="en-AU"/>
        </w:rPr>
        <w:t>COAD, GBM</w:t>
      </w:r>
      <w:del w:id="370" w:author="8618073241572" w:date="2024-08-07T11:18:00Z">
        <w:r w:rsidRPr="00151626" w:rsidDel="00FD375B">
          <w:rPr>
            <w:rFonts w:cs="Times New Roman"/>
            <w:sz w:val="24"/>
            <w:szCs w:val="24"/>
            <w:lang w:val="en-AU"/>
          </w:rPr>
          <w:delText>, LGG</w:delText>
        </w:r>
      </w:del>
      <w:r w:rsidRPr="00151626">
        <w:rPr>
          <w:rFonts w:cs="Times New Roman"/>
          <w:sz w:val="24"/>
          <w:szCs w:val="24"/>
          <w:lang w:val="en-AU"/>
        </w:rPr>
        <w:t xml:space="preserve"> and STAD than OncodriveCLUSTL (ranging from 0.288 to 0.</w:t>
      </w:r>
      <w:del w:id="371" w:author="8618073241572" w:date="2024-08-04T17:22:00Z">
        <w:r w:rsidRPr="00151626" w:rsidDel="009E4940">
          <w:rPr>
            <w:rFonts w:cs="Times New Roman"/>
            <w:sz w:val="24"/>
            <w:szCs w:val="24"/>
            <w:lang w:val="en-AU"/>
          </w:rPr>
          <w:delText>442</w:delText>
        </w:r>
      </w:del>
      <w:ins w:id="372" w:author="8618073241572" w:date="2024-08-04T17:22:00Z">
        <w:r w:rsidR="009E4940">
          <w:rPr>
            <w:rFonts w:cs="Times New Roman"/>
            <w:sz w:val="24"/>
            <w:szCs w:val="24"/>
            <w:lang w:val="en-AU"/>
          </w:rPr>
          <w:t>356</w:t>
        </w:r>
      </w:ins>
      <w:r w:rsidRPr="00151626">
        <w:rPr>
          <w:rFonts w:cs="Times New Roman"/>
          <w:sz w:val="24"/>
          <w:szCs w:val="24"/>
          <w:lang w:val="en-AU"/>
        </w:rPr>
        <w:t xml:space="preserve">), </w:t>
      </w:r>
      <w:proofErr w:type="spellStart"/>
      <w:r w:rsidRPr="00151626">
        <w:rPr>
          <w:rFonts w:cs="Times New Roman"/>
          <w:sz w:val="24"/>
          <w:szCs w:val="24"/>
          <w:lang w:val="en-AU"/>
        </w:rPr>
        <w:t>OncodriveFML</w:t>
      </w:r>
      <w:proofErr w:type="spellEnd"/>
      <w:r w:rsidRPr="00151626">
        <w:rPr>
          <w:rFonts w:cs="Times New Roman"/>
          <w:sz w:val="24"/>
          <w:szCs w:val="24"/>
          <w:lang w:val="en-AU"/>
        </w:rPr>
        <w:t xml:space="preserve"> (ranging from 0.283 to 0.</w:t>
      </w:r>
      <w:del w:id="373" w:author="8618073241572" w:date="2024-08-04T17:23:00Z">
        <w:r w:rsidRPr="00151626" w:rsidDel="009E4940">
          <w:rPr>
            <w:rFonts w:cs="Times New Roman"/>
            <w:sz w:val="24"/>
            <w:szCs w:val="24"/>
            <w:lang w:val="en-AU"/>
          </w:rPr>
          <w:delText>406</w:delText>
        </w:r>
      </w:del>
      <w:ins w:id="374" w:author="8618073241572" w:date="2024-08-04T17:23:00Z">
        <w:r w:rsidR="009E4940">
          <w:rPr>
            <w:rFonts w:cs="Times New Roman"/>
            <w:sz w:val="24"/>
            <w:szCs w:val="24"/>
            <w:lang w:val="en-AU"/>
          </w:rPr>
          <w:t>365</w:t>
        </w:r>
      </w:ins>
      <w:r w:rsidRPr="00151626">
        <w:rPr>
          <w:rFonts w:cs="Times New Roman"/>
          <w:sz w:val="24"/>
          <w:szCs w:val="24"/>
          <w:lang w:val="en-AU"/>
        </w:rPr>
        <w:t>)</w:t>
      </w:r>
      <w:del w:id="375" w:author="8618073241572" w:date="2024-08-04T17:21:00Z">
        <w:r w:rsidRPr="00151626" w:rsidDel="00F7675B">
          <w:rPr>
            <w:rFonts w:cs="Times New Roman"/>
            <w:sz w:val="24"/>
            <w:szCs w:val="24"/>
            <w:lang w:val="en-AU"/>
          </w:rPr>
          <w:delText xml:space="preserve"> and</w:delText>
        </w:r>
      </w:del>
      <w:ins w:id="376" w:author="8618073241572" w:date="2024-08-04T17:21:00Z">
        <w:r w:rsidR="00F7675B">
          <w:rPr>
            <w:rFonts w:cs="Times New Roman"/>
            <w:sz w:val="24"/>
            <w:szCs w:val="24"/>
            <w:lang w:val="en-AU"/>
          </w:rPr>
          <w:t>,</w:t>
        </w:r>
      </w:ins>
      <w:r w:rsidRPr="00151626">
        <w:rPr>
          <w:rFonts w:cs="Times New Roman"/>
          <w:sz w:val="24"/>
          <w:szCs w:val="24"/>
          <w:lang w:val="en-AU"/>
        </w:rPr>
        <w:t xml:space="preserve"> </w:t>
      </w:r>
      <w:proofErr w:type="spellStart"/>
      <w:r w:rsidRPr="00151626">
        <w:rPr>
          <w:rFonts w:cs="Times New Roman"/>
          <w:sz w:val="24"/>
          <w:szCs w:val="24"/>
          <w:lang w:val="en-AU"/>
        </w:rPr>
        <w:t>MutSigCV</w:t>
      </w:r>
      <w:proofErr w:type="spellEnd"/>
      <w:r w:rsidRPr="00151626">
        <w:rPr>
          <w:rFonts w:cs="Times New Roman"/>
          <w:sz w:val="24"/>
          <w:szCs w:val="24"/>
          <w:lang w:val="en-AU"/>
        </w:rPr>
        <w:t xml:space="preserve"> (ranging from 0.22</w:t>
      </w:r>
      <w:ins w:id="377" w:author="8618073241572" w:date="2024-08-04T17:23:00Z">
        <w:r w:rsidR="009E4940">
          <w:rPr>
            <w:rFonts w:cs="Times New Roman"/>
            <w:sz w:val="24"/>
            <w:szCs w:val="24"/>
            <w:lang w:val="en-AU"/>
          </w:rPr>
          <w:t>5</w:t>
        </w:r>
      </w:ins>
      <w:del w:id="378" w:author="8618073241572" w:date="2024-08-04T17:23:00Z">
        <w:r w:rsidRPr="00151626" w:rsidDel="009E4940">
          <w:rPr>
            <w:rFonts w:cs="Times New Roman"/>
            <w:sz w:val="24"/>
            <w:szCs w:val="24"/>
            <w:lang w:val="en-AU"/>
          </w:rPr>
          <w:delText>1</w:delText>
        </w:r>
      </w:del>
      <w:r w:rsidRPr="00151626">
        <w:rPr>
          <w:rFonts w:cs="Times New Roman"/>
          <w:sz w:val="24"/>
          <w:szCs w:val="24"/>
          <w:lang w:val="en-AU"/>
        </w:rPr>
        <w:t xml:space="preserve"> to 0.282)</w:t>
      </w:r>
      <w:ins w:id="379" w:author="8618073241572" w:date="2024-08-04T17:21:00Z">
        <w:r w:rsidR="00F7675B">
          <w:rPr>
            <w:rFonts w:cs="Times New Roman"/>
            <w:sz w:val="24"/>
            <w:szCs w:val="24"/>
            <w:lang w:val="en-AU"/>
          </w:rPr>
          <w:t>,</w:t>
        </w:r>
        <w:r w:rsidR="00F7675B" w:rsidRPr="00F7675B">
          <w:rPr>
            <w:rFonts w:cs="Times New Roman" w:hint="eastAsia"/>
            <w:sz w:val="24"/>
            <w:szCs w:val="24"/>
            <w:lang w:val="en-AU"/>
          </w:rPr>
          <w:t xml:space="preserve"> </w:t>
        </w:r>
        <w:proofErr w:type="spellStart"/>
        <w:r w:rsidR="00F7675B">
          <w:rPr>
            <w:rFonts w:cs="Times New Roman" w:hint="eastAsia"/>
            <w:sz w:val="24"/>
            <w:szCs w:val="24"/>
            <w:lang w:val="en-AU"/>
          </w:rPr>
          <w:t>DiffMut</w:t>
        </w:r>
        <w:proofErr w:type="spellEnd"/>
        <w:r w:rsidR="00F7675B">
          <w:rPr>
            <w:rFonts w:cs="Times New Roman"/>
            <w:sz w:val="24"/>
            <w:szCs w:val="24"/>
            <w:lang w:val="en-AU"/>
          </w:rPr>
          <w:t xml:space="preserve"> </w:t>
        </w:r>
        <w:r w:rsidR="00F7675B" w:rsidRPr="00151626">
          <w:rPr>
            <w:rFonts w:cs="Times New Roman"/>
            <w:sz w:val="24"/>
            <w:szCs w:val="24"/>
            <w:lang w:val="en-AU"/>
          </w:rPr>
          <w:t>(ranging from 0.2</w:t>
        </w:r>
      </w:ins>
      <w:ins w:id="380" w:author="8618073241572" w:date="2024-08-04T17:23:00Z">
        <w:r w:rsidR="00F63C5F">
          <w:rPr>
            <w:rFonts w:cs="Times New Roman"/>
            <w:sz w:val="24"/>
            <w:szCs w:val="24"/>
            <w:lang w:val="en-AU"/>
          </w:rPr>
          <w:t>04</w:t>
        </w:r>
      </w:ins>
      <w:ins w:id="381" w:author="8618073241572" w:date="2024-08-04T17:21:00Z">
        <w:r w:rsidR="00F7675B" w:rsidRPr="00151626">
          <w:rPr>
            <w:rFonts w:cs="Times New Roman"/>
            <w:sz w:val="24"/>
            <w:szCs w:val="24"/>
            <w:lang w:val="en-AU"/>
          </w:rPr>
          <w:t xml:space="preserve"> to 0.2</w:t>
        </w:r>
      </w:ins>
      <w:ins w:id="382" w:author="8618073241572" w:date="2024-08-04T17:24:00Z">
        <w:r w:rsidR="00F63C5F">
          <w:rPr>
            <w:rFonts w:cs="Times New Roman"/>
            <w:sz w:val="24"/>
            <w:szCs w:val="24"/>
            <w:lang w:val="en-AU"/>
          </w:rPr>
          <w:t>50</w:t>
        </w:r>
      </w:ins>
      <w:ins w:id="383" w:author="8618073241572" w:date="2024-08-04T17:21:00Z">
        <w:r w:rsidR="00F7675B" w:rsidRPr="00151626">
          <w:rPr>
            <w:rFonts w:cs="Times New Roman"/>
            <w:sz w:val="24"/>
            <w:szCs w:val="24"/>
            <w:lang w:val="en-AU"/>
          </w:rPr>
          <w:t>)</w:t>
        </w:r>
        <w:r w:rsidR="00F7675B">
          <w:rPr>
            <w:rFonts w:cs="Times New Roman"/>
            <w:sz w:val="24"/>
            <w:szCs w:val="24"/>
            <w:lang w:val="en-AU"/>
          </w:rPr>
          <w:t xml:space="preserve"> and </w:t>
        </w:r>
        <w:proofErr w:type="spellStart"/>
        <w:r w:rsidR="00F7675B">
          <w:rPr>
            <w:rFonts w:cs="Times New Roman" w:hint="eastAsia"/>
            <w:sz w:val="24"/>
            <w:szCs w:val="24"/>
            <w:lang w:val="en-AU"/>
          </w:rPr>
          <w:t>T</w:t>
        </w:r>
        <w:r w:rsidR="00F7675B">
          <w:rPr>
            <w:rFonts w:cs="Times New Roman"/>
            <w:sz w:val="24"/>
            <w:szCs w:val="24"/>
            <w:lang w:val="en-AU"/>
          </w:rPr>
          <w:t>DAmut</w:t>
        </w:r>
        <w:proofErr w:type="spellEnd"/>
        <w:r w:rsidR="00F7675B">
          <w:rPr>
            <w:rFonts w:cs="Times New Roman"/>
            <w:sz w:val="24"/>
            <w:szCs w:val="24"/>
            <w:lang w:val="en-AU"/>
          </w:rPr>
          <w:t xml:space="preserve"> </w:t>
        </w:r>
        <w:r w:rsidR="00F7675B" w:rsidRPr="00151626">
          <w:rPr>
            <w:rFonts w:cs="Times New Roman"/>
            <w:sz w:val="24"/>
            <w:szCs w:val="24"/>
            <w:lang w:val="en-AU"/>
          </w:rPr>
          <w:t>(ranging from 0.</w:t>
        </w:r>
      </w:ins>
      <w:ins w:id="384" w:author="8618073241572" w:date="2024-08-04T17:24:00Z">
        <w:r w:rsidR="00F63C5F">
          <w:rPr>
            <w:rFonts w:cs="Times New Roman"/>
            <w:sz w:val="24"/>
            <w:szCs w:val="24"/>
            <w:lang w:val="en-AU"/>
          </w:rPr>
          <w:t>274</w:t>
        </w:r>
      </w:ins>
      <w:ins w:id="385" w:author="8618073241572" w:date="2024-08-04T17:21:00Z">
        <w:r w:rsidR="00F7675B" w:rsidRPr="00151626">
          <w:rPr>
            <w:rFonts w:cs="Times New Roman"/>
            <w:sz w:val="24"/>
            <w:szCs w:val="24"/>
            <w:lang w:val="en-AU"/>
          </w:rPr>
          <w:t xml:space="preserve"> to 0.</w:t>
        </w:r>
      </w:ins>
      <w:ins w:id="386" w:author="8618073241572" w:date="2024-08-04T17:24:00Z">
        <w:r w:rsidR="00B9338A">
          <w:rPr>
            <w:rFonts w:cs="Times New Roman"/>
            <w:sz w:val="24"/>
            <w:szCs w:val="24"/>
            <w:lang w:val="en-AU"/>
          </w:rPr>
          <w:t>334</w:t>
        </w:r>
      </w:ins>
      <w:ins w:id="387" w:author="8618073241572" w:date="2024-08-04T17:21:00Z">
        <w:r w:rsidR="00F7675B" w:rsidRPr="00151626">
          <w:rPr>
            <w:rFonts w:cs="Times New Roman"/>
            <w:sz w:val="24"/>
            <w:szCs w:val="24"/>
            <w:lang w:val="en-AU"/>
          </w:rPr>
          <w:t>)</w:t>
        </w:r>
      </w:ins>
      <w:r w:rsidRPr="00151626">
        <w:rPr>
          <w:rFonts w:cs="Times New Roman"/>
          <w:sz w:val="24"/>
          <w:szCs w:val="24"/>
          <w:lang w:val="en-AU"/>
        </w:rPr>
        <w:t xml:space="preserve">. </w:t>
      </w:r>
      <w:proofErr w:type="spellStart"/>
      <w:ins w:id="388" w:author="8618073241572" w:date="2024-08-13T11:01:00Z">
        <w:r w:rsidR="00717A3B" w:rsidRPr="00717A3B">
          <w:rPr>
            <w:rFonts w:cs="Times New Roman"/>
            <w:sz w:val="24"/>
            <w:szCs w:val="24"/>
            <w:lang w:val="en-AU"/>
          </w:rPr>
          <w:t>MutExTDA</w:t>
        </w:r>
        <w:proofErr w:type="spellEnd"/>
        <w:r w:rsidR="00717A3B" w:rsidRPr="00717A3B">
          <w:rPr>
            <w:rFonts w:cs="Times New Roman"/>
            <w:sz w:val="24"/>
            <w:szCs w:val="24"/>
            <w:lang w:val="en-AU"/>
          </w:rPr>
          <w:t xml:space="preserve"> is a method that integrates topological data analysis with mutation and expression profiles, quantifying the correlation between mutation frequency and mRNA levels across cancer.</w:t>
        </w:r>
        <w:r w:rsidR="00717A3B">
          <w:rPr>
            <w:rFonts w:cs="Times New Roman"/>
            <w:sz w:val="24"/>
            <w:szCs w:val="24"/>
            <w:lang w:val="en-AU"/>
          </w:rPr>
          <w:t xml:space="preserve"> </w:t>
        </w:r>
        <w:r w:rsidR="00717A3B" w:rsidRPr="00717A3B">
          <w:rPr>
            <w:rFonts w:cs="Times New Roman"/>
            <w:sz w:val="24"/>
            <w:szCs w:val="24"/>
            <w:lang w:val="en-AU"/>
          </w:rPr>
          <w:t xml:space="preserve">When </w:t>
        </w:r>
        <w:proofErr w:type="spellStart"/>
        <w:r w:rsidR="00717A3B" w:rsidRPr="00717A3B">
          <w:rPr>
            <w:rFonts w:cs="Times New Roman"/>
            <w:sz w:val="24"/>
            <w:szCs w:val="24"/>
            <w:lang w:val="en-AU"/>
          </w:rPr>
          <w:t>uEMD</w:t>
        </w:r>
        <w:proofErr w:type="spellEnd"/>
        <w:r w:rsidR="00717A3B" w:rsidRPr="00717A3B">
          <w:rPr>
            <w:rFonts w:cs="Times New Roman"/>
            <w:sz w:val="24"/>
            <w:szCs w:val="24"/>
            <w:lang w:val="en-AU"/>
          </w:rPr>
          <w:t xml:space="preserve">-TDA was utilized exclusively as a predictive factor for identifying cancer drivers across the nine cancer types, it demonstrated AUPRC values </w:t>
        </w:r>
        <w:r w:rsidR="00BF54BC" w:rsidRPr="00151626">
          <w:rPr>
            <w:rFonts w:cs="Times New Roman"/>
            <w:sz w:val="24"/>
            <w:szCs w:val="24"/>
            <w:lang w:val="en-AU"/>
          </w:rPr>
          <w:t>(ranging from 0.</w:t>
        </w:r>
      </w:ins>
      <w:ins w:id="389" w:author="8618073241572" w:date="2024-08-13T11:02:00Z">
        <w:r w:rsidR="00BF54BC">
          <w:rPr>
            <w:rFonts w:cs="Times New Roman"/>
            <w:sz w:val="24"/>
            <w:szCs w:val="24"/>
            <w:lang w:val="en-AU"/>
          </w:rPr>
          <w:t>185</w:t>
        </w:r>
      </w:ins>
      <w:ins w:id="390" w:author="8618073241572" w:date="2024-08-13T11:01:00Z">
        <w:r w:rsidR="00BF54BC" w:rsidRPr="00151626">
          <w:rPr>
            <w:rFonts w:cs="Times New Roman"/>
            <w:sz w:val="24"/>
            <w:szCs w:val="24"/>
            <w:lang w:val="en-AU"/>
          </w:rPr>
          <w:t xml:space="preserve"> to 0.</w:t>
        </w:r>
      </w:ins>
      <w:ins w:id="391" w:author="8618073241572" w:date="2024-08-13T11:02:00Z">
        <w:r w:rsidR="00BF54BC">
          <w:rPr>
            <w:rFonts w:cs="Times New Roman"/>
            <w:sz w:val="24"/>
            <w:szCs w:val="24"/>
            <w:lang w:val="en-AU"/>
          </w:rPr>
          <w:t>283</w:t>
        </w:r>
      </w:ins>
      <w:ins w:id="392" w:author="8618073241572" w:date="2024-08-13T11:01:00Z">
        <w:r w:rsidR="00BF54BC" w:rsidRPr="00151626">
          <w:rPr>
            <w:rFonts w:cs="Times New Roman"/>
            <w:sz w:val="24"/>
            <w:szCs w:val="24"/>
            <w:lang w:val="en-AU"/>
          </w:rPr>
          <w:t>)</w:t>
        </w:r>
        <w:r w:rsidR="00BF54BC">
          <w:rPr>
            <w:rFonts w:cs="Times New Roman"/>
            <w:sz w:val="24"/>
            <w:szCs w:val="24"/>
            <w:lang w:val="en-AU"/>
          </w:rPr>
          <w:t xml:space="preserve"> </w:t>
        </w:r>
        <w:r w:rsidR="00717A3B" w:rsidRPr="00717A3B">
          <w:rPr>
            <w:rFonts w:cs="Times New Roman"/>
            <w:sz w:val="24"/>
            <w:szCs w:val="24"/>
            <w:lang w:val="en-AU"/>
          </w:rPr>
          <w:t>that were consistently lower than those achieved by the DGAT-cancer model</w:t>
        </w:r>
        <w:r w:rsidR="00BF54BC">
          <w:rPr>
            <w:rFonts w:cs="Times New Roman"/>
            <w:sz w:val="24"/>
            <w:szCs w:val="24"/>
            <w:lang w:val="en-AU"/>
          </w:rPr>
          <w:t xml:space="preserve"> </w:t>
        </w:r>
        <w:r w:rsidR="00BF54BC" w:rsidRPr="00151626">
          <w:rPr>
            <w:rFonts w:cs="Times New Roman"/>
            <w:sz w:val="24"/>
            <w:szCs w:val="24"/>
            <w:lang w:val="en-AU"/>
          </w:rPr>
          <w:t>(ranging from 0.</w:t>
        </w:r>
      </w:ins>
      <w:ins w:id="393" w:author="8618073241572" w:date="2024-08-13T11:03:00Z">
        <w:r w:rsidR="00BF54BC">
          <w:rPr>
            <w:rFonts w:cs="Times New Roman"/>
            <w:sz w:val="24"/>
            <w:szCs w:val="24"/>
            <w:lang w:val="en-AU"/>
          </w:rPr>
          <w:t>336</w:t>
        </w:r>
      </w:ins>
      <w:ins w:id="394" w:author="8618073241572" w:date="2024-08-13T11:01:00Z">
        <w:r w:rsidR="00BF54BC" w:rsidRPr="00151626">
          <w:rPr>
            <w:rFonts w:cs="Times New Roman"/>
            <w:sz w:val="24"/>
            <w:szCs w:val="24"/>
            <w:lang w:val="en-AU"/>
          </w:rPr>
          <w:t xml:space="preserve"> to 0.</w:t>
        </w:r>
      </w:ins>
      <w:ins w:id="395" w:author="8618073241572" w:date="2024-08-13T11:03:00Z">
        <w:r w:rsidR="00BF54BC">
          <w:rPr>
            <w:rFonts w:cs="Times New Roman"/>
            <w:sz w:val="24"/>
            <w:szCs w:val="24"/>
            <w:lang w:val="en-AU"/>
          </w:rPr>
          <w:t>468</w:t>
        </w:r>
      </w:ins>
      <w:ins w:id="396" w:author="8618073241572" w:date="2024-08-13T11:01:00Z">
        <w:r w:rsidR="00BF54BC" w:rsidRPr="00151626">
          <w:rPr>
            <w:rFonts w:cs="Times New Roman"/>
            <w:sz w:val="24"/>
            <w:szCs w:val="24"/>
            <w:lang w:val="en-AU"/>
          </w:rPr>
          <w:t>)</w:t>
        </w:r>
        <w:r w:rsidR="00717A3B" w:rsidRPr="00717A3B">
          <w:rPr>
            <w:rFonts w:cs="Times New Roman"/>
            <w:sz w:val="24"/>
            <w:szCs w:val="24"/>
            <w:lang w:val="en-AU"/>
          </w:rPr>
          <w:t>.</w:t>
        </w:r>
        <w:r w:rsidR="00717A3B">
          <w:rPr>
            <w:rFonts w:cs="Times New Roman"/>
            <w:sz w:val="24"/>
            <w:szCs w:val="24"/>
            <w:lang w:val="en-AU"/>
          </w:rPr>
          <w:t xml:space="preserve"> </w:t>
        </w:r>
      </w:ins>
      <w:del w:id="397" w:author="8618073241572" w:date="2024-08-13T11:02:00Z">
        <w:r w:rsidRPr="00151626" w:rsidDel="00BF54BC">
          <w:rPr>
            <w:rFonts w:cs="Times New Roman"/>
            <w:sz w:val="24"/>
            <w:szCs w:val="24"/>
            <w:lang w:val="en-AU"/>
          </w:rPr>
          <w:delText>However, t</w:delText>
        </w:r>
      </w:del>
      <w:ins w:id="398" w:author="8618073241572" w:date="2024-08-13T11:02:00Z">
        <w:r w:rsidR="00BF54BC">
          <w:rPr>
            <w:rFonts w:cs="Times New Roman"/>
            <w:sz w:val="24"/>
            <w:szCs w:val="24"/>
            <w:lang w:val="en-AU"/>
          </w:rPr>
          <w:t>T</w:t>
        </w:r>
      </w:ins>
      <w:r w:rsidRPr="00151626">
        <w:rPr>
          <w:rFonts w:cs="Times New Roman"/>
          <w:sz w:val="24"/>
          <w:szCs w:val="24"/>
          <w:lang w:val="en-AU"/>
        </w:rPr>
        <w:t xml:space="preserve">he AUPRC values </w:t>
      </w:r>
      <w:r w:rsidRPr="00151626">
        <w:rPr>
          <w:rFonts w:cs="Times New Roman"/>
          <w:sz w:val="24"/>
          <w:szCs w:val="24"/>
        </w:rPr>
        <w:t xml:space="preserve">achieved by </w:t>
      </w:r>
      <w:r w:rsidRPr="00151626">
        <w:rPr>
          <w:rFonts w:cs="Times New Roman"/>
          <w:sz w:val="24"/>
          <w:szCs w:val="24"/>
          <w:lang w:val="en-AU"/>
        </w:rPr>
        <w:t>DGAT-</w:t>
      </w:r>
      <w:proofErr w:type="spellStart"/>
      <w:r w:rsidRPr="00151626">
        <w:rPr>
          <w:rFonts w:cs="Times New Roman"/>
          <w:sz w:val="24"/>
          <w:szCs w:val="24"/>
          <w:lang w:val="en-AU"/>
        </w:rPr>
        <w:t>Mut</w:t>
      </w:r>
      <w:proofErr w:type="spellEnd"/>
      <w:r w:rsidRPr="00151626">
        <w:rPr>
          <w:rFonts w:cs="Times New Roman"/>
          <w:sz w:val="24"/>
          <w:szCs w:val="24"/>
          <w:lang w:val="en-AU"/>
        </w:rPr>
        <w:t xml:space="preserve"> </w:t>
      </w:r>
      <w:ins w:id="399" w:author="8618073241572" w:date="2024-08-04T17:12:00Z">
        <w:r w:rsidR="001B4733">
          <w:rPr>
            <w:rFonts w:cs="Times New Roman"/>
            <w:sz w:val="24"/>
            <w:szCs w:val="24"/>
            <w:lang w:val="en-AU"/>
          </w:rPr>
          <w:t xml:space="preserve">and DGAT-TDA </w:t>
        </w:r>
      </w:ins>
      <w:r w:rsidRPr="00151626">
        <w:rPr>
          <w:rFonts w:cs="Times New Roman"/>
          <w:sz w:val="24"/>
          <w:szCs w:val="24"/>
          <w:lang w:val="en-AU"/>
        </w:rPr>
        <w:t xml:space="preserve">in predicting cancer drivers for </w:t>
      </w:r>
      <w:proofErr w:type="spellStart"/>
      <w:r w:rsidRPr="00151626">
        <w:rPr>
          <w:rFonts w:cs="Times New Roman"/>
          <w:sz w:val="24"/>
          <w:szCs w:val="24"/>
          <w:lang w:val="en-AU"/>
        </w:rPr>
        <w:t>nine</w:t>
      </w:r>
      <w:del w:id="400" w:author="8618073241572" w:date="2024-08-06T13:53:00Z">
        <w:r w:rsidRPr="00151626" w:rsidDel="007B3B4E">
          <w:rPr>
            <w:rFonts w:cs="Times New Roman"/>
            <w:sz w:val="24"/>
            <w:szCs w:val="24"/>
            <w:lang w:val="en-AU"/>
          </w:rPr>
          <w:delText xml:space="preserve"> </w:delText>
        </w:r>
      </w:del>
      <w:r w:rsidRPr="00151626">
        <w:rPr>
          <w:rFonts w:cs="Times New Roman"/>
          <w:sz w:val="24"/>
          <w:szCs w:val="24"/>
          <w:lang w:val="en-AU"/>
        </w:rPr>
        <w:t>cancer</w:t>
      </w:r>
      <w:proofErr w:type="spellEnd"/>
      <w:r w:rsidRPr="00151626">
        <w:rPr>
          <w:rFonts w:cs="Times New Roman"/>
          <w:sz w:val="24"/>
          <w:szCs w:val="24"/>
          <w:lang w:val="en-AU"/>
        </w:rPr>
        <w:t xml:space="preserve"> types were lower than with DGAT-cancer. </w:t>
      </w:r>
      <w:del w:id="401" w:author="8618073241572" w:date="2024-08-04T17:17:00Z">
        <w:r w:rsidRPr="00151626" w:rsidDel="003F3C3C">
          <w:rPr>
            <w:rFonts w:cs="Times New Roman"/>
            <w:sz w:val="24"/>
            <w:szCs w:val="24"/>
            <w:lang w:val="en-AU"/>
          </w:rPr>
          <w:delText>These results illustrated the importance of integrating uEMD-Mut with the gene expression-related features for improving the prediction of cancer drivers.</w:delText>
        </w:r>
      </w:del>
      <w:ins w:id="402" w:author="8618073241572" w:date="2024-08-04T17:17:00Z">
        <w:r w:rsidR="003F3C3C" w:rsidRPr="003F3C3C">
          <w:rPr>
            <w:rFonts w:cs="Times New Roman"/>
            <w:sz w:val="24"/>
            <w:szCs w:val="24"/>
            <w:lang w:val="en-AU"/>
          </w:rPr>
          <w:t>​This comparison underscores the enhanced predictive power of the DGAT-cancer model, demonstrating the importance of combining mutation-based and gene expression-based features for the improved identification of cancer driver genes.</w:t>
        </w:r>
      </w:ins>
      <w:r w:rsidRPr="00151626">
        <w:rPr>
          <w:rFonts w:cs="Times New Roman"/>
          <w:sz w:val="24"/>
          <w:szCs w:val="24"/>
          <w:lang w:val="en-AU"/>
        </w:rPr>
        <w:t xml:space="preserve"> </w:t>
      </w:r>
      <w:ins w:id="403" w:author="8618073241572" w:date="2024-08-13T10:43:00Z">
        <w:r w:rsidR="006920DA" w:rsidRPr="006920DA">
          <w:rPr>
            <w:rFonts w:cs="Times New Roman"/>
            <w:color w:val="060607"/>
            <w:spacing w:val="4"/>
            <w:sz w:val="24"/>
            <w:szCs w:val="24"/>
            <w:shd w:val="clear" w:color="auto" w:fill="FFFFFF"/>
          </w:rPr>
          <w:t xml:space="preserve">Although the gene expression-based model, </w:t>
        </w:r>
        <w:proofErr w:type="spellStart"/>
        <w:r w:rsidR="006920DA" w:rsidRPr="006920DA">
          <w:rPr>
            <w:rFonts w:cs="Times New Roman"/>
            <w:color w:val="060607"/>
            <w:spacing w:val="4"/>
            <w:sz w:val="24"/>
            <w:szCs w:val="24"/>
            <w:shd w:val="clear" w:color="auto" w:fill="FFFFFF"/>
          </w:rPr>
          <w:t>uEMD</w:t>
        </w:r>
        <w:proofErr w:type="spellEnd"/>
        <w:r w:rsidR="006920DA" w:rsidRPr="006920DA">
          <w:rPr>
            <w:rFonts w:cs="Times New Roman"/>
            <w:color w:val="060607"/>
            <w:spacing w:val="4"/>
            <w:sz w:val="24"/>
            <w:szCs w:val="24"/>
            <w:shd w:val="clear" w:color="auto" w:fill="FFFFFF"/>
          </w:rPr>
          <w:t xml:space="preserve">-Ex, showed lower AUPRC values than DGAT-cancer in </w:t>
        </w:r>
        <w:r w:rsidR="006920DA">
          <w:rPr>
            <w:rFonts w:cs="Times New Roman"/>
            <w:color w:val="060607"/>
            <w:spacing w:val="4"/>
            <w:sz w:val="24"/>
            <w:szCs w:val="24"/>
            <w:shd w:val="clear" w:color="auto" w:fill="FFFFFF"/>
          </w:rPr>
          <w:t>two</w:t>
        </w:r>
        <w:r w:rsidR="006920DA" w:rsidRPr="006920DA">
          <w:rPr>
            <w:rFonts w:cs="Times New Roman"/>
            <w:color w:val="060607"/>
            <w:spacing w:val="4"/>
            <w:sz w:val="24"/>
            <w:szCs w:val="24"/>
            <w:shd w:val="clear" w:color="auto" w:fill="FFFFFF"/>
          </w:rPr>
          <w:t xml:space="preserve"> out of seven cancer types, including </w:t>
        </w:r>
        <w:r w:rsidR="006920DA" w:rsidRPr="006920DA">
          <w:rPr>
            <w:rFonts w:cs="Times New Roman"/>
            <w:color w:val="060607"/>
            <w:spacing w:val="4"/>
            <w:sz w:val="24"/>
            <w:szCs w:val="24"/>
            <w:shd w:val="clear" w:color="auto" w:fill="FFFFFF"/>
          </w:rPr>
          <w:lastRenderedPageBreak/>
          <w:t xml:space="preserve">GBM and STAD, it demonstrated superior predictive performance across all seven types when compared to alternative methods such as </w:t>
        </w:r>
        <w:proofErr w:type="spellStart"/>
        <w:r w:rsidR="006920DA" w:rsidRPr="006920DA">
          <w:rPr>
            <w:rFonts w:cs="Times New Roman"/>
            <w:color w:val="060607"/>
            <w:spacing w:val="4"/>
            <w:sz w:val="24"/>
            <w:szCs w:val="24"/>
            <w:shd w:val="clear" w:color="auto" w:fill="FFFFFF"/>
          </w:rPr>
          <w:t>MutSigCV</w:t>
        </w:r>
        <w:proofErr w:type="spellEnd"/>
        <w:r w:rsidR="006920DA" w:rsidRPr="006920DA">
          <w:rPr>
            <w:rFonts w:cs="Times New Roman"/>
            <w:color w:val="060607"/>
            <w:spacing w:val="4"/>
            <w:sz w:val="24"/>
            <w:szCs w:val="24"/>
            <w:shd w:val="clear" w:color="auto" w:fill="FFFFFF"/>
          </w:rPr>
          <w:t xml:space="preserve">, </w:t>
        </w:r>
        <w:proofErr w:type="spellStart"/>
        <w:r w:rsidR="006920DA" w:rsidRPr="006920DA">
          <w:rPr>
            <w:rFonts w:cs="Times New Roman"/>
            <w:color w:val="060607"/>
            <w:spacing w:val="4"/>
            <w:sz w:val="24"/>
            <w:szCs w:val="24"/>
            <w:shd w:val="clear" w:color="auto" w:fill="FFFFFF"/>
          </w:rPr>
          <w:t>OncodriveFML</w:t>
        </w:r>
        <w:proofErr w:type="spellEnd"/>
        <w:r w:rsidR="006920DA" w:rsidRPr="006920DA">
          <w:rPr>
            <w:rFonts w:cs="Times New Roman"/>
            <w:color w:val="060607"/>
            <w:spacing w:val="4"/>
            <w:sz w:val="24"/>
            <w:szCs w:val="24"/>
            <w:shd w:val="clear" w:color="auto" w:fill="FFFFFF"/>
          </w:rPr>
          <w:t xml:space="preserve">, </w:t>
        </w:r>
        <w:proofErr w:type="spellStart"/>
        <w:r w:rsidR="006920DA" w:rsidRPr="006920DA">
          <w:rPr>
            <w:rFonts w:cs="Times New Roman"/>
            <w:color w:val="060607"/>
            <w:spacing w:val="4"/>
            <w:sz w:val="24"/>
            <w:szCs w:val="24"/>
            <w:shd w:val="clear" w:color="auto" w:fill="FFFFFF"/>
          </w:rPr>
          <w:t>OncodriveCLUST</w:t>
        </w:r>
        <w:proofErr w:type="spellEnd"/>
        <w:r w:rsidR="006920DA" w:rsidRPr="006920DA">
          <w:rPr>
            <w:rFonts w:cs="Times New Roman"/>
            <w:color w:val="060607"/>
            <w:spacing w:val="4"/>
            <w:sz w:val="24"/>
            <w:szCs w:val="24"/>
            <w:shd w:val="clear" w:color="auto" w:fill="FFFFFF"/>
          </w:rPr>
          <w:t xml:space="preserve">, </w:t>
        </w:r>
        <w:proofErr w:type="spellStart"/>
        <w:r w:rsidR="006920DA" w:rsidRPr="006920DA">
          <w:rPr>
            <w:rFonts w:cs="Times New Roman"/>
            <w:color w:val="060607"/>
            <w:spacing w:val="4"/>
            <w:sz w:val="24"/>
            <w:szCs w:val="24"/>
            <w:shd w:val="clear" w:color="auto" w:fill="FFFFFF"/>
          </w:rPr>
          <w:t>DiffMut</w:t>
        </w:r>
        <w:proofErr w:type="spellEnd"/>
        <w:r w:rsidR="006920DA" w:rsidRPr="006920DA">
          <w:rPr>
            <w:rFonts w:cs="Times New Roman"/>
            <w:color w:val="060607"/>
            <w:spacing w:val="4"/>
            <w:sz w:val="24"/>
            <w:szCs w:val="24"/>
            <w:shd w:val="clear" w:color="auto" w:fill="FFFFFF"/>
          </w:rPr>
          <w:t xml:space="preserve">, and </w:t>
        </w:r>
        <w:proofErr w:type="spellStart"/>
        <w:r w:rsidR="006920DA" w:rsidRPr="006920DA">
          <w:rPr>
            <w:rFonts w:cs="Times New Roman"/>
            <w:color w:val="060607"/>
            <w:spacing w:val="4"/>
            <w:sz w:val="24"/>
            <w:szCs w:val="24"/>
            <w:shd w:val="clear" w:color="auto" w:fill="FFFFFF"/>
          </w:rPr>
          <w:t>TDAmut</w:t>
        </w:r>
        <w:proofErr w:type="spellEnd"/>
        <w:r w:rsidR="006920DA" w:rsidRPr="006920DA">
          <w:rPr>
            <w:rFonts w:cs="Times New Roman"/>
            <w:color w:val="060607"/>
            <w:spacing w:val="4"/>
            <w:sz w:val="24"/>
            <w:szCs w:val="24"/>
            <w:shd w:val="clear" w:color="auto" w:fill="FFFFFF"/>
          </w:rPr>
          <w:t xml:space="preserve"> (Fig. S6)</w:t>
        </w:r>
        <w:r w:rsidR="006920DA">
          <w:rPr>
            <w:rFonts w:cs="Times New Roman"/>
            <w:color w:val="060607"/>
            <w:spacing w:val="4"/>
            <w:sz w:val="24"/>
            <w:szCs w:val="24"/>
            <w:shd w:val="clear" w:color="auto" w:fill="FFFFFF"/>
          </w:rPr>
          <w:t>.</w:t>
        </w:r>
      </w:ins>
      <w:r w:rsidRPr="00151626">
        <w:rPr>
          <w:rFonts w:cs="Times New Roman"/>
          <w:sz w:val="24"/>
          <w:szCs w:val="24"/>
          <w:lang w:val="en-AU"/>
        </w:rPr>
        <w:t xml:space="preserve"> DGAT-cancer and DGAT-</w:t>
      </w:r>
      <w:proofErr w:type="spellStart"/>
      <w:r w:rsidR="009F111B">
        <w:rPr>
          <w:rFonts w:cs="Times New Roman"/>
          <w:sz w:val="24"/>
          <w:szCs w:val="24"/>
          <w:lang w:val="en-AU"/>
        </w:rPr>
        <w:t>Exp</w:t>
      </w:r>
      <w:proofErr w:type="spellEnd"/>
      <w:r w:rsidR="009F111B" w:rsidRPr="00151626">
        <w:rPr>
          <w:rFonts w:cs="Times New Roman"/>
          <w:sz w:val="24"/>
          <w:szCs w:val="24"/>
          <w:lang w:val="en-AU"/>
        </w:rPr>
        <w:t xml:space="preserve"> </w:t>
      </w:r>
      <w:r w:rsidRPr="00151626">
        <w:rPr>
          <w:rFonts w:cs="Times New Roman"/>
          <w:sz w:val="24"/>
          <w:szCs w:val="24"/>
          <w:lang w:val="en-AU"/>
        </w:rPr>
        <w:t xml:space="preserve">were not applied to the prediction of cancer drivers for </w:t>
      </w:r>
      <w:r w:rsidR="004115B2">
        <w:rPr>
          <w:rFonts w:cs="Times New Roman"/>
          <w:sz w:val="24"/>
          <w:szCs w:val="24"/>
          <w:lang w:val="en-AU"/>
        </w:rPr>
        <w:t>two</w:t>
      </w:r>
      <w:r w:rsidR="004115B2" w:rsidRPr="00151626">
        <w:rPr>
          <w:rFonts w:cs="Times New Roman"/>
          <w:sz w:val="24"/>
          <w:szCs w:val="24"/>
          <w:lang w:val="en-AU"/>
        </w:rPr>
        <w:t xml:space="preserve"> </w:t>
      </w:r>
      <w:r w:rsidRPr="00151626">
        <w:rPr>
          <w:rFonts w:cs="Times New Roman"/>
          <w:sz w:val="24"/>
          <w:szCs w:val="24"/>
          <w:lang w:val="en-AU"/>
        </w:rPr>
        <w:t>cancer types (</w:t>
      </w:r>
      <w:r w:rsidR="009F111B">
        <w:rPr>
          <w:rFonts w:cs="Times New Roman"/>
          <w:sz w:val="24"/>
          <w:szCs w:val="24"/>
          <w:lang w:val="en-AU"/>
        </w:rPr>
        <w:t>CESC</w:t>
      </w:r>
      <w:r w:rsidRPr="00151626">
        <w:rPr>
          <w:rFonts w:cs="Times New Roman"/>
          <w:sz w:val="24"/>
          <w:szCs w:val="24"/>
          <w:lang w:val="en-AU"/>
        </w:rPr>
        <w:t xml:space="preserve"> and </w:t>
      </w:r>
      <w:r w:rsidR="009F111B">
        <w:rPr>
          <w:rFonts w:cs="Times New Roman"/>
          <w:sz w:val="24"/>
          <w:szCs w:val="24"/>
          <w:lang w:val="en-AU"/>
        </w:rPr>
        <w:t>LGG</w:t>
      </w:r>
      <w:r w:rsidRPr="00151626">
        <w:rPr>
          <w:rFonts w:cs="Times New Roman"/>
          <w:sz w:val="24"/>
          <w:szCs w:val="24"/>
          <w:lang w:val="en-AU"/>
        </w:rPr>
        <w:t xml:space="preserve">) because limited </w:t>
      </w:r>
      <w:proofErr w:type="spellStart"/>
      <w:r w:rsidR="004115B2">
        <w:rPr>
          <w:rFonts w:cs="Times New Roman"/>
          <w:sz w:val="24"/>
          <w:szCs w:val="24"/>
          <w:lang w:val="en-AU"/>
        </w:rPr>
        <w:t>p</w:t>
      </w:r>
      <w:r w:rsidR="004115B2" w:rsidRPr="004115B2">
        <w:rPr>
          <w:rFonts w:cs="Times New Roman"/>
          <w:sz w:val="24"/>
          <w:szCs w:val="24"/>
          <w:lang w:val="en-AU"/>
        </w:rPr>
        <w:t>aracancer</w:t>
      </w:r>
      <w:proofErr w:type="spellEnd"/>
      <w:r w:rsidRPr="00151626">
        <w:rPr>
          <w:rFonts w:cs="Times New Roman"/>
          <w:sz w:val="24"/>
          <w:szCs w:val="24"/>
          <w:lang w:val="en-AU"/>
        </w:rPr>
        <w:t xml:space="preserve"> was available from the TCGA for these </w:t>
      </w:r>
      <w:r w:rsidR="009F111B">
        <w:rPr>
          <w:rFonts w:cs="Times New Roman"/>
          <w:sz w:val="24"/>
          <w:szCs w:val="24"/>
          <w:lang w:val="en-AU"/>
        </w:rPr>
        <w:t>two</w:t>
      </w:r>
      <w:r w:rsidR="009F111B" w:rsidRPr="00151626">
        <w:rPr>
          <w:rFonts w:cs="Times New Roman"/>
          <w:sz w:val="24"/>
          <w:szCs w:val="24"/>
          <w:lang w:val="en-AU"/>
        </w:rPr>
        <w:t xml:space="preserve"> </w:t>
      </w:r>
      <w:r w:rsidRPr="00151626">
        <w:rPr>
          <w:rFonts w:cs="Times New Roman"/>
          <w:sz w:val="24"/>
          <w:szCs w:val="24"/>
          <w:lang w:val="en-AU"/>
        </w:rPr>
        <w:t>types of cancer (Methods).</w:t>
      </w:r>
      <w:del w:id="404" w:author="8618073241572" w:date="2024-08-13T11:08:00Z">
        <w:r w:rsidRPr="00151626" w:rsidDel="00BC6787">
          <w:rPr>
            <w:rFonts w:cs="Times New Roman"/>
            <w:sz w:val="24"/>
            <w:szCs w:val="24"/>
            <w:lang w:val="en-AU"/>
          </w:rPr>
          <w:delText xml:space="preserve"> </w:delText>
        </w:r>
      </w:del>
      <w:ins w:id="405" w:author="8618073241572" w:date="2024-08-13T10:58:00Z">
        <w:r w:rsidR="0011386C">
          <w:rPr>
            <w:rFonts w:cs="Times New Roman"/>
            <w:sz w:val="24"/>
            <w:szCs w:val="24"/>
          </w:rPr>
          <w:t xml:space="preserve"> </w:t>
        </w:r>
      </w:ins>
      <w:r w:rsidRPr="00151626">
        <w:rPr>
          <w:rFonts w:cs="Times New Roman"/>
          <w:sz w:val="24"/>
          <w:szCs w:val="24"/>
          <w:lang w:val="en-AU"/>
        </w:rPr>
        <w:t>Th</w:t>
      </w:r>
      <w:r w:rsidR="009A408B">
        <w:rPr>
          <w:rFonts w:cs="Times New Roman" w:hint="eastAsia"/>
          <w:sz w:val="24"/>
          <w:szCs w:val="24"/>
          <w:lang w:val="en-AU"/>
        </w:rPr>
        <w:t>ese</w:t>
      </w:r>
      <w:r w:rsidRPr="00151626">
        <w:rPr>
          <w:rFonts w:cs="Times New Roman"/>
          <w:sz w:val="24"/>
          <w:szCs w:val="24"/>
          <w:lang w:val="en-AU"/>
        </w:rPr>
        <w:t xml:space="preserve"> result</w:t>
      </w:r>
      <w:r w:rsidR="009A408B">
        <w:rPr>
          <w:rFonts w:cs="Times New Roman"/>
          <w:sz w:val="24"/>
          <w:szCs w:val="24"/>
          <w:lang w:val="en-AU"/>
        </w:rPr>
        <w:t>s</w:t>
      </w:r>
      <w:r w:rsidRPr="00151626">
        <w:rPr>
          <w:rFonts w:cs="Times New Roman"/>
          <w:sz w:val="24"/>
          <w:szCs w:val="24"/>
          <w:lang w:val="en-AU"/>
        </w:rPr>
        <w:t xml:space="preserve"> confirm the key role of gene expression-based features in the model. Thus, combining both </w:t>
      </w:r>
      <w:ins w:id="406" w:author="8618073241572" w:date="2024-08-13T11:12:00Z">
        <w:r w:rsidR="00473F0B" w:rsidRPr="00151626">
          <w:rPr>
            <w:rFonts w:cs="Times New Roman"/>
            <w:sz w:val="24"/>
            <w:szCs w:val="24"/>
            <w:lang w:val="en-AU"/>
          </w:rPr>
          <w:t>mutation-based features</w:t>
        </w:r>
      </w:ins>
      <w:del w:id="407" w:author="8618073241572" w:date="2024-08-13T11:12:00Z">
        <w:r w:rsidRPr="00151626" w:rsidDel="00473F0B">
          <w:rPr>
            <w:rFonts w:cs="Times New Roman"/>
            <w:sz w:val="24"/>
            <w:szCs w:val="24"/>
            <w:lang w:val="en-AU"/>
          </w:rPr>
          <w:delText>uEMD-Mut</w:delText>
        </w:r>
      </w:del>
      <w:r w:rsidRPr="00151626">
        <w:rPr>
          <w:rFonts w:cs="Times New Roman"/>
          <w:sz w:val="24"/>
          <w:szCs w:val="24"/>
          <w:lang w:val="en-AU"/>
        </w:rPr>
        <w:t xml:space="preserve"> and expression-based features improved the performance of DGAT-cancer. </w:t>
      </w:r>
    </w:p>
    <w:p w14:paraId="3FECCBEE" w14:textId="77777777" w:rsidR="00D670C2" w:rsidRPr="00151626" w:rsidRDefault="00D670C2" w:rsidP="00F349EC">
      <w:pPr>
        <w:spacing w:line="480" w:lineRule="auto"/>
        <w:rPr>
          <w:rFonts w:cs="Times New Roman"/>
          <w:sz w:val="24"/>
          <w:szCs w:val="24"/>
          <w:lang w:val="en-AU"/>
        </w:rPr>
      </w:pPr>
    </w:p>
    <w:p w14:paraId="7A583822" w14:textId="77777777" w:rsidR="00D670C2" w:rsidRPr="00151626" w:rsidRDefault="00A8610D" w:rsidP="00F349EC">
      <w:pPr>
        <w:pStyle w:val="2"/>
        <w:spacing w:line="480" w:lineRule="auto"/>
        <w:rPr>
          <w:rFonts w:cs="Times New Roman"/>
          <w:szCs w:val="24"/>
          <w:lang w:val="en-AU"/>
        </w:rPr>
      </w:pPr>
      <w:r w:rsidRPr="00151626">
        <w:rPr>
          <w:rFonts w:cs="Times New Roman"/>
          <w:szCs w:val="24"/>
          <w:lang w:val="en-AU"/>
        </w:rPr>
        <w:t>DGAT-cancer identifies novel cancer drivers</w:t>
      </w:r>
    </w:p>
    <w:p w14:paraId="256E65EA" w14:textId="2C1E6B8C" w:rsidR="00D670C2" w:rsidRPr="00151626" w:rsidRDefault="00A8610D" w:rsidP="00F349EC">
      <w:pPr>
        <w:spacing w:line="480" w:lineRule="auto"/>
        <w:rPr>
          <w:rFonts w:cs="Times New Roman"/>
          <w:sz w:val="24"/>
          <w:szCs w:val="24"/>
          <w:lang w:val="en-AU"/>
        </w:rPr>
      </w:pPr>
      <w:r w:rsidRPr="00151626">
        <w:rPr>
          <w:rFonts w:cs="Times New Roman"/>
          <w:sz w:val="24"/>
          <w:szCs w:val="24"/>
          <w:lang w:val="en-AU"/>
        </w:rPr>
        <w:t xml:space="preserve">DGAT-cancer identified many novel cancer driver genes that have not hitherto been reported to be related to cancer in CGC, </w:t>
      </w:r>
      <w:proofErr w:type="spellStart"/>
      <w:r w:rsidRPr="00151626">
        <w:rPr>
          <w:rFonts w:cs="Times New Roman"/>
          <w:sz w:val="24"/>
          <w:szCs w:val="24"/>
          <w:lang w:val="en-AU"/>
        </w:rPr>
        <w:t>OncoKB</w:t>
      </w:r>
      <w:proofErr w:type="spellEnd"/>
      <w:r w:rsidRPr="00151626">
        <w:rPr>
          <w:rFonts w:cs="Times New Roman"/>
          <w:sz w:val="24"/>
          <w:szCs w:val="24"/>
          <w:lang w:val="en-AU"/>
        </w:rPr>
        <w:t xml:space="preserve"> or </w:t>
      </w:r>
      <w:proofErr w:type="spellStart"/>
      <w:r w:rsidRPr="00151626">
        <w:rPr>
          <w:rFonts w:cs="Times New Roman"/>
          <w:sz w:val="24"/>
          <w:szCs w:val="24"/>
          <w:lang w:val="en-AU"/>
        </w:rPr>
        <w:t>IntOGen</w:t>
      </w:r>
      <w:proofErr w:type="spellEnd"/>
      <w:r w:rsidRPr="00151626">
        <w:rPr>
          <w:rFonts w:cs="Times New Roman"/>
          <w:sz w:val="24"/>
          <w:szCs w:val="24"/>
          <w:lang w:val="en-AU"/>
        </w:rPr>
        <w:t xml:space="preserve"> gene sets</w:t>
      </w:r>
      <w:r w:rsidR="004E49F4">
        <w:rPr>
          <w:rFonts w:cs="Times New Roman"/>
          <w:sz w:val="24"/>
          <w:szCs w:val="24"/>
          <w:lang w:val="en-AU"/>
        </w:rPr>
        <w:t xml:space="preserve"> </w:t>
      </w:r>
      <w:r w:rsidRPr="00151626">
        <w:rPr>
          <w:rFonts w:cs="Times New Roman"/>
          <w:sz w:val="24"/>
          <w:szCs w:val="24"/>
          <w:lang w:val="en-AU"/>
        </w:rPr>
        <w:t>(</w:t>
      </w:r>
      <w:r w:rsidR="003212EB" w:rsidRPr="00151626">
        <w:rPr>
          <w:rFonts w:cs="Times New Roman"/>
          <w:sz w:val="24"/>
          <w:szCs w:val="24"/>
          <w:lang w:val="en-AU"/>
        </w:rPr>
        <w:t>Table S12</w:t>
      </w:r>
      <w:r w:rsidRPr="00151626">
        <w:rPr>
          <w:rFonts w:cs="Times New Roman"/>
          <w:sz w:val="24"/>
          <w:szCs w:val="24"/>
          <w:lang w:val="en-AU"/>
        </w:rPr>
        <w:t xml:space="preserve">). </w:t>
      </w:r>
      <w:ins w:id="408" w:author="8618073241572" w:date="2024-08-07T14:22:00Z">
        <w:r w:rsidR="00AE5609" w:rsidRPr="00A0567D">
          <w:rPr>
            <w:sz w:val="24"/>
            <w:szCs w:val="24"/>
          </w:rPr>
          <w:t>We have compiled all the gene sets from our study into a comprehensive supplementary spreadsheet (Table S13) for future benchmarking purposes.</w:t>
        </w:r>
      </w:ins>
    </w:p>
    <w:p w14:paraId="17489BB3" w14:textId="16B2E173" w:rsidR="00D670C2" w:rsidRPr="00151626" w:rsidRDefault="00A8610D" w:rsidP="00F349EC">
      <w:pPr>
        <w:widowControl/>
        <w:spacing w:line="480" w:lineRule="auto"/>
        <w:ind w:firstLineChars="100" w:firstLine="240"/>
        <w:rPr>
          <w:rFonts w:eastAsia="等线" w:cs="Times New Roman"/>
          <w:kern w:val="0"/>
          <w:sz w:val="24"/>
          <w:szCs w:val="24"/>
        </w:rPr>
      </w:pPr>
      <w:r w:rsidRPr="00151626">
        <w:rPr>
          <w:rFonts w:cs="Times New Roman"/>
          <w:sz w:val="24"/>
          <w:szCs w:val="24"/>
          <w:lang w:val="en-AU"/>
        </w:rPr>
        <w:t xml:space="preserve">We next wondered if these predicted novel cancer drivers might correlate with the prognosis of the cancer patients (Methods). </w:t>
      </w:r>
      <w:ins w:id="409" w:author="8618073241572" w:date="2024-08-13T09:23:00Z">
        <w:r w:rsidR="00DA6A66" w:rsidRPr="00DA6A66">
          <w:rPr>
            <w:rFonts w:cs="Times New Roman"/>
            <w:sz w:val="24"/>
            <w:szCs w:val="24"/>
            <w:lang w:val="en-AU"/>
          </w:rPr>
          <w:t xml:space="preserve">Using pre-analysis data from The Human Protein Atlas (HPA), which utilizes Kaplan-Meier models, we evaluated the link between gene expression and patient survival in multiple cancer types: BRCA, BLCA, COAD, GBM, HNSC, LUAD, and STAD. </w:t>
        </w:r>
      </w:ins>
      <w:del w:id="410" w:author="8618073241572" w:date="2024-08-13T09:23:00Z">
        <w:r w:rsidRPr="00151626" w:rsidDel="00DA6A66">
          <w:rPr>
            <w:rFonts w:cs="Times New Roman"/>
            <w:sz w:val="24"/>
            <w:szCs w:val="24"/>
            <w:lang w:val="en-AU"/>
          </w:rPr>
          <w:delText xml:space="preserve">Relationships between the survival time of patients and gene expression were explored using a </w:delText>
        </w:r>
        <w:r w:rsidRPr="00151626" w:rsidDel="00DA6A66">
          <w:rPr>
            <w:rFonts w:cs="Times New Roman"/>
            <w:kern w:val="0"/>
            <w:sz w:val="24"/>
            <w:szCs w:val="24"/>
          </w:rPr>
          <w:delText>Kaplan-Meier</w:delText>
        </w:r>
        <w:r w:rsidRPr="00151626" w:rsidDel="00DA6A66">
          <w:rPr>
            <w:rFonts w:cs="Times New Roman"/>
            <w:sz w:val="24"/>
            <w:szCs w:val="24"/>
            <w:lang w:val="en-AU"/>
          </w:rPr>
          <w:delText xml:space="preserve"> model to </w:delText>
        </w:r>
        <w:r w:rsidR="003F447D" w:rsidRPr="00151626" w:rsidDel="00DA6A66">
          <w:rPr>
            <w:rFonts w:cs="Times New Roman"/>
            <w:sz w:val="24"/>
            <w:szCs w:val="24"/>
            <w:lang w:val="en-AU"/>
          </w:rPr>
          <w:delText>analyse</w:delText>
        </w:r>
        <w:r w:rsidRPr="00151626" w:rsidDel="00DA6A66">
          <w:rPr>
            <w:rFonts w:cs="Times New Roman"/>
            <w:sz w:val="24"/>
            <w:szCs w:val="24"/>
            <w:lang w:val="en-AU"/>
          </w:rPr>
          <w:delText xml:space="preserve"> data from BRCA, BLCA</w:delText>
        </w:r>
      </w:del>
      <w:del w:id="411" w:author="8618073241572" w:date="2024-08-01T11:24:00Z">
        <w:r w:rsidRPr="00151626" w:rsidDel="007059A2">
          <w:rPr>
            <w:rFonts w:cs="Times New Roman"/>
            <w:sz w:val="24"/>
            <w:szCs w:val="24"/>
            <w:lang w:val="en-AU"/>
          </w:rPr>
          <w:delText xml:space="preserve">, CESC, </w:delText>
        </w:r>
      </w:del>
      <w:del w:id="412" w:author="8618073241572" w:date="2024-08-13T09:23:00Z">
        <w:r w:rsidRPr="00151626" w:rsidDel="00DA6A66">
          <w:rPr>
            <w:rFonts w:cs="Times New Roman"/>
            <w:sz w:val="24"/>
            <w:szCs w:val="24"/>
            <w:lang w:val="en-AU"/>
          </w:rPr>
          <w:delText xml:space="preserve">COAD, GBM, HNSC, </w:delText>
        </w:r>
      </w:del>
      <w:del w:id="413" w:author="8618073241572" w:date="2024-08-01T11:27:00Z">
        <w:r w:rsidRPr="00151626" w:rsidDel="00AA3ABF">
          <w:rPr>
            <w:rFonts w:cs="Times New Roman"/>
            <w:sz w:val="24"/>
            <w:szCs w:val="24"/>
            <w:lang w:val="en-AU"/>
          </w:rPr>
          <w:delText xml:space="preserve">LGG, </w:delText>
        </w:r>
      </w:del>
      <w:del w:id="414" w:author="8618073241572" w:date="2024-08-13T09:23:00Z">
        <w:r w:rsidRPr="00151626" w:rsidDel="00DA6A66">
          <w:rPr>
            <w:rFonts w:cs="Times New Roman"/>
            <w:sz w:val="24"/>
            <w:szCs w:val="24"/>
            <w:lang w:val="en-AU"/>
          </w:rPr>
          <w:delText xml:space="preserve">LUAD and STAD in </w:delText>
        </w:r>
        <w:r w:rsidRPr="00151626" w:rsidDel="00DA6A66">
          <w:rPr>
            <w:rFonts w:cs="Times New Roman"/>
            <w:sz w:val="24"/>
            <w:szCs w:val="24"/>
          </w:rPr>
          <w:lastRenderedPageBreak/>
          <w:delText>The Human Protein Atlas</w:delText>
        </w:r>
      </w:del>
      <w:hyperlink w:anchor="_ENREF_33" w:tooltip="Uhlen, 2017 #62" w:history="1">
        <w:r w:rsidR="008210F2" w:rsidRPr="00151626">
          <w:rPr>
            <w:rFonts w:cs="Times New Roman"/>
            <w:sz w:val="24"/>
            <w:szCs w:val="24"/>
            <w:lang w:val="en-AU"/>
          </w:rPr>
          <w:fldChar w:fldCharType="begin">
            <w:fldData xml:space="preserve">PEVuZE5vdGU+PENpdGU+PEF1dGhvcj5VaGxlbjwvQXV0aG9yPjxZZWFyPjIwMTc8L1llYXI+PFJl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==
</w:fldData>
          </w:fldChar>
        </w:r>
        <w:r w:rsidR="008210F2">
          <w:rPr>
            <w:rFonts w:cs="Times New Roman"/>
            <w:sz w:val="24"/>
            <w:szCs w:val="24"/>
            <w:lang w:val="en-AU"/>
          </w:rPr>
          <w:instrText xml:space="preserve"> ADDIN EN.CITE </w:instrText>
        </w:r>
        <w:r w:rsidR="008210F2">
          <w:rPr>
            <w:rFonts w:cs="Times New Roman"/>
            <w:sz w:val="24"/>
            <w:szCs w:val="24"/>
            <w:lang w:val="en-AU"/>
          </w:rPr>
          <w:fldChar w:fldCharType="begin">
            <w:fldData xml:space="preserve">PEVuZE5vdGU+PENpdGU+PEF1dGhvcj5VaGxlbjwvQXV0aG9yPjxZZWFyPjIwMTc8L1llYXI+PFJl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==
</w:fldData>
          </w:fldChar>
        </w:r>
        <w:r w:rsidR="008210F2">
          <w:rPr>
            <w:rFonts w:cs="Times New Roman"/>
            <w:sz w:val="24"/>
            <w:szCs w:val="24"/>
            <w:lang w:val="en-AU"/>
          </w:rPr>
          <w:instrText xml:space="preserve"> ADDIN EN.CITE.DATA </w:instrText>
        </w:r>
        <w:r w:rsidR="008210F2">
          <w:rPr>
            <w:rFonts w:cs="Times New Roman"/>
            <w:sz w:val="24"/>
            <w:szCs w:val="24"/>
            <w:lang w:val="en-AU"/>
          </w:rPr>
        </w:r>
        <w:r w:rsidR="008210F2">
          <w:rPr>
            <w:rFonts w:cs="Times New Roman"/>
            <w:sz w:val="24"/>
            <w:szCs w:val="24"/>
            <w:lang w:val="en-AU"/>
          </w:rPr>
          <w:fldChar w:fldCharType="end"/>
        </w:r>
        <w:r w:rsidR="008210F2" w:rsidRPr="00151626">
          <w:rPr>
            <w:rFonts w:cs="Times New Roman"/>
            <w:sz w:val="24"/>
            <w:szCs w:val="24"/>
            <w:lang w:val="en-AU"/>
          </w:rPr>
          <w:fldChar w:fldCharType="separate"/>
        </w:r>
        <w:r w:rsidR="008210F2" w:rsidRPr="008210F2">
          <w:rPr>
            <w:rFonts w:cs="Times New Roman"/>
            <w:noProof/>
            <w:sz w:val="24"/>
            <w:szCs w:val="24"/>
            <w:vertAlign w:val="superscript"/>
            <w:lang w:val="en-AU"/>
          </w:rPr>
          <w:t>33</w:t>
        </w:r>
        <w:r w:rsidR="008210F2" w:rsidRPr="00151626">
          <w:rPr>
            <w:rFonts w:cs="Times New Roman"/>
            <w:sz w:val="24"/>
            <w:szCs w:val="24"/>
            <w:lang w:val="en-AU"/>
          </w:rPr>
          <w:fldChar w:fldCharType="end"/>
        </w:r>
      </w:hyperlink>
      <w:r w:rsidRPr="00151626">
        <w:rPr>
          <w:rFonts w:cs="Times New Roman"/>
          <w:sz w:val="24"/>
          <w:szCs w:val="24"/>
          <w:lang w:val="en-AU"/>
        </w:rPr>
        <w:t xml:space="preserve">. By comparing the number of genes whose mRNA expression level significantly (log-rank </w:t>
      </w:r>
      <m:oMath>
        <m:r>
          <w:rPr>
            <w:rFonts w:ascii="Cambria Math" w:hAnsi="Cambria Math" w:cs="Times New Roman"/>
            <w:sz w:val="24"/>
            <w:szCs w:val="24"/>
            <w:lang w:val="en-AU"/>
          </w:rPr>
          <m:t>p&lt;0.05</m:t>
        </m:r>
      </m:oMath>
      <w:r w:rsidRPr="00151626">
        <w:rPr>
          <w:rFonts w:cs="Times New Roman"/>
          <w:sz w:val="24"/>
          <w:szCs w:val="24"/>
          <w:lang w:val="en-AU"/>
        </w:rPr>
        <w:t xml:space="preserve">) correlated with patient survival in at least one cancer type, we observed that the predicted novel cancer drivers contain a significantly higher proportion of genes (total number </w:t>
      </w:r>
      <w:del w:id="415" w:author="8618073241572" w:date="2024-08-01T13:15:00Z">
        <w:r w:rsidRPr="00151626" w:rsidDel="00DD7A7C">
          <w:rPr>
            <w:rFonts w:cs="Times New Roman"/>
            <w:sz w:val="24"/>
            <w:szCs w:val="24"/>
            <w:lang w:val="en-AU"/>
          </w:rPr>
          <w:delText xml:space="preserve">571 </w:delText>
        </w:r>
      </w:del>
      <w:ins w:id="416" w:author="8618073241572" w:date="2024-08-01T13:15:00Z">
        <w:r w:rsidR="00DD7A7C">
          <w:rPr>
            <w:rFonts w:cs="Times New Roman"/>
            <w:sz w:val="24"/>
            <w:szCs w:val="24"/>
            <w:lang w:val="en-AU"/>
          </w:rPr>
          <w:t>481</w:t>
        </w:r>
        <w:r w:rsidR="00DD7A7C" w:rsidRPr="00151626">
          <w:rPr>
            <w:rFonts w:cs="Times New Roman"/>
            <w:sz w:val="24"/>
            <w:szCs w:val="24"/>
            <w:lang w:val="en-AU"/>
          </w:rPr>
          <w:t xml:space="preserve"> </w:t>
        </w:r>
      </w:ins>
      <w:r w:rsidRPr="00151626">
        <w:rPr>
          <w:rFonts w:cs="Times New Roman"/>
          <w:sz w:val="24"/>
          <w:szCs w:val="24"/>
          <w:lang w:val="en-AU"/>
        </w:rPr>
        <w:t>and proportion 96.</w:t>
      </w:r>
      <w:del w:id="417" w:author="8618073241572" w:date="2024-08-01T13:19:00Z">
        <w:r w:rsidRPr="00151626" w:rsidDel="00086EBF">
          <w:rPr>
            <w:rFonts w:cs="Times New Roman"/>
            <w:sz w:val="24"/>
            <w:szCs w:val="24"/>
            <w:lang w:val="en-AU"/>
          </w:rPr>
          <w:delText>67</w:delText>
        </w:r>
      </w:del>
      <w:ins w:id="418" w:author="8618073241572" w:date="2024-08-01T13:19:00Z">
        <w:r w:rsidR="00086EBF">
          <w:rPr>
            <w:rFonts w:cs="Times New Roman"/>
            <w:sz w:val="24"/>
            <w:szCs w:val="24"/>
            <w:lang w:val="en-AU"/>
          </w:rPr>
          <w:t>83</w:t>
        </w:r>
      </w:ins>
      <w:r w:rsidRPr="00151626">
        <w:rPr>
          <w:rFonts w:cs="Times New Roman"/>
          <w:sz w:val="24"/>
          <w:szCs w:val="24"/>
          <w:lang w:val="en-AU"/>
        </w:rPr>
        <w:t xml:space="preserve">%) (one-sided Fisher’s Exact test, </w:t>
      </w:r>
      <m:oMath>
        <m:r>
          <w:rPr>
            <w:rFonts w:ascii="Cambria Math" w:hAnsi="Cambria Math" w:cs="Times New Roman"/>
            <w:sz w:val="24"/>
            <w:szCs w:val="24"/>
            <w:lang w:val="en-AU"/>
          </w:rPr>
          <m:t>p=1.</m:t>
        </m:r>
        <m:r>
          <w:ins w:id="419" w:author="8618073241572" w:date="2024-08-01T13:06:00Z">
            <w:rPr>
              <w:rFonts w:ascii="Cambria Math" w:hAnsi="Cambria Math" w:cs="Times New Roman"/>
              <w:sz w:val="24"/>
              <w:szCs w:val="24"/>
              <w:lang w:val="en-AU"/>
            </w:rPr>
            <m:t>97</m:t>
          </w:ins>
        </m:r>
        <m:r>
          <w:del w:id="420" w:author="8618073241572" w:date="2024-08-01T12:37:00Z">
            <w:rPr>
              <w:rFonts w:ascii="Cambria Math" w:hAnsi="Cambria Math" w:cs="Times New Roman"/>
              <w:sz w:val="24"/>
              <w:szCs w:val="24"/>
              <w:lang w:val="en-AU"/>
            </w:rPr>
            <m:t>03</m:t>
          </w:del>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m:t>
            </m:r>
            <m:r>
              <w:del w:id="421" w:author="8618073241572" w:date="2024-08-01T12:37:00Z">
                <w:rPr>
                  <w:rFonts w:ascii="Cambria Math" w:hAnsi="Cambria Math" w:cs="Times New Roman"/>
                  <w:sz w:val="24"/>
                  <w:szCs w:val="24"/>
                  <w:lang w:val="en-AU"/>
                </w:rPr>
                <m:t>5</m:t>
              </w:del>
            </m:r>
            <m:r>
              <w:ins w:id="422" w:author="8618073241572" w:date="2024-08-01T13:06:00Z">
                <w:rPr>
                  <w:rFonts w:ascii="Cambria Math" w:hAnsi="Cambria Math" w:cs="Times New Roman"/>
                  <w:sz w:val="24"/>
                  <w:szCs w:val="24"/>
                  <w:lang w:val="en-AU"/>
                </w:rPr>
                <m:t>6</m:t>
              </w:ins>
            </m:r>
          </m:sup>
        </m:sSup>
      </m:oMath>
      <w:r w:rsidRPr="00151626">
        <w:rPr>
          <w:rFonts w:cs="Times New Roman"/>
          <w:sz w:val="24"/>
          <w:szCs w:val="24"/>
          <w:lang w:val="en-AU"/>
        </w:rPr>
        <w:t xml:space="preserve">, </w:t>
      </w:r>
      <m:oMath>
        <m:r>
          <w:rPr>
            <w:rFonts w:ascii="Cambria Math" w:hAnsi="Cambria Math" w:cs="Times New Roman"/>
            <w:sz w:val="24"/>
            <w:szCs w:val="24"/>
            <w:lang w:val="en-AU"/>
          </w:rPr>
          <m:t>OR=</m:t>
        </m:r>
        <m:r>
          <w:del w:id="423" w:author="8618073241572" w:date="2024-08-01T12:37:00Z">
            <w:rPr>
              <w:rFonts w:ascii="Cambria Math" w:hAnsi="Cambria Math" w:cs="Times New Roman"/>
              <w:sz w:val="24"/>
              <w:szCs w:val="24"/>
              <w:lang w:val="en-AU"/>
            </w:rPr>
            <m:t>2.48</m:t>
          </w:del>
        </m:r>
        <m:r>
          <w:ins w:id="424" w:author="8618073241572" w:date="2024-08-01T13:06:00Z">
            <w:rPr>
              <w:rFonts w:ascii="Cambria Math" w:hAnsi="Cambria Math" w:cs="Times New Roman"/>
              <w:sz w:val="24"/>
              <w:szCs w:val="24"/>
              <w:lang w:val="en-AU"/>
            </w:rPr>
            <m:t>2.83</m:t>
          </w:ins>
        </m:r>
      </m:oMath>
      <w:r w:rsidRPr="00151626">
        <w:rPr>
          <w:rFonts w:cs="Times New Roman"/>
          <w:sz w:val="24"/>
          <w:szCs w:val="24"/>
          <w:lang w:val="en-AU"/>
        </w:rPr>
        <w:t>) that correlated with patient survival than the genes predicted to be of low probability to be cancer drivers (removing genes contained in CGC, OncoKB, IntOGen and predicted cancer drivers, total number 7,</w:t>
      </w:r>
      <w:del w:id="425" w:author="8618073241572" w:date="2024-08-01T13:15:00Z">
        <w:r w:rsidRPr="00151626" w:rsidDel="00DD7A7C">
          <w:rPr>
            <w:rFonts w:cs="Times New Roman"/>
            <w:sz w:val="24"/>
            <w:szCs w:val="24"/>
            <w:lang w:val="en-AU"/>
          </w:rPr>
          <w:delText xml:space="preserve">723 </w:delText>
        </w:r>
      </w:del>
      <w:ins w:id="426" w:author="8618073241572" w:date="2024-08-01T13:15:00Z">
        <w:r w:rsidR="00DD7A7C">
          <w:rPr>
            <w:rFonts w:cs="Times New Roman"/>
            <w:sz w:val="24"/>
            <w:szCs w:val="24"/>
            <w:lang w:val="en-AU"/>
          </w:rPr>
          <w:t>111</w:t>
        </w:r>
        <w:r w:rsidR="00DD7A7C" w:rsidRPr="00151626">
          <w:rPr>
            <w:rFonts w:cs="Times New Roman"/>
            <w:sz w:val="24"/>
            <w:szCs w:val="24"/>
            <w:lang w:val="en-AU"/>
          </w:rPr>
          <w:t xml:space="preserve"> </w:t>
        </w:r>
      </w:ins>
      <w:r w:rsidRPr="00151626">
        <w:rPr>
          <w:rFonts w:cs="Times New Roman"/>
          <w:sz w:val="24"/>
          <w:szCs w:val="24"/>
          <w:lang w:val="en-AU"/>
        </w:rPr>
        <w:t xml:space="preserve">and proportion </w:t>
      </w:r>
      <w:del w:id="427" w:author="8618073241572" w:date="2024-08-01T13:19:00Z">
        <w:r w:rsidRPr="00151626" w:rsidDel="00086EBF">
          <w:rPr>
            <w:rFonts w:cs="Times New Roman"/>
            <w:sz w:val="24"/>
            <w:szCs w:val="24"/>
            <w:lang w:val="en-AU"/>
          </w:rPr>
          <w:delText>92.14</w:delText>
        </w:r>
      </w:del>
      <w:ins w:id="428" w:author="8618073241572" w:date="2024-08-01T13:19:00Z">
        <w:r w:rsidR="00086EBF">
          <w:rPr>
            <w:rFonts w:cs="Times New Roman"/>
            <w:sz w:val="24"/>
            <w:szCs w:val="24"/>
            <w:lang w:val="en-AU"/>
          </w:rPr>
          <w:t>91.52</w:t>
        </w:r>
      </w:ins>
      <w:r w:rsidRPr="00151626">
        <w:rPr>
          <w:rFonts w:cs="Times New Roman"/>
          <w:sz w:val="24"/>
          <w:szCs w:val="24"/>
          <w:lang w:val="en-AU"/>
        </w:rPr>
        <w:t xml:space="preserve">%). </w:t>
      </w:r>
      <w:ins w:id="429" w:author="8618073241572" w:date="2024-08-01T14:12:00Z">
        <w:r w:rsidR="00BC46F6" w:rsidRPr="00FD03B1">
          <w:rPr>
            <w:rFonts w:cs="Times New Roman"/>
            <w:color w:val="060607"/>
            <w:spacing w:val="4"/>
            <w:sz w:val="24"/>
            <w:szCs w:val="24"/>
            <w:shd w:val="clear" w:color="auto" w:fill="FFFFFF"/>
          </w:rPr>
          <w:t xml:space="preserve">The HPA pathology data revealed significant correlations between </w:t>
        </w:r>
        <w:r w:rsidR="00BC46F6" w:rsidRPr="003D6155">
          <w:rPr>
            <w:rFonts w:cs="Times New Roman"/>
            <w:i/>
            <w:color w:val="060607"/>
            <w:spacing w:val="4"/>
            <w:sz w:val="24"/>
            <w:szCs w:val="24"/>
            <w:shd w:val="clear" w:color="auto" w:fill="FFFFFF"/>
          </w:rPr>
          <w:t>EEF1A1</w:t>
        </w:r>
        <w:r w:rsidR="00BC46F6" w:rsidRPr="00FD03B1">
          <w:rPr>
            <w:rFonts w:cs="Times New Roman"/>
            <w:color w:val="060607"/>
            <w:spacing w:val="4"/>
            <w:sz w:val="24"/>
            <w:szCs w:val="24"/>
            <w:shd w:val="clear" w:color="auto" w:fill="FFFFFF"/>
          </w:rPr>
          <w:t xml:space="preserve"> expression levels and patient survival outcomes in </w:t>
        </w:r>
      </w:ins>
      <w:ins w:id="430" w:author="8618073241572" w:date="2024-08-01T14:20:00Z">
        <w:r w:rsidR="00B65091" w:rsidRPr="00151626">
          <w:rPr>
            <w:rFonts w:eastAsia="等线" w:cs="Times New Roman"/>
            <w:kern w:val="0"/>
            <w:sz w:val="24"/>
            <w:szCs w:val="24"/>
          </w:rPr>
          <w:t xml:space="preserve">CESC </w:t>
        </w:r>
        <w:r w:rsidR="00B65091" w:rsidRPr="00151626">
          <w:rPr>
            <w:rFonts w:cs="Times New Roman"/>
            <w:sz w:val="24"/>
            <w:szCs w:val="24"/>
            <w:lang w:val="en-AU"/>
          </w:rPr>
          <w:t>(</w:t>
        </w:r>
        <m:oMath>
          <m:r>
            <w:rPr>
              <w:rFonts w:ascii="Cambria Math" w:hAnsi="Cambria Math" w:cs="Times New Roman"/>
              <w:sz w:val="24"/>
              <w:szCs w:val="24"/>
              <w:lang w:val="en-AU"/>
            </w:rPr>
            <m:t>p=7.86×</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-3</m:t>
              </m:r>
            </m:sup>
          </m:sSup>
        </m:oMath>
        <w:r w:rsidR="00B65091" w:rsidRPr="00151626">
          <w:rPr>
            <w:rFonts w:cs="Times New Roman"/>
            <w:sz w:val="24"/>
            <w:szCs w:val="24"/>
            <w:lang w:val="en-AU"/>
          </w:rPr>
          <w:t>)</w:t>
        </w:r>
        <w:r w:rsidR="00B65091" w:rsidRPr="00151626">
          <w:rPr>
            <w:rFonts w:eastAsia="等线" w:cs="Times New Roman"/>
            <w:kern w:val="0"/>
            <w:sz w:val="24"/>
            <w:szCs w:val="24"/>
          </w:rPr>
          <w:t>,</w:t>
        </w:r>
        <w:r w:rsidR="00B65091">
          <w:rPr>
            <w:rFonts w:eastAsia="等线" w:cs="Times New Roman"/>
            <w:kern w:val="0"/>
            <w:sz w:val="24"/>
            <w:szCs w:val="24"/>
          </w:rPr>
          <w:t xml:space="preserve"> </w:t>
        </w:r>
      </w:ins>
      <w:ins w:id="431" w:author="8618073241572" w:date="2024-08-01T14:12:00Z">
        <w:r w:rsidR="00BC46F6" w:rsidRPr="00FD03B1">
          <w:rPr>
            <w:rFonts w:cs="Times New Roman"/>
            <w:color w:val="060607"/>
            <w:spacing w:val="4"/>
            <w:sz w:val="24"/>
            <w:szCs w:val="24"/>
            <w:shd w:val="clear" w:color="auto" w:fill="FFFFFF"/>
          </w:rPr>
          <w:t>COAD (</w:t>
        </w:r>
      </w:ins>
      <m:oMath>
        <m:r>
          <w:ins w:id="432" w:author="8618073241572" w:date="2024-08-01T14:13:00Z">
            <w:rPr>
              <w:rFonts w:ascii="Cambria Math" w:hAnsi="Cambria Math" w:cs="Times New Roman"/>
              <w:color w:val="060607"/>
              <w:spacing w:val="4"/>
              <w:sz w:val="24"/>
              <w:szCs w:val="24"/>
              <w:shd w:val="clear" w:color="auto" w:fill="FFFFFF"/>
            </w:rPr>
            <m:t>p</m:t>
          </w:ins>
        </m:r>
        <m:r>
          <w:ins w:id="433" w:author="8618073241572" w:date="2024-08-01T14:13:00Z">
            <m:rPr>
              <m:sty m:val="p"/>
            </m:rPr>
            <w:rPr>
              <w:rFonts w:ascii="Cambria Math" w:hAnsi="Cambria Math" w:cs="Times New Roman"/>
              <w:color w:val="060607"/>
              <w:spacing w:val="4"/>
              <w:sz w:val="24"/>
              <w:szCs w:val="24"/>
              <w:shd w:val="clear" w:color="auto" w:fill="FFFFFF"/>
            </w:rPr>
            <m:t>=</m:t>
          </w:ins>
        </m:r>
        <m:r>
          <w:ins w:id="434" w:author="8618073241572" w:date="2024-08-01T14:13:00Z">
            <w:rPr>
              <w:rFonts w:ascii="Cambria Math" w:hAnsi="Cambria Math" w:cs="Times New Roman"/>
              <w:sz w:val="24"/>
              <w:szCs w:val="24"/>
              <w:lang w:val="en-AU"/>
            </w:rPr>
            <m:t>2.53 ×</m:t>
          </w:ins>
        </m:r>
        <m:sSup>
          <m:sSupPr>
            <m:ctrlPr>
              <w:ins w:id="435" w:author="8618073241572" w:date="2024-08-01T14:13:00Z">
                <w:rPr>
                  <w:rFonts w:ascii="Cambria Math" w:hAnsi="Cambria Math" w:cs="Times New Roman"/>
                  <w:i/>
                  <w:sz w:val="24"/>
                  <w:szCs w:val="24"/>
                  <w:lang w:val="en-AU"/>
                </w:rPr>
              </w:ins>
            </m:ctrlPr>
          </m:sSupPr>
          <m:e>
            <m:r>
              <w:ins w:id="436" w:author="8618073241572" w:date="2024-08-01T14:13:00Z">
                <w:rPr>
                  <w:rFonts w:ascii="Cambria Math" w:hAnsi="Cambria Math" w:cs="Times New Roman"/>
                  <w:sz w:val="24"/>
                  <w:szCs w:val="24"/>
                  <w:lang w:val="en-AU"/>
                </w:rPr>
                <m:t>10</m:t>
              </w:ins>
            </m:r>
          </m:e>
          <m:sup>
            <m:r>
              <w:ins w:id="437" w:author="8618073241572" w:date="2024-08-01T14:13:00Z">
                <w:rPr>
                  <w:rFonts w:ascii="Cambria Math" w:hAnsi="Cambria Math" w:cs="Times New Roman"/>
                  <w:sz w:val="24"/>
                  <w:szCs w:val="24"/>
                  <w:lang w:val="en-AU"/>
                </w:rPr>
                <m:t>-2</m:t>
              </w:ins>
            </m:r>
          </m:sup>
        </m:sSup>
      </m:oMath>
      <w:ins w:id="438" w:author="8618073241572" w:date="2024-08-01T14:12:00Z">
        <w:r w:rsidR="00BC46F6" w:rsidRPr="00FD03B1">
          <w:rPr>
            <w:rFonts w:cs="Times New Roman"/>
            <w:color w:val="060607"/>
            <w:spacing w:val="4"/>
            <w:sz w:val="24"/>
            <w:szCs w:val="24"/>
            <w:shd w:val="clear" w:color="auto" w:fill="FFFFFF"/>
          </w:rPr>
          <w:t>), GBM (</w:t>
        </w:r>
      </w:ins>
      <m:oMath>
        <m:r>
          <w:ins w:id="439" w:author="8618073241572" w:date="2024-08-01T14:13:00Z">
            <w:rPr>
              <w:rFonts w:ascii="Cambria Math" w:hAnsi="Cambria Math" w:cs="Times New Roman"/>
              <w:sz w:val="24"/>
              <w:szCs w:val="24"/>
              <w:lang w:val="en-AU"/>
            </w:rPr>
            <m:t>p=1.39 ×</m:t>
          </w:ins>
        </m:r>
        <m:sSup>
          <m:sSupPr>
            <m:ctrlPr>
              <w:ins w:id="440" w:author="8618073241572" w:date="2024-08-01T14:13:00Z">
                <w:rPr>
                  <w:rFonts w:ascii="Cambria Math" w:hAnsi="Cambria Math" w:cs="Times New Roman"/>
                  <w:i/>
                  <w:sz w:val="24"/>
                  <w:szCs w:val="24"/>
                  <w:lang w:val="en-AU"/>
                </w:rPr>
              </w:ins>
            </m:ctrlPr>
          </m:sSupPr>
          <m:e>
            <m:r>
              <w:ins w:id="441" w:author="8618073241572" w:date="2024-08-01T14:13:00Z">
                <w:rPr>
                  <w:rFonts w:ascii="Cambria Math" w:hAnsi="Cambria Math" w:cs="Times New Roman"/>
                  <w:sz w:val="24"/>
                  <w:szCs w:val="24"/>
                  <w:lang w:val="en-AU"/>
                </w:rPr>
                <m:t>10</m:t>
              </w:ins>
            </m:r>
          </m:e>
          <m:sup>
            <m:r>
              <w:ins w:id="442" w:author="8618073241572" w:date="2024-08-01T14:13:00Z">
                <w:rPr>
                  <w:rFonts w:ascii="Cambria Math" w:hAnsi="Cambria Math" w:cs="Times New Roman"/>
                  <w:sz w:val="24"/>
                  <w:szCs w:val="24"/>
                  <w:lang w:val="en-AU"/>
                </w:rPr>
                <m:t>-2</m:t>
              </w:ins>
            </m:r>
          </m:sup>
        </m:sSup>
      </m:oMath>
      <w:ins w:id="443" w:author="8618073241572" w:date="2024-08-01T14:12:00Z">
        <w:r w:rsidR="00BC46F6" w:rsidRPr="00FD03B1">
          <w:rPr>
            <w:rFonts w:cs="Times New Roman"/>
            <w:color w:val="060607"/>
            <w:spacing w:val="4"/>
            <w:sz w:val="24"/>
            <w:szCs w:val="24"/>
            <w:shd w:val="clear" w:color="auto" w:fill="FFFFFF"/>
          </w:rPr>
          <w:t>), and LGG (</w:t>
        </w:r>
      </w:ins>
      <m:oMath>
        <m:r>
          <w:ins w:id="444" w:author="8618073241572" w:date="2024-08-01T14:13:00Z">
            <w:rPr>
              <w:rFonts w:ascii="Cambria Math" w:hAnsi="Cambria Math" w:cs="Times New Roman"/>
              <w:sz w:val="24"/>
              <w:szCs w:val="24"/>
              <w:lang w:val="en-AU"/>
            </w:rPr>
            <m:t>p=1.39 ×</m:t>
          </w:ins>
        </m:r>
        <m:sSup>
          <m:sSupPr>
            <m:ctrlPr>
              <w:ins w:id="445" w:author="8618073241572" w:date="2024-08-01T14:13:00Z">
                <w:rPr>
                  <w:rFonts w:ascii="Cambria Math" w:hAnsi="Cambria Math" w:cs="Times New Roman"/>
                  <w:i/>
                  <w:sz w:val="24"/>
                  <w:szCs w:val="24"/>
                  <w:lang w:val="en-AU"/>
                </w:rPr>
              </w:ins>
            </m:ctrlPr>
          </m:sSupPr>
          <m:e>
            <m:r>
              <w:ins w:id="446" w:author="8618073241572" w:date="2024-08-01T14:13:00Z">
                <w:rPr>
                  <w:rFonts w:ascii="Cambria Math" w:hAnsi="Cambria Math" w:cs="Times New Roman"/>
                  <w:sz w:val="24"/>
                  <w:szCs w:val="24"/>
                  <w:lang w:val="en-AU"/>
                </w:rPr>
                <m:t>10</m:t>
              </w:ins>
            </m:r>
          </m:e>
          <m:sup>
            <m:r>
              <w:ins w:id="447" w:author="8618073241572" w:date="2024-08-01T14:13:00Z">
                <w:rPr>
                  <w:rFonts w:ascii="Cambria Math" w:hAnsi="Cambria Math" w:cs="Times New Roman"/>
                  <w:sz w:val="24"/>
                  <w:szCs w:val="24"/>
                  <w:lang w:val="en-AU"/>
                </w:rPr>
                <m:t>-2</m:t>
              </w:ins>
            </m:r>
          </m:sup>
        </m:sSup>
      </m:oMath>
      <w:ins w:id="448" w:author="8618073241572" w:date="2024-08-01T14:12:00Z">
        <w:r w:rsidR="00BC46F6" w:rsidRPr="00FD03B1">
          <w:rPr>
            <w:rFonts w:cs="Times New Roman"/>
            <w:color w:val="060607"/>
            <w:spacing w:val="4"/>
            <w:sz w:val="24"/>
            <w:szCs w:val="24"/>
            <w:shd w:val="clear" w:color="auto" w:fill="FFFFFF"/>
          </w:rPr>
          <w:t>).</w:t>
        </w:r>
        <w:r w:rsidR="00BC46F6">
          <w:rPr>
            <w:rFonts w:ascii="Helvetica" w:hAnsi="Helvetica"/>
            <w:color w:val="060607"/>
            <w:spacing w:val="4"/>
            <w:sz w:val="21"/>
            <w:szCs w:val="21"/>
            <w:shd w:val="clear" w:color="auto" w:fill="FFFFFF"/>
          </w:rPr>
          <w:t xml:space="preserve"> </w:t>
        </w:r>
      </w:ins>
      <w:ins w:id="449" w:author="8618073241572" w:date="2024-08-13T09:10:00Z">
        <w:r w:rsidR="000C2919" w:rsidRPr="000C2919">
          <w:rPr>
            <w:rFonts w:cs="Times New Roman"/>
            <w:color w:val="060607"/>
            <w:spacing w:val="4"/>
            <w:sz w:val="24"/>
            <w:szCs w:val="24"/>
            <w:shd w:val="clear" w:color="auto" w:fill="FFFFFF"/>
          </w:rPr>
          <w:t>However, the HPA only provides pre-computed survival analysis results but not the original survival data of patients, which has made it impossible to plot the KM curves of the patients.</w:t>
        </w:r>
      </w:ins>
      <w:del w:id="450" w:author="8618073241572" w:date="2024-08-01T14:13:00Z">
        <w:r w:rsidRPr="00151626" w:rsidDel="00FD03B1">
          <w:rPr>
            <w:rFonts w:eastAsia="等线" w:cs="Times New Roman"/>
            <w:kern w:val="0"/>
            <w:sz w:val="24"/>
            <w:szCs w:val="24"/>
          </w:rPr>
          <w:delText xml:space="preserve">Further analysis indicated that the expression of </w:delText>
        </w:r>
        <w:r w:rsidRPr="00151626" w:rsidDel="00FD03B1">
          <w:rPr>
            <w:rFonts w:eastAsia="等线" w:cs="Times New Roman"/>
            <w:i/>
            <w:iCs/>
            <w:kern w:val="0"/>
            <w:sz w:val="24"/>
            <w:szCs w:val="24"/>
          </w:rPr>
          <w:delText>EEF1A1</w:delText>
        </w:r>
        <w:r w:rsidRPr="00151626" w:rsidDel="00FD03B1">
          <w:rPr>
            <w:rFonts w:eastAsia="等线" w:cs="Times New Roman"/>
            <w:kern w:val="0"/>
            <w:sz w:val="24"/>
            <w:szCs w:val="24"/>
          </w:rPr>
          <w:delText xml:space="preserve"> was significantly correlated with the survival of patients in </w:delText>
        </w:r>
      </w:del>
      <w:del w:id="451" w:author="8618073241572" w:date="2024-08-01T14:20:00Z">
        <w:r w:rsidRPr="00151626" w:rsidDel="00B65091">
          <w:rPr>
            <w:rFonts w:eastAsia="等线" w:cs="Times New Roman"/>
            <w:kern w:val="0"/>
            <w:sz w:val="24"/>
            <w:szCs w:val="24"/>
          </w:rPr>
          <w:delText xml:space="preserve">CESC </w:delText>
        </w:r>
        <w:r w:rsidRPr="00151626" w:rsidDel="00B65091">
          <w:rPr>
            <w:rFonts w:cs="Times New Roman"/>
            <w:sz w:val="24"/>
            <w:szCs w:val="24"/>
            <w:lang w:val="en-AU"/>
          </w:rPr>
          <w:delText>(</w:delText>
        </w:r>
        <m:oMath>
          <m:r>
            <w:rPr>
              <w:rFonts w:ascii="Cambria Math" w:hAnsi="Cambria Math" w:cs="Times New Roman"/>
              <w:sz w:val="24"/>
              <w:szCs w:val="24"/>
              <w:lang w:val="en-AU"/>
            </w:rPr>
            <m:t>p=7.86×</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-3</m:t>
              </m:r>
            </m:sup>
          </m:sSup>
        </m:oMath>
        <w:r w:rsidRPr="00151626" w:rsidDel="00B65091">
          <w:rPr>
            <w:rFonts w:cs="Times New Roman"/>
            <w:sz w:val="24"/>
            <w:szCs w:val="24"/>
            <w:lang w:val="en-AU"/>
          </w:rPr>
          <w:delText>)</w:delText>
        </w:r>
        <w:r w:rsidRPr="00151626" w:rsidDel="00B65091">
          <w:rPr>
            <w:rFonts w:eastAsia="等线" w:cs="Times New Roman"/>
            <w:kern w:val="0"/>
            <w:sz w:val="24"/>
            <w:szCs w:val="24"/>
          </w:rPr>
          <w:delText>,</w:delText>
        </w:r>
      </w:del>
      <w:del w:id="452" w:author="8618073241572" w:date="2024-08-01T13:21:00Z">
        <w:r w:rsidRPr="00151626" w:rsidDel="00361ED6">
          <w:rPr>
            <w:rFonts w:eastAsia="等线" w:cs="Times New Roman"/>
            <w:kern w:val="0"/>
            <w:sz w:val="24"/>
            <w:szCs w:val="24"/>
          </w:rPr>
          <w:delText xml:space="preserve"> </w:delText>
        </w:r>
      </w:del>
      <w:del w:id="453" w:author="8618073241572" w:date="2024-08-01T14:13:00Z">
        <w:r w:rsidRPr="00151626" w:rsidDel="00FD03B1">
          <w:rPr>
            <w:rFonts w:eastAsia="等线" w:cs="Times New Roman"/>
            <w:kern w:val="0"/>
            <w:sz w:val="24"/>
            <w:szCs w:val="24"/>
          </w:rPr>
          <w:delText xml:space="preserve">COAD </w:delText>
        </w:r>
        <w:r w:rsidRPr="00151626" w:rsidDel="00FD03B1">
          <w:rPr>
            <w:rFonts w:cs="Times New Roman"/>
            <w:sz w:val="24"/>
            <w:szCs w:val="24"/>
            <w:lang w:val="en-AU"/>
          </w:rPr>
          <w:delText>(</w:delText>
        </w:r>
        <m:oMath>
          <m:r>
            <w:rPr>
              <w:rFonts w:ascii="Cambria Math" w:hAnsi="Cambria Math" w:cs="Times New Roman"/>
              <w:sz w:val="24"/>
              <w:szCs w:val="24"/>
              <w:lang w:val="en-AU"/>
            </w:rPr>
            <m:t>p=2.53 ×</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-2</m:t>
              </m:r>
            </m:sup>
          </m:sSup>
        </m:oMath>
        <w:r w:rsidRPr="00151626" w:rsidDel="00FD03B1">
          <w:rPr>
            <w:rFonts w:cs="Times New Roman"/>
            <w:sz w:val="24"/>
            <w:szCs w:val="24"/>
            <w:lang w:val="en-AU"/>
          </w:rPr>
          <w:delText>)</w:delText>
        </w:r>
        <w:r w:rsidRPr="00151626" w:rsidDel="00FD03B1">
          <w:rPr>
            <w:rFonts w:eastAsia="等线" w:cs="Times New Roman"/>
            <w:kern w:val="0"/>
            <w:sz w:val="24"/>
            <w:szCs w:val="24"/>
          </w:rPr>
          <w:delText xml:space="preserve">, GBM </w:delText>
        </w:r>
        <w:r w:rsidRPr="00151626" w:rsidDel="00FD03B1">
          <w:rPr>
            <w:rFonts w:cs="Times New Roman"/>
            <w:sz w:val="24"/>
            <w:szCs w:val="24"/>
            <w:lang w:val="en-AU"/>
          </w:rPr>
          <w:delText>(</w:delText>
        </w:r>
        <m:oMath>
          <m:r>
            <w:rPr>
              <w:rFonts w:ascii="Cambria Math" w:hAnsi="Cambria Math" w:cs="Times New Roman"/>
              <w:sz w:val="24"/>
              <w:szCs w:val="24"/>
              <w:lang w:val="en-AU"/>
            </w:rPr>
            <m:t>p=1.39 ×</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-2</m:t>
              </m:r>
            </m:sup>
          </m:sSup>
        </m:oMath>
        <w:r w:rsidRPr="00151626" w:rsidDel="00FD03B1">
          <w:rPr>
            <w:rFonts w:cs="Times New Roman"/>
            <w:sz w:val="24"/>
            <w:szCs w:val="24"/>
            <w:lang w:val="en-AU"/>
          </w:rPr>
          <w:delText xml:space="preserve">) </w:delText>
        </w:r>
        <w:r w:rsidRPr="00151626" w:rsidDel="00FD03B1">
          <w:rPr>
            <w:rFonts w:eastAsia="等线" w:cs="Times New Roman"/>
            <w:kern w:val="0"/>
            <w:sz w:val="24"/>
            <w:szCs w:val="24"/>
          </w:rPr>
          <w:delText xml:space="preserve">and LGG </w:delText>
        </w:r>
        <w:r w:rsidRPr="00151626" w:rsidDel="00FD03B1">
          <w:rPr>
            <w:rFonts w:cs="Times New Roman"/>
            <w:sz w:val="24"/>
            <w:szCs w:val="24"/>
            <w:lang w:val="en-AU"/>
          </w:rPr>
          <w:delText>(</w:delText>
        </w:r>
        <m:oMath>
          <m:r>
            <w:rPr>
              <w:rFonts w:ascii="Cambria Math" w:hAnsi="Cambria Math" w:cs="Times New Roman"/>
              <w:sz w:val="24"/>
              <w:szCs w:val="24"/>
              <w:lang w:val="en-AU"/>
            </w:rPr>
            <m:t>p=1.39 ×</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-2</m:t>
              </m:r>
            </m:sup>
          </m:sSup>
        </m:oMath>
        <w:r w:rsidRPr="00151626" w:rsidDel="00FD03B1">
          <w:rPr>
            <w:rFonts w:cs="Times New Roman"/>
            <w:sz w:val="24"/>
            <w:szCs w:val="24"/>
            <w:lang w:val="en-AU"/>
          </w:rPr>
          <w:delText>)</w:delText>
        </w:r>
        <w:r w:rsidRPr="00151626" w:rsidDel="00FD03B1">
          <w:rPr>
            <w:rFonts w:eastAsia="等线" w:cs="Times New Roman"/>
            <w:kern w:val="0"/>
            <w:sz w:val="24"/>
            <w:szCs w:val="24"/>
          </w:rPr>
          <w:delText xml:space="preserve">. </w:delText>
        </w:r>
      </w:del>
      <w:del w:id="454" w:author="8618073241572" w:date="2024-08-01T14:27:00Z">
        <w:r w:rsidR="004B4771" w:rsidDel="003D6155">
          <w:rPr>
            <w:rFonts w:eastAsia="等线" w:cs="Times New Roman"/>
            <w:kern w:val="0"/>
            <w:sz w:val="24"/>
            <w:szCs w:val="24"/>
          </w:rPr>
          <w:delText>N</w:delText>
        </w:r>
        <w:r w:rsidRPr="00151626" w:rsidDel="003D6155">
          <w:rPr>
            <w:rFonts w:eastAsia="等线" w:cs="Times New Roman"/>
            <w:kern w:val="0"/>
            <w:sz w:val="24"/>
            <w:szCs w:val="24"/>
          </w:rPr>
          <w:delText xml:space="preserve">o studies have so far been performed to establish a relationship between </w:delText>
        </w:r>
        <w:r w:rsidRPr="00151626" w:rsidDel="003D6155">
          <w:rPr>
            <w:rFonts w:eastAsia="等线" w:cs="Times New Roman"/>
            <w:i/>
            <w:iCs/>
            <w:kern w:val="0"/>
            <w:sz w:val="24"/>
            <w:szCs w:val="24"/>
          </w:rPr>
          <w:delText>EEF1A1</w:delText>
        </w:r>
        <w:r w:rsidRPr="00151626" w:rsidDel="003D6155">
          <w:rPr>
            <w:rFonts w:eastAsia="等线" w:cs="Times New Roman"/>
            <w:kern w:val="0"/>
            <w:sz w:val="24"/>
            <w:szCs w:val="24"/>
          </w:rPr>
          <w:delText xml:space="preserve"> and GBM. We, therefore, performed further experiments to validate a possible role for </w:delText>
        </w:r>
        <w:r w:rsidRPr="00151626" w:rsidDel="003D6155">
          <w:rPr>
            <w:rFonts w:eastAsia="等线" w:cs="Times New Roman"/>
            <w:i/>
            <w:iCs/>
            <w:kern w:val="0"/>
            <w:sz w:val="24"/>
            <w:szCs w:val="24"/>
          </w:rPr>
          <w:delText>EEF1A1</w:delText>
        </w:r>
        <w:r w:rsidRPr="00151626" w:rsidDel="003D6155">
          <w:rPr>
            <w:rFonts w:eastAsia="等线" w:cs="Times New Roman"/>
            <w:kern w:val="0"/>
            <w:sz w:val="24"/>
            <w:szCs w:val="24"/>
          </w:rPr>
          <w:delText xml:space="preserve"> in </w:delText>
        </w:r>
        <w:r w:rsidRPr="00151626" w:rsidDel="003D6155">
          <w:rPr>
            <w:rFonts w:cs="Times New Roman"/>
            <w:sz w:val="24"/>
            <w:szCs w:val="24"/>
          </w:rPr>
          <w:delText>glioma</w:delText>
        </w:r>
        <w:r w:rsidRPr="00151626" w:rsidDel="003D6155">
          <w:rPr>
            <w:rFonts w:eastAsia="等线" w:cs="Times New Roman"/>
            <w:kern w:val="0"/>
            <w:sz w:val="24"/>
            <w:szCs w:val="24"/>
          </w:rPr>
          <w:delText>.</w:delText>
        </w:r>
      </w:del>
      <w:ins w:id="455" w:author="8618073241572" w:date="2024-08-01T14:27:00Z">
        <w:r w:rsidR="003D6155" w:rsidRPr="003D6155">
          <w:t xml:space="preserve"> </w:t>
        </w:r>
        <w:r w:rsidR="003D6155" w:rsidRPr="003D6155">
          <w:rPr>
            <w:rFonts w:eastAsia="等线" w:cs="Times New Roman"/>
            <w:kern w:val="0"/>
            <w:sz w:val="24"/>
            <w:szCs w:val="24"/>
          </w:rPr>
          <w:t xml:space="preserve">Given that </w:t>
        </w:r>
        <w:r w:rsidR="003D6155" w:rsidRPr="003D6155">
          <w:rPr>
            <w:rFonts w:eastAsia="等线" w:cs="Times New Roman"/>
            <w:i/>
            <w:kern w:val="0"/>
            <w:sz w:val="24"/>
            <w:szCs w:val="24"/>
          </w:rPr>
          <w:t>EEF1A1</w:t>
        </w:r>
        <w:r w:rsidR="003D6155" w:rsidRPr="003D6155">
          <w:rPr>
            <w:rFonts w:eastAsia="等线" w:cs="Times New Roman"/>
            <w:kern w:val="0"/>
            <w:sz w:val="24"/>
            <w:szCs w:val="24"/>
          </w:rPr>
          <w:t xml:space="preserve"> was predicted as a</w:t>
        </w:r>
      </w:ins>
      <w:ins w:id="456" w:author="8618073241572" w:date="2024-08-13T09:05:00Z">
        <w:r w:rsidR="006E489A" w:rsidRPr="006E489A">
          <w:rPr>
            <w:rFonts w:eastAsia="等线" w:cs="Times New Roman"/>
            <w:kern w:val="0"/>
            <w:sz w:val="24"/>
            <w:szCs w:val="24"/>
          </w:rPr>
          <w:t xml:space="preserve"> potential cancer driver gene</w:t>
        </w:r>
      </w:ins>
      <w:ins w:id="457" w:author="8618073241572" w:date="2024-08-01T14:27:00Z">
        <w:r w:rsidR="003D6155" w:rsidRPr="003D6155">
          <w:rPr>
            <w:rFonts w:eastAsia="等线" w:cs="Times New Roman"/>
            <w:kern w:val="0"/>
            <w:sz w:val="24"/>
            <w:szCs w:val="24"/>
          </w:rPr>
          <w:t xml:space="preserve"> across </w:t>
        </w:r>
      </w:ins>
      <w:ins w:id="458" w:author="8618073241572" w:date="2024-08-01T14:41:00Z">
        <w:r w:rsidR="00CC17AA" w:rsidRPr="00CC17AA">
          <w:rPr>
            <w:rFonts w:eastAsia="等线" w:cs="Times New Roman"/>
            <w:kern w:val="0"/>
            <w:sz w:val="24"/>
            <w:szCs w:val="24"/>
          </w:rPr>
          <w:t>LUAD, GBM, BRCA, BLCA and HNSC</w:t>
        </w:r>
      </w:ins>
      <w:ins w:id="459" w:author="8618073241572" w:date="2024-08-01T14:27:00Z">
        <w:r w:rsidR="003D6155" w:rsidRPr="003D6155">
          <w:rPr>
            <w:rFonts w:eastAsia="等线" w:cs="Times New Roman"/>
            <w:kern w:val="0"/>
            <w:sz w:val="24"/>
            <w:szCs w:val="24"/>
          </w:rPr>
          <w:t xml:space="preserve"> in our analysis</w:t>
        </w:r>
      </w:ins>
      <w:ins w:id="460" w:author="8618073241572" w:date="2024-08-01T14:41:00Z">
        <w:r w:rsidR="00CC17AA">
          <w:rPr>
            <w:rFonts w:eastAsia="等线" w:cs="Times New Roman"/>
            <w:kern w:val="0"/>
            <w:sz w:val="24"/>
            <w:szCs w:val="24"/>
          </w:rPr>
          <w:t xml:space="preserve"> (Table </w:t>
        </w:r>
        <w:r w:rsidR="00CC17AA">
          <w:rPr>
            <w:rFonts w:eastAsia="等线" w:cs="Times New Roman" w:hint="eastAsia"/>
            <w:kern w:val="0"/>
            <w:sz w:val="24"/>
            <w:szCs w:val="24"/>
          </w:rPr>
          <w:t>S</w:t>
        </w:r>
      </w:ins>
      <w:ins w:id="461" w:author="8618073241572" w:date="2024-08-01T14:42:00Z">
        <w:r w:rsidR="00CC73CE">
          <w:rPr>
            <w:rFonts w:eastAsia="等线" w:cs="Times New Roman"/>
            <w:kern w:val="0"/>
            <w:sz w:val="24"/>
            <w:szCs w:val="24"/>
          </w:rPr>
          <w:t>12</w:t>
        </w:r>
      </w:ins>
      <w:ins w:id="462" w:author="8618073241572" w:date="2024-08-01T14:41:00Z">
        <w:r w:rsidR="00CC17AA">
          <w:rPr>
            <w:rFonts w:eastAsia="等线" w:cs="Times New Roman"/>
            <w:kern w:val="0"/>
            <w:sz w:val="24"/>
            <w:szCs w:val="24"/>
          </w:rPr>
          <w:t>)</w:t>
        </w:r>
      </w:ins>
      <w:ins w:id="463" w:author="8618073241572" w:date="2024-08-01T14:27:00Z">
        <w:r w:rsidR="003D6155" w:rsidRPr="003D6155">
          <w:rPr>
            <w:rFonts w:eastAsia="等线" w:cs="Times New Roman"/>
            <w:kern w:val="0"/>
            <w:sz w:val="24"/>
            <w:szCs w:val="24"/>
          </w:rPr>
          <w:t>, we proceeded to conduct additional experiments to explore its potential role in glioma.</w:t>
        </w:r>
        <w:r w:rsidR="003D6155">
          <w:rPr>
            <w:rFonts w:eastAsia="等线" w:cs="Times New Roman"/>
            <w:kern w:val="0"/>
            <w:sz w:val="24"/>
            <w:szCs w:val="24"/>
          </w:rPr>
          <w:t xml:space="preserve"> </w:t>
        </w:r>
      </w:ins>
      <w:r w:rsidRPr="00151626">
        <w:rPr>
          <w:rFonts w:eastAsia="等线" w:cs="Times New Roman"/>
          <w:kern w:val="0"/>
          <w:sz w:val="24"/>
          <w:szCs w:val="24"/>
        </w:rPr>
        <w:t xml:space="preserve"> </w:t>
      </w:r>
    </w:p>
    <w:p w14:paraId="69E819AB" w14:textId="77777777" w:rsidR="00D670C2" w:rsidRPr="00DF5B80" w:rsidRDefault="00A8610D" w:rsidP="00F349EC">
      <w:pPr>
        <w:pStyle w:val="2"/>
        <w:spacing w:line="480" w:lineRule="auto"/>
        <w:rPr>
          <w:rFonts w:cs="Times New Roman"/>
          <w:szCs w:val="24"/>
        </w:rPr>
      </w:pPr>
      <w:r w:rsidRPr="00BF2099">
        <w:rPr>
          <w:rFonts w:cs="Times New Roman"/>
          <w:i/>
          <w:szCs w:val="24"/>
        </w:rPr>
        <w:lastRenderedPageBreak/>
        <w:t>EEF1A1</w:t>
      </w:r>
      <w:r w:rsidRPr="00DF5B80">
        <w:rPr>
          <w:rFonts w:cs="Times New Roman"/>
          <w:szCs w:val="24"/>
        </w:rPr>
        <w:t xml:space="preserve"> expression is increased in glioma and correlates with a poor prognosis </w:t>
      </w:r>
    </w:p>
    <w:p w14:paraId="082DA272" w14:textId="18BDB341" w:rsidR="00D670C2" w:rsidRPr="00151626" w:rsidRDefault="00A8610D" w:rsidP="00F349EC">
      <w:pPr>
        <w:spacing w:line="480" w:lineRule="auto"/>
        <w:rPr>
          <w:rFonts w:cs="Times New Roman"/>
          <w:sz w:val="24"/>
          <w:szCs w:val="24"/>
        </w:rPr>
      </w:pPr>
      <w:r w:rsidRPr="00151626">
        <w:rPr>
          <w:rFonts w:cs="Times New Roman"/>
          <w:sz w:val="24"/>
          <w:szCs w:val="24"/>
        </w:rPr>
        <w:t xml:space="preserve">We compared the mRNA expression levels of </w:t>
      </w:r>
      <w:r w:rsidRPr="00151626">
        <w:rPr>
          <w:rFonts w:cs="Times New Roman"/>
          <w:i/>
          <w:iCs/>
          <w:sz w:val="24"/>
          <w:szCs w:val="24"/>
        </w:rPr>
        <w:t>EEF1A1</w:t>
      </w:r>
      <w:r w:rsidRPr="00151626">
        <w:rPr>
          <w:rFonts w:cs="Times New Roman"/>
          <w:sz w:val="24"/>
          <w:szCs w:val="24"/>
        </w:rPr>
        <w:t xml:space="preserve"> in 698 glioma samples from the TCGA GBM/LGG dataset and 1,157 normal brain samples from </w:t>
      </w:r>
      <w:proofErr w:type="spellStart"/>
      <w:r w:rsidRPr="00151626">
        <w:rPr>
          <w:rFonts w:cs="Times New Roman"/>
          <w:sz w:val="24"/>
          <w:szCs w:val="24"/>
        </w:rPr>
        <w:t>GTEx</w:t>
      </w:r>
      <w:proofErr w:type="spellEnd"/>
      <w:r w:rsidR="008210F2">
        <w:rPr>
          <w:rFonts w:cs="Times New Roman"/>
          <w:sz w:val="24"/>
          <w:szCs w:val="24"/>
        </w:rPr>
        <w:fldChar w:fldCharType="begin"/>
      </w:r>
      <w:r w:rsidR="008210F2">
        <w:rPr>
          <w:rFonts w:cs="Times New Roman"/>
          <w:sz w:val="24"/>
          <w:szCs w:val="24"/>
        </w:rPr>
        <w:instrText xml:space="preserve"> HYPERLINK \l "_ENREF_34" \o "Consortium, 2013 #79" </w:instrText>
      </w:r>
      <w:r w:rsidR="008210F2">
        <w:rPr>
          <w:rFonts w:cs="Times New Roman"/>
          <w:sz w:val="24"/>
          <w:szCs w:val="24"/>
        </w:rPr>
      </w:r>
      <w:r w:rsidR="008210F2">
        <w:rPr>
          <w:rFonts w:cs="Times New Roman"/>
          <w:sz w:val="24"/>
          <w:szCs w:val="24"/>
        </w:rPr>
        <w:fldChar w:fldCharType="separate"/>
      </w:r>
      <w:r w:rsidR="008210F2" w:rsidRPr="00151626">
        <w:rPr>
          <w:rFonts w:cs="Times New Roman"/>
          <w:sz w:val="24"/>
          <w:szCs w:val="24"/>
        </w:rPr>
        <w:fldChar w:fldCharType="begin"/>
      </w:r>
      <w:r w:rsidR="008210F2">
        <w:rPr>
          <w:rFonts w:cs="Times New Roman"/>
          <w:sz w:val="24"/>
          <w:szCs w:val="24"/>
        </w:rPr>
        <w:instrText xml:space="preserve"> ADDIN EN.CITE &lt;EndNote&gt;&lt;Cite&gt;&lt;Author&gt;Consortium&lt;/Author&gt;&lt;Year&gt;2013&lt;/Year&gt;&lt;RecNum&gt;79&lt;/RecNum&gt;&lt;DisplayText&gt;&lt;style face="superscript"&gt;34&lt;/style&gt;&lt;/DisplayText&gt;&lt;record&gt;&lt;rec-number&gt;79&lt;/rec-number&gt;&lt;foreign-keys&gt;&lt;key app="EN" db-id="evd9f9f2k5zvz4ef5wwpadxceff5vtd5fv0t" timestamp="1667545056"&gt;79&lt;/key&gt;&lt;/foreign-keys&gt;&lt;ref-type name="Journal Article"&gt;17&lt;/ref-type&gt;&lt;contributors&gt;&lt;authors&gt;&lt;author&gt;G. TEx Consortium&lt;/author&gt;&lt;/authors&gt;&lt;/contributors&gt;&lt;auth-address&gt;National Disease Research Interchange, Philadelphia, Pennsylvania, USA.&lt;/auth-address&gt;&lt;titles&gt;&lt;title&gt;The Genotype-Tissue Expression (GTEx) project&lt;/title&gt;&lt;secondary-title&gt;Nat Genet&lt;/secondary-title&gt;&lt;/titles&gt;&lt;periodical&gt;&lt;full-title&gt;Nat Genet&lt;/full-title&gt;&lt;/periodical&gt;&lt;pages&gt;580-5&lt;/pages&gt;&lt;volume&gt;45&lt;/volume&gt;&lt;number&gt;6&lt;/number&gt;&lt;edition&gt;2013/05/30&lt;/edition&gt;&lt;keywords&gt;&lt;keyword&gt;Consensus Development Conferences, NIH as Topic&lt;/keyword&gt;&lt;keyword&gt;Gene Expression&lt;/keyword&gt;&lt;keyword&gt;*Gene Expression Profiling&lt;/keyword&gt;&lt;keyword&gt;*Genome-Wide Association Study&lt;/keyword&gt;&lt;keyword&gt;Government Programs/ethics/*legislation &amp;amp; jurisprudence&lt;/keyword&gt;&lt;keyword&gt;Humans&lt;/keyword&gt;&lt;keyword&gt;Molecular Sequence Annotation&lt;/keyword&gt;&lt;keyword&gt;Organ Specificity&lt;/keyword&gt;&lt;keyword&gt;Quantitative Trait Loci&lt;/keyword&gt;&lt;keyword&gt;Tissue Banks&lt;/keyword&gt;&lt;keyword&gt;United States&lt;/keyword&gt;&lt;/keywords&gt;&lt;dates&gt;&lt;year&gt;2013&lt;/year&gt;&lt;pub-dates&gt;&lt;date&gt;Jun&lt;/date&gt;&lt;/pub-dates&gt;&lt;/dates&gt;&lt;isbn&gt;1546-1718 (Electronic)&amp;#xD;1061-4036 (Linking)&lt;/isbn&gt;&lt;accession-num&gt;23715323&lt;/accession-num&gt;&lt;urls&gt;&lt;related-urls&gt;&lt;url&gt;https://www.ncbi.nlm.nih.gov/pubmed/23715323&lt;/url&gt;&lt;/related-urls&gt;&lt;/urls&gt;&lt;custom2&gt;PMC4010069&lt;/custom2&gt;&lt;electronic-resource-num&gt;10.1038/ng.2653&lt;/electronic-resource-num&gt;&lt;/record&gt;&lt;/Cite&gt;&lt;/EndNote&gt;</w:instrText>
      </w:r>
      <w:r w:rsidR="008210F2" w:rsidRPr="00151626">
        <w:rPr>
          <w:rFonts w:cs="Times New Roman"/>
          <w:sz w:val="24"/>
          <w:szCs w:val="24"/>
        </w:rPr>
        <w:fldChar w:fldCharType="separate"/>
      </w:r>
      <w:r w:rsidR="008210F2" w:rsidRPr="008210F2">
        <w:rPr>
          <w:rFonts w:cs="Times New Roman"/>
          <w:noProof/>
          <w:sz w:val="24"/>
          <w:szCs w:val="24"/>
          <w:vertAlign w:val="superscript"/>
        </w:rPr>
        <w:t>34</w:t>
      </w:r>
      <w:r w:rsidR="008210F2" w:rsidRPr="00151626">
        <w:rPr>
          <w:rFonts w:cs="Times New Roman"/>
          <w:sz w:val="24"/>
          <w:szCs w:val="24"/>
        </w:rPr>
        <w:fldChar w:fldCharType="end"/>
      </w:r>
      <w:r w:rsidR="008210F2">
        <w:rPr>
          <w:rFonts w:cs="Times New Roman"/>
          <w:sz w:val="24"/>
          <w:szCs w:val="24"/>
        </w:rPr>
        <w:fldChar w:fldCharType="end"/>
      </w:r>
      <w:r w:rsidRPr="00151626">
        <w:rPr>
          <w:rFonts w:cs="Times New Roman"/>
          <w:sz w:val="24"/>
          <w:szCs w:val="24"/>
        </w:rPr>
        <w:t xml:space="preserve">. The results showed that </w:t>
      </w:r>
      <w:r w:rsidRPr="00151626">
        <w:rPr>
          <w:rFonts w:cs="Times New Roman"/>
          <w:i/>
          <w:iCs/>
          <w:sz w:val="24"/>
          <w:szCs w:val="24"/>
        </w:rPr>
        <w:t>EEF1A1</w:t>
      </w:r>
      <w:r w:rsidRPr="00151626">
        <w:rPr>
          <w:rFonts w:cs="Times New Roman"/>
          <w:sz w:val="24"/>
          <w:szCs w:val="24"/>
        </w:rPr>
        <w:t xml:space="preserve"> expression was upregulated in tumor tissue relative to normal brain tissue, as well as significantly increased in GBM relative to LGG (Both P&lt;0.001, Fig. 5a). Moreover, the expression level of </w:t>
      </w:r>
      <w:r w:rsidRPr="00151626">
        <w:rPr>
          <w:rFonts w:cs="Times New Roman"/>
          <w:i/>
          <w:iCs/>
          <w:sz w:val="24"/>
          <w:szCs w:val="24"/>
        </w:rPr>
        <w:t>EEF1A1</w:t>
      </w:r>
      <w:r w:rsidRPr="00151626">
        <w:rPr>
          <w:rFonts w:cs="Times New Roman"/>
          <w:sz w:val="24"/>
          <w:szCs w:val="24"/>
        </w:rPr>
        <w:t xml:space="preserve"> in the glioma samples from TCGA was found to negatively correlate with the overall survival of patients (</w:t>
      </w:r>
      <w:ins w:id="464" w:author="8618073241572" w:date="2024-08-07T09:45:00Z">
        <w:r w:rsidR="00D528A1" w:rsidRPr="00D528A1">
          <w:rPr>
            <w:rFonts w:cs="Times New Roman" w:hint="eastAsia"/>
            <w:i/>
            <w:sz w:val="24"/>
            <w:szCs w:val="24"/>
          </w:rPr>
          <w:t>p</w:t>
        </w:r>
      </w:ins>
      <w:del w:id="465" w:author="8618073241572" w:date="2024-08-07T09:45:00Z">
        <w:r w:rsidRPr="00151626" w:rsidDel="00D528A1">
          <w:rPr>
            <w:rFonts w:cs="Times New Roman"/>
            <w:sz w:val="24"/>
            <w:szCs w:val="24"/>
          </w:rPr>
          <w:delText>P</w:delText>
        </w:r>
      </w:del>
      <w:r w:rsidRPr="00151626">
        <w:rPr>
          <w:rFonts w:cs="Times New Roman"/>
          <w:sz w:val="24"/>
          <w:szCs w:val="24"/>
        </w:rPr>
        <w:t>=0.</w:t>
      </w:r>
      <w:del w:id="466" w:author="8618073241572" w:date="2024-08-01T09:57:00Z">
        <w:r w:rsidRPr="00151626" w:rsidDel="003812A0">
          <w:rPr>
            <w:rFonts w:cs="Times New Roman"/>
            <w:sz w:val="24"/>
            <w:szCs w:val="24"/>
          </w:rPr>
          <w:delText>026</w:delText>
        </w:r>
      </w:del>
      <w:ins w:id="467" w:author="8618073241572" w:date="2024-08-01T09:57:00Z">
        <w:r w:rsidR="003812A0" w:rsidRPr="00151626">
          <w:rPr>
            <w:rFonts w:cs="Times New Roman"/>
            <w:sz w:val="24"/>
            <w:szCs w:val="24"/>
          </w:rPr>
          <w:t>02</w:t>
        </w:r>
        <w:r w:rsidR="003812A0">
          <w:rPr>
            <w:rFonts w:cs="Times New Roman"/>
            <w:sz w:val="24"/>
            <w:szCs w:val="24"/>
          </w:rPr>
          <w:t>1</w:t>
        </w:r>
      </w:ins>
      <w:r w:rsidRPr="00151626">
        <w:rPr>
          <w:rFonts w:cs="Times New Roman"/>
          <w:sz w:val="24"/>
          <w:szCs w:val="24"/>
        </w:rPr>
        <w:t xml:space="preserve">, Fig. 5b). </w:t>
      </w:r>
    </w:p>
    <w:p w14:paraId="59BDA36A" w14:textId="0C1283AD"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The </w:t>
      </w:r>
      <w:r w:rsidRPr="00151626">
        <w:rPr>
          <w:rFonts w:cs="Times New Roman"/>
          <w:i/>
          <w:iCs/>
          <w:sz w:val="24"/>
          <w:szCs w:val="24"/>
        </w:rPr>
        <w:t>EEF1A1</w:t>
      </w:r>
      <w:r w:rsidRPr="00151626">
        <w:rPr>
          <w:rFonts w:cs="Times New Roman"/>
          <w:sz w:val="24"/>
          <w:szCs w:val="24"/>
        </w:rPr>
        <w:t xml:space="preserve"> protein level was examined in 91 </w:t>
      </w:r>
      <w:r w:rsidR="000E6F92">
        <w:rPr>
          <w:rFonts w:cs="Times New Roman"/>
          <w:sz w:val="24"/>
          <w:szCs w:val="24"/>
        </w:rPr>
        <w:t xml:space="preserve">self-collected </w:t>
      </w:r>
      <w:r w:rsidRPr="00151626">
        <w:rPr>
          <w:rFonts w:cs="Times New Roman"/>
          <w:sz w:val="24"/>
          <w:szCs w:val="24"/>
        </w:rPr>
        <w:t xml:space="preserve">glioma specimens by </w:t>
      </w:r>
      <w:proofErr w:type="spellStart"/>
      <w:r w:rsidRPr="00151626">
        <w:rPr>
          <w:rFonts w:cs="Times New Roman"/>
          <w:sz w:val="24"/>
          <w:szCs w:val="24"/>
        </w:rPr>
        <w:t>immunohistochemical</w:t>
      </w:r>
      <w:proofErr w:type="spellEnd"/>
      <w:r w:rsidRPr="00151626">
        <w:rPr>
          <w:rFonts w:cs="Times New Roman"/>
          <w:sz w:val="24"/>
          <w:szCs w:val="24"/>
        </w:rPr>
        <w:t xml:space="preserve"> analysis</w:t>
      </w:r>
      <w:r w:rsidR="00A47C6F">
        <w:rPr>
          <w:rFonts w:cs="Times New Roman"/>
          <w:sz w:val="24"/>
          <w:szCs w:val="24"/>
        </w:rPr>
        <w:t xml:space="preserve">. </w:t>
      </w:r>
      <w:r w:rsidRPr="00151626">
        <w:rPr>
          <w:rFonts w:cs="Times New Roman"/>
          <w:sz w:val="24"/>
          <w:szCs w:val="24"/>
        </w:rPr>
        <w:t xml:space="preserve">Relative to non-tumor brain tissues, </w:t>
      </w:r>
      <w:r w:rsidR="00DF5B80" w:rsidRPr="00151626">
        <w:rPr>
          <w:rFonts w:cs="Times New Roman"/>
          <w:i/>
          <w:iCs/>
          <w:sz w:val="24"/>
          <w:szCs w:val="24"/>
        </w:rPr>
        <w:t>EEF1A1</w:t>
      </w:r>
      <w:r w:rsidR="00DF5B80" w:rsidRPr="00151626">
        <w:rPr>
          <w:rFonts w:cs="Times New Roman"/>
          <w:sz w:val="24"/>
          <w:szCs w:val="24"/>
        </w:rPr>
        <w:t xml:space="preserve"> </w:t>
      </w:r>
      <w:r w:rsidRPr="00151626">
        <w:rPr>
          <w:rFonts w:cs="Times New Roman"/>
          <w:sz w:val="24"/>
          <w:szCs w:val="24"/>
        </w:rPr>
        <w:t>exhibited a significantly higher level in LGG (</w:t>
      </w:r>
      <m:oMath>
        <m:r>
          <w:rPr>
            <w:rFonts w:ascii="Cambria Math" w:hAnsi="Cambria Math" w:cs="Times New Roman"/>
            <w:sz w:val="24"/>
            <w:szCs w:val="24"/>
          </w:rPr>
          <m:t>p=6.59</m:t>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m:t>
            </m:r>
            <m:r>
              <w:rPr>
                <w:rFonts w:ascii="Cambria Math" w:hAnsi="Cambria Math" w:cs="Times New Roman"/>
                <w:sz w:val="24"/>
                <w:szCs w:val="24"/>
              </w:rPr>
              <m:t>3</m:t>
            </m:r>
          </m:sup>
        </m:sSup>
      </m:oMath>
      <w:r w:rsidRPr="00151626">
        <w:rPr>
          <w:rFonts w:cs="Times New Roman"/>
          <w:sz w:val="24"/>
          <w:szCs w:val="24"/>
        </w:rPr>
        <w:t xml:space="preserve">, Fig. 5c) and GBM </w:t>
      </w:r>
      <m:oMath>
        <m:r>
          <w:rPr>
            <w:rFonts w:ascii="Cambria Math" w:hAnsi="Cambria Math" w:cs="Times New Roman"/>
            <w:sz w:val="24"/>
            <w:szCs w:val="24"/>
          </w:rPr>
          <m:t>(p=2.12</m:t>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-3</m:t>
            </m:r>
          </m:sup>
        </m:sSup>
      </m:oMath>
      <w:r w:rsidRPr="00151626">
        <w:rPr>
          <w:rFonts w:cs="Times New Roman"/>
          <w:sz w:val="24"/>
          <w:szCs w:val="24"/>
        </w:rPr>
        <w:t xml:space="preserve">, Fig. 5c). Notably, the expression of </w:t>
      </w:r>
      <w:r w:rsidRPr="00151626">
        <w:rPr>
          <w:rFonts w:cs="Times New Roman"/>
          <w:i/>
          <w:iCs/>
          <w:sz w:val="24"/>
          <w:szCs w:val="24"/>
        </w:rPr>
        <w:t xml:space="preserve">EEF1A1 </w:t>
      </w:r>
      <w:r w:rsidRPr="00151626">
        <w:rPr>
          <w:rFonts w:cs="Times New Roman"/>
          <w:sz w:val="24"/>
          <w:szCs w:val="24"/>
        </w:rPr>
        <w:t>protein was significantly increased in GBM as compared with LGG (</w:t>
      </w:r>
      <m:oMath>
        <m:r>
          <w:rPr>
            <w:rFonts w:ascii="Cambria Math" w:hAnsi="Cambria Math" w:cs="Times New Roman"/>
            <w:sz w:val="24"/>
            <w:szCs w:val="24"/>
          </w:rPr>
          <m:t>p=4.02</m:t>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m:t>
            </m:r>
            <m:r>
              <w:rPr>
                <w:rFonts w:ascii="Cambria Math" w:hAnsi="Cambria Math" w:cs="Times New Roman"/>
                <w:sz w:val="24"/>
                <w:szCs w:val="24"/>
              </w:rPr>
              <m:t>3</m:t>
            </m:r>
          </m:sup>
        </m:sSup>
      </m:oMath>
      <w:r w:rsidRPr="00151626">
        <w:rPr>
          <w:rFonts w:cs="Times New Roman"/>
          <w:sz w:val="24"/>
          <w:szCs w:val="24"/>
        </w:rPr>
        <w:t xml:space="preserve">, Fig. 5c). When we cultured GBM cell lines (U251 and U87 cells) and LGG cell lines (Hs683), we found that </w:t>
      </w:r>
      <w:r w:rsidRPr="00151626">
        <w:rPr>
          <w:rFonts w:cs="Times New Roman"/>
          <w:i/>
          <w:iCs/>
          <w:sz w:val="24"/>
          <w:szCs w:val="24"/>
        </w:rPr>
        <w:t>EEF1A1</w:t>
      </w:r>
      <w:r w:rsidRPr="00151626">
        <w:rPr>
          <w:rFonts w:cs="Times New Roman"/>
          <w:sz w:val="24"/>
          <w:szCs w:val="24"/>
        </w:rPr>
        <w:t xml:space="preserve"> protein was more highly expressed in GBM cells (U251 and U87) than in LGG cells (Hs683) (</w:t>
      </w:r>
      <m:oMath>
        <m:r>
          <w:rPr>
            <w:rFonts w:ascii="Cambria Math" w:hAnsi="Cambria Math" w:cs="Times New Roman"/>
            <w:sz w:val="24"/>
            <w:szCs w:val="24"/>
          </w:rPr>
          <m:t>p=1.01</m:t>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m:t>
            </m:r>
            <m:r>
              <w:rPr>
                <w:rFonts w:ascii="Cambria Math" w:hAnsi="Cambria Math" w:cs="Times New Roman"/>
                <w:sz w:val="24"/>
                <w:szCs w:val="24"/>
              </w:rPr>
              <m:t>3</m:t>
            </m:r>
          </m:sup>
        </m:sSup>
      </m:oMath>
      <w:r w:rsidRPr="00151626">
        <w:rPr>
          <w:rFonts w:cs="Times New Roman"/>
          <w:sz w:val="24"/>
          <w:szCs w:val="24"/>
        </w:rPr>
        <w:t xml:space="preserve"> for U87 </w:t>
      </w:r>
      <w:r w:rsidRPr="00151626">
        <w:rPr>
          <w:rFonts w:cs="Times New Roman"/>
          <w:i/>
          <w:iCs/>
          <w:sz w:val="24"/>
          <w:szCs w:val="24"/>
        </w:rPr>
        <w:t>vs</w:t>
      </w:r>
      <w:r w:rsidRPr="00151626">
        <w:rPr>
          <w:rFonts w:cs="Times New Roman"/>
          <w:sz w:val="24"/>
          <w:szCs w:val="24"/>
        </w:rPr>
        <w:t xml:space="preserve">. Hs683, </w:t>
      </w:r>
      <m:oMath>
        <m:r>
          <w:rPr>
            <w:rFonts w:ascii="Cambria Math" w:hAnsi="Cambria Math" w:cs="Times New Roman"/>
            <w:sz w:val="24"/>
            <w:szCs w:val="24"/>
          </w:rPr>
          <m:t>p=6.82</m:t>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m:t>
            </m:r>
            <m:r>
              <w:rPr>
                <w:rFonts w:ascii="Cambria Math" w:hAnsi="Cambria Math" w:cs="Times New Roman"/>
                <w:sz w:val="24"/>
                <w:szCs w:val="24"/>
              </w:rPr>
              <m:t>4</m:t>
            </m:r>
          </m:sup>
        </m:sSup>
      </m:oMath>
      <w:r w:rsidRPr="00151626">
        <w:rPr>
          <w:rFonts w:cs="Times New Roman"/>
          <w:sz w:val="24"/>
          <w:szCs w:val="24"/>
        </w:rPr>
        <w:t xml:space="preserve"> </w:t>
      </w:r>
      <w:bookmarkStart w:id="468" w:name="OLE_LINK5"/>
      <w:r w:rsidRPr="00151626">
        <w:rPr>
          <w:rFonts w:cs="Times New Roman"/>
          <w:sz w:val="24"/>
          <w:szCs w:val="24"/>
        </w:rPr>
        <w:t>for U251</w:t>
      </w:r>
      <w:bookmarkEnd w:id="468"/>
      <w:r w:rsidRPr="00151626">
        <w:rPr>
          <w:rFonts w:cs="Times New Roman"/>
          <w:sz w:val="24"/>
          <w:szCs w:val="24"/>
        </w:rPr>
        <w:t xml:space="preserve"> </w:t>
      </w:r>
      <w:r w:rsidRPr="00151626">
        <w:rPr>
          <w:rFonts w:cs="Times New Roman"/>
          <w:i/>
          <w:iCs/>
          <w:sz w:val="24"/>
          <w:szCs w:val="24"/>
        </w:rPr>
        <w:t>vs</w:t>
      </w:r>
      <w:r w:rsidRPr="00151626">
        <w:rPr>
          <w:rFonts w:cs="Times New Roman"/>
          <w:sz w:val="24"/>
          <w:szCs w:val="24"/>
        </w:rPr>
        <w:t xml:space="preserve">. Hs683, </w:t>
      </w:r>
      <w:r w:rsidR="002F7026" w:rsidRPr="00151626">
        <w:rPr>
          <w:rFonts w:cs="Times New Roman"/>
          <w:sz w:val="24"/>
          <w:szCs w:val="24"/>
        </w:rPr>
        <w:t xml:space="preserve">Fig. </w:t>
      </w:r>
      <w:del w:id="469" w:author="8618073241572" w:date="2024-08-07T11:49:00Z">
        <w:r w:rsidR="002F7026" w:rsidRPr="00151626" w:rsidDel="00955CE0">
          <w:rPr>
            <w:rFonts w:cs="Times New Roman"/>
            <w:sz w:val="24"/>
            <w:szCs w:val="24"/>
          </w:rPr>
          <w:delText>S5</w:delText>
        </w:r>
      </w:del>
      <w:ins w:id="470" w:author="8618073241572" w:date="2024-08-07T11:49:00Z">
        <w:r w:rsidR="00955CE0" w:rsidRPr="00151626">
          <w:rPr>
            <w:rFonts w:cs="Times New Roman"/>
            <w:sz w:val="24"/>
            <w:szCs w:val="24"/>
          </w:rPr>
          <w:t>S</w:t>
        </w:r>
        <w:r w:rsidR="00955CE0">
          <w:rPr>
            <w:rFonts w:cs="Times New Roman"/>
            <w:sz w:val="24"/>
            <w:szCs w:val="24"/>
          </w:rPr>
          <w:t>7</w:t>
        </w:r>
      </w:ins>
      <w:r w:rsidRPr="00151626">
        <w:rPr>
          <w:rFonts w:cs="Times New Roman"/>
          <w:sz w:val="24"/>
          <w:szCs w:val="24"/>
        </w:rPr>
        <w:t xml:space="preserve">). Thus, we surmised that </w:t>
      </w:r>
      <w:r w:rsidRPr="00151626">
        <w:rPr>
          <w:rFonts w:cs="Times New Roman"/>
          <w:i/>
          <w:iCs/>
          <w:sz w:val="24"/>
          <w:szCs w:val="24"/>
        </w:rPr>
        <w:t>EEF1A1</w:t>
      </w:r>
      <w:r w:rsidRPr="00151626">
        <w:rPr>
          <w:rFonts w:cs="Times New Roman"/>
          <w:sz w:val="24"/>
          <w:szCs w:val="24"/>
        </w:rPr>
        <w:t xml:space="preserve"> may be involved in glioma tumorigenesis.</w:t>
      </w:r>
    </w:p>
    <w:p w14:paraId="6B13EBF2" w14:textId="77777777" w:rsidR="00D670C2" w:rsidRPr="00151626" w:rsidRDefault="00D670C2" w:rsidP="00F349EC">
      <w:pPr>
        <w:spacing w:line="480" w:lineRule="auto"/>
        <w:rPr>
          <w:rFonts w:cs="Times New Roman"/>
          <w:sz w:val="24"/>
          <w:szCs w:val="24"/>
        </w:rPr>
      </w:pPr>
    </w:p>
    <w:p w14:paraId="764F9687" w14:textId="77777777" w:rsidR="00D670C2" w:rsidRPr="00151626" w:rsidRDefault="00A8610D" w:rsidP="00F349EC">
      <w:pPr>
        <w:pStyle w:val="2"/>
        <w:spacing w:line="480" w:lineRule="auto"/>
        <w:rPr>
          <w:rFonts w:cs="Times New Roman"/>
          <w:i/>
          <w:iCs/>
          <w:szCs w:val="24"/>
        </w:rPr>
      </w:pPr>
      <w:r w:rsidRPr="00151626">
        <w:rPr>
          <w:rFonts w:cs="Times New Roman"/>
          <w:szCs w:val="24"/>
        </w:rPr>
        <w:t>Knockdown of</w:t>
      </w:r>
      <w:r w:rsidRPr="00151626">
        <w:rPr>
          <w:rFonts w:cs="Times New Roman"/>
          <w:i/>
          <w:iCs/>
          <w:szCs w:val="24"/>
        </w:rPr>
        <w:t xml:space="preserve"> EEF1A1</w:t>
      </w:r>
      <w:r w:rsidRPr="00151626">
        <w:rPr>
          <w:rFonts w:cs="Times New Roman"/>
          <w:szCs w:val="24"/>
        </w:rPr>
        <w:t xml:space="preserve"> inhibited the proliferation and migration of glioma cells</w:t>
      </w:r>
    </w:p>
    <w:p w14:paraId="664E9D5F" w14:textId="34B05026" w:rsidR="00D670C2" w:rsidRPr="00151626" w:rsidRDefault="00A47C6F" w:rsidP="00F349EC">
      <w:pPr>
        <w:spacing w:line="480" w:lineRule="auto"/>
        <w:rPr>
          <w:rFonts w:cs="Times New Roman"/>
          <w:sz w:val="24"/>
          <w:szCs w:val="24"/>
        </w:rPr>
      </w:pPr>
      <w:r>
        <w:rPr>
          <w:rFonts w:cs="Times New Roman"/>
          <w:sz w:val="24"/>
          <w:szCs w:val="24"/>
        </w:rPr>
        <w:t>W</w:t>
      </w:r>
      <w:r w:rsidR="00A8610D" w:rsidRPr="00151626">
        <w:rPr>
          <w:rFonts w:cs="Times New Roman"/>
          <w:sz w:val="24"/>
          <w:szCs w:val="24"/>
        </w:rPr>
        <w:t xml:space="preserve">e used </w:t>
      </w:r>
      <w:proofErr w:type="spellStart"/>
      <w:r w:rsidR="00A8610D" w:rsidRPr="00151626">
        <w:rPr>
          <w:rFonts w:cs="Times New Roman"/>
          <w:sz w:val="24"/>
          <w:szCs w:val="24"/>
        </w:rPr>
        <w:t>shRNA</w:t>
      </w:r>
      <w:proofErr w:type="spellEnd"/>
      <w:r w:rsidR="00A8610D" w:rsidRPr="00151626">
        <w:rPr>
          <w:rFonts w:cs="Times New Roman"/>
          <w:sz w:val="24"/>
          <w:szCs w:val="24"/>
        </w:rPr>
        <w:t xml:space="preserve"> to knock down </w:t>
      </w:r>
      <w:r w:rsidR="00A8610D" w:rsidRPr="00151626">
        <w:rPr>
          <w:rFonts w:cs="Times New Roman"/>
          <w:i/>
          <w:iCs/>
          <w:sz w:val="24"/>
          <w:szCs w:val="24"/>
        </w:rPr>
        <w:t>EEF1A1</w:t>
      </w:r>
      <w:r w:rsidR="00A8610D" w:rsidRPr="00151626">
        <w:rPr>
          <w:rFonts w:cs="Times New Roman"/>
          <w:sz w:val="24"/>
          <w:szCs w:val="24"/>
        </w:rPr>
        <w:t xml:space="preserve"> expression in U251 and U87 cells. The </w:t>
      </w:r>
      <w:r w:rsidRPr="00151626">
        <w:rPr>
          <w:rFonts w:cs="Times New Roman"/>
          <w:sz w:val="24"/>
          <w:szCs w:val="24"/>
        </w:rPr>
        <w:t xml:space="preserve">real-time quantitative PCR (RT-qPCR) </w:t>
      </w:r>
      <w:r w:rsidR="00A8610D" w:rsidRPr="00151626">
        <w:rPr>
          <w:rFonts w:cs="Times New Roman"/>
          <w:sz w:val="24"/>
          <w:szCs w:val="24"/>
        </w:rPr>
        <w:t xml:space="preserve">showed that compared with the control group, </w:t>
      </w:r>
      <w:r w:rsidR="00A8610D" w:rsidRPr="00151626">
        <w:rPr>
          <w:rFonts w:cs="Times New Roman"/>
          <w:i/>
          <w:iCs/>
          <w:sz w:val="24"/>
          <w:szCs w:val="24"/>
        </w:rPr>
        <w:lastRenderedPageBreak/>
        <w:t>EEF1A1</w:t>
      </w:r>
      <w:r w:rsidR="00A8610D" w:rsidRPr="00151626">
        <w:rPr>
          <w:rFonts w:cs="Times New Roman"/>
          <w:sz w:val="24"/>
          <w:szCs w:val="24"/>
        </w:rPr>
        <w:t xml:space="preserve"> mRNA in the knockdown group decreased by about 77% and 86% in U87 and U251 glioma cells (</w:t>
      </w:r>
      <m:oMath>
        <m:r>
          <w:rPr>
            <w:rFonts w:ascii="Cambria Math" w:hAnsi="Cambria Math" w:cs="Times New Roman"/>
            <w:sz w:val="24"/>
            <w:szCs w:val="24"/>
          </w:rPr>
          <m:t>p=2.82</m:t>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m:t>
            </m:r>
            <m:r>
              <w:rPr>
                <w:rFonts w:ascii="Cambria Math" w:hAnsi="Cambria Math" w:cs="Times New Roman"/>
                <w:sz w:val="24"/>
                <w:szCs w:val="24"/>
              </w:rPr>
              <m:t>17</m:t>
            </m:r>
          </m:sup>
        </m:sSup>
      </m:oMath>
      <w:r w:rsidR="00A8610D" w:rsidRPr="00151626">
        <w:rPr>
          <w:rFonts w:cs="Times New Roman"/>
          <w:sz w:val="24"/>
          <w:szCs w:val="24"/>
          <w:lang w:val="en-AU"/>
        </w:rPr>
        <w:t xml:space="preserve"> for U87 and </w:t>
      </w:r>
      <m:oMath>
        <m:r>
          <w:rPr>
            <w:rFonts w:ascii="Cambria Math" w:hAnsi="Cambria Math" w:cs="Times New Roman"/>
            <w:sz w:val="24"/>
            <w:szCs w:val="24"/>
          </w:rPr>
          <m:t>p=8.35</m:t>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m:t>
            </m:r>
            <m:r>
              <w:rPr>
                <w:rFonts w:ascii="Cambria Math" w:hAnsi="Cambria Math" w:cs="Times New Roman"/>
                <w:sz w:val="24"/>
                <w:szCs w:val="24"/>
              </w:rPr>
              <m:t>11</m:t>
            </m:r>
          </m:sup>
        </m:sSup>
      </m:oMath>
      <w:r w:rsidR="00A8610D" w:rsidRPr="00151626">
        <w:rPr>
          <w:rFonts w:cs="Times New Roman"/>
          <w:sz w:val="24"/>
          <w:szCs w:val="24"/>
          <w:lang w:val="en-AU"/>
        </w:rPr>
        <w:t xml:space="preserve"> for U251</w:t>
      </w:r>
      <w:r w:rsidR="00A8610D" w:rsidRPr="00151626">
        <w:rPr>
          <w:rFonts w:cs="Times New Roman"/>
          <w:sz w:val="24"/>
          <w:szCs w:val="24"/>
        </w:rPr>
        <w:t xml:space="preserve">, </w:t>
      </w:r>
      <w:r w:rsidR="002F7026" w:rsidRPr="00151626">
        <w:rPr>
          <w:rFonts w:cs="Times New Roman"/>
          <w:sz w:val="24"/>
          <w:szCs w:val="24"/>
        </w:rPr>
        <w:t xml:space="preserve">Fig. </w:t>
      </w:r>
      <w:del w:id="471" w:author="8618073241572" w:date="2024-08-07T11:49:00Z">
        <w:r w:rsidR="002F7026" w:rsidRPr="00151626" w:rsidDel="00797BB2">
          <w:rPr>
            <w:rFonts w:cs="Times New Roman"/>
            <w:sz w:val="24"/>
            <w:szCs w:val="24"/>
          </w:rPr>
          <w:delText>S6</w:delText>
        </w:r>
        <w:r w:rsidR="00A8610D" w:rsidRPr="00151626" w:rsidDel="00797BB2">
          <w:rPr>
            <w:rFonts w:cs="Times New Roman"/>
            <w:sz w:val="24"/>
            <w:szCs w:val="24"/>
          </w:rPr>
          <w:delText>a</w:delText>
        </w:r>
      </w:del>
      <w:ins w:id="472" w:author="8618073241572" w:date="2024-08-07T11:49:00Z">
        <w:r w:rsidR="00797BB2" w:rsidRPr="00151626">
          <w:rPr>
            <w:rFonts w:cs="Times New Roman"/>
            <w:sz w:val="24"/>
            <w:szCs w:val="24"/>
          </w:rPr>
          <w:t>S</w:t>
        </w:r>
        <w:r w:rsidR="00797BB2">
          <w:rPr>
            <w:rFonts w:cs="Times New Roman"/>
            <w:sz w:val="24"/>
            <w:szCs w:val="24"/>
          </w:rPr>
          <w:t>8</w:t>
        </w:r>
        <w:r w:rsidR="00797BB2" w:rsidRPr="00151626">
          <w:rPr>
            <w:rFonts w:cs="Times New Roman"/>
            <w:sz w:val="24"/>
            <w:szCs w:val="24"/>
          </w:rPr>
          <w:t>a</w:t>
        </w:r>
      </w:ins>
      <w:r w:rsidR="00A8610D" w:rsidRPr="00151626">
        <w:rPr>
          <w:rFonts w:cs="Times New Roman"/>
          <w:sz w:val="24"/>
          <w:szCs w:val="24"/>
        </w:rPr>
        <w:t xml:space="preserve">), respectively. </w:t>
      </w:r>
      <w:r>
        <w:rPr>
          <w:rFonts w:cs="Times New Roman"/>
          <w:sz w:val="24"/>
          <w:szCs w:val="24"/>
        </w:rPr>
        <w:t>The w</w:t>
      </w:r>
      <w:r w:rsidR="00A8610D" w:rsidRPr="00151626">
        <w:rPr>
          <w:rFonts w:cs="Times New Roman"/>
          <w:sz w:val="24"/>
          <w:szCs w:val="24"/>
        </w:rPr>
        <w:t xml:space="preserve">estern blot experiments showed that </w:t>
      </w:r>
      <w:r w:rsidR="00A8610D" w:rsidRPr="00151626">
        <w:rPr>
          <w:rFonts w:cs="Times New Roman"/>
          <w:i/>
          <w:iCs/>
          <w:sz w:val="24"/>
          <w:szCs w:val="24"/>
        </w:rPr>
        <w:t>EEF1A1</w:t>
      </w:r>
      <w:r w:rsidR="00A8610D" w:rsidRPr="00151626">
        <w:rPr>
          <w:rFonts w:cs="Times New Roman"/>
          <w:sz w:val="24"/>
          <w:szCs w:val="24"/>
        </w:rPr>
        <w:t xml:space="preserve"> protein expression in the knockdown groups decreased by 65% and 45% in U87 and U251 glioma cells (</w:t>
      </w:r>
      <m:oMath>
        <m:r>
          <w:rPr>
            <w:rFonts w:ascii="Cambria Math" w:hAnsi="Cambria Math" w:cs="Times New Roman"/>
            <w:sz w:val="24"/>
            <w:szCs w:val="24"/>
          </w:rPr>
          <m:t>p=1.67</m:t>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-2</m:t>
            </m:r>
          </m:sup>
        </m:sSup>
      </m:oMath>
      <w:r w:rsidR="00A8610D" w:rsidRPr="00151626">
        <w:rPr>
          <w:rFonts w:cs="Times New Roman"/>
          <w:sz w:val="24"/>
          <w:szCs w:val="24"/>
        </w:rPr>
        <w:t xml:space="preserve"> for U87 and </w:t>
      </w:r>
      <m:oMath>
        <m:r>
          <w:rPr>
            <w:rFonts w:ascii="Cambria Math" w:hAnsi="Cambria Math" w:cs="Times New Roman"/>
            <w:sz w:val="24"/>
            <w:szCs w:val="24"/>
          </w:rPr>
          <m:t>p=2.10</m:t>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m:t>
            </m:r>
            <m:r>
              <w:rPr>
                <w:rFonts w:ascii="Cambria Math" w:hAnsi="Cambria Math" w:cs="Times New Roman"/>
                <w:sz w:val="24"/>
                <w:szCs w:val="24"/>
              </w:rPr>
              <m:t>3</m:t>
            </m:r>
          </m:sup>
        </m:sSup>
      </m:oMath>
      <w:r w:rsidR="00A8610D" w:rsidRPr="00151626">
        <w:rPr>
          <w:rFonts w:cs="Times New Roman"/>
          <w:sz w:val="24"/>
          <w:szCs w:val="24"/>
        </w:rPr>
        <w:t xml:space="preserve"> for U251), respectively (</w:t>
      </w:r>
      <w:r w:rsidR="002F7026" w:rsidRPr="00151626">
        <w:rPr>
          <w:rFonts w:cs="Times New Roman"/>
          <w:sz w:val="24"/>
          <w:szCs w:val="24"/>
        </w:rPr>
        <w:t xml:space="preserve">Fig. </w:t>
      </w:r>
      <w:del w:id="473" w:author="8618073241572" w:date="2024-08-07T11:48:00Z">
        <w:r w:rsidR="002F7026" w:rsidRPr="00151626" w:rsidDel="00797BB2">
          <w:rPr>
            <w:rFonts w:cs="Times New Roman"/>
            <w:sz w:val="24"/>
            <w:szCs w:val="24"/>
          </w:rPr>
          <w:delText>S6</w:delText>
        </w:r>
        <w:r w:rsidR="00A8610D" w:rsidRPr="00151626" w:rsidDel="00797BB2">
          <w:rPr>
            <w:rFonts w:cs="Times New Roman"/>
            <w:sz w:val="24"/>
            <w:szCs w:val="24"/>
          </w:rPr>
          <w:delText>b</w:delText>
        </w:r>
      </w:del>
      <w:ins w:id="474" w:author="8618073241572" w:date="2024-08-07T11:48:00Z">
        <w:r w:rsidR="00797BB2" w:rsidRPr="00151626">
          <w:rPr>
            <w:rFonts w:cs="Times New Roman"/>
            <w:sz w:val="24"/>
            <w:szCs w:val="24"/>
          </w:rPr>
          <w:t>S</w:t>
        </w:r>
        <w:r w:rsidR="00797BB2">
          <w:rPr>
            <w:rFonts w:cs="Times New Roman"/>
            <w:sz w:val="24"/>
            <w:szCs w:val="24"/>
          </w:rPr>
          <w:t>8</w:t>
        </w:r>
        <w:r w:rsidR="00797BB2" w:rsidRPr="00151626">
          <w:rPr>
            <w:rFonts w:cs="Times New Roman"/>
            <w:sz w:val="24"/>
            <w:szCs w:val="24"/>
          </w:rPr>
          <w:t>b</w:t>
        </w:r>
      </w:ins>
      <w:r w:rsidR="00A8610D" w:rsidRPr="00151626">
        <w:rPr>
          <w:rFonts w:cs="Times New Roman"/>
          <w:sz w:val="24"/>
          <w:szCs w:val="24"/>
        </w:rPr>
        <w:t xml:space="preserve">). </w:t>
      </w:r>
    </w:p>
    <w:p w14:paraId="441A8D5D" w14:textId="57B9B4FD"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To assess the effect of </w:t>
      </w:r>
      <w:r w:rsidRPr="00151626">
        <w:rPr>
          <w:rFonts w:cs="Times New Roman"/>
          <w:i/>
          <w:iCs/>
          <w:sz w:val="24"/>
          <w:szCs w:val="24"/>
        </w:rPr>
        <w:t>EEF1A1</w:t>
      </w:r>
      <w:r w:rsidRPr="00151626">
        <w:rPr>
          <w:rFonts w:cs="Times New Roman"/>
          <w:sz w:val="24"/>
          <w:szCs w:val="24"/>
        </w:rPr>
        <w:t xml:space="preserve"> knockdown on the proliferation of U251 and U87 cells, we performed a Cell Counting Kit-8 (CCK-8) assay, an </w:t>
      </w:r>
      <w:proofErr w:type="spellStart"/>
      <w:r w:rsidRPr="00151626">
        <w:rPr>
          <w:rFonts w:cs="Times New Roman"/>
          <w:sz w:val="24"/>
          <w:szCs w:val="24"/>
        </w:rPr>
        <w:t>EdU</w:t>
      </w:r>
      <w:proofErr w:type="spellEnd"/>
      <w:r w:rsidRPr="00151626">
        <w:rPr>
          <w:rFonts w:cs="Times New Roman"/>
          <w:sz w:val="24"/>
          <w:szCs w:val="24"/>
        </w:rPr>
        <w:t xml:space="preserve"> flow cytometry assay and a colony formation assay. The results showed that U251 and U87 cells with reduced </w:t>
      </w:r>
      <w:r w:rsidRPr="00151626">
        <w:rPr>
          <w:rFonts w:cs="Times New Roman"/>
          <w:i/>
          <w:iCs/>
          <w:sz w:val="24"/>
          <w:szCs w:val="24"/>
        </w:rPr>
        <w:t>EEF1A1</w:t>
      </w:r>
      <w:r w:rsidRPr="00151626">
        <w:rPr>
          <w:rFonts w:cs="Times New Roman"/>
          <w:sz w:val="24"/>
          <w:szCs w:val="24"/>
        </w:rPr>
        <w:t xml:space="preserve"> expression exhibited a significant decrease in cell viability within 72h according to the CCK-8 assay (-25% and </w:t>
      </w:r>
      <m:oMath>
        <m:r>
          <w:rPr>
            <w:rFonts w:ascii="Cambria Math" w:hAnsi="Cambria Math" w:cs="Times New Roman"/>
            <w:sz w:val="24"/>
            <w:szCs w:val="24"/>
          </w:rPr>
          <m:t>p= 9.19×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Pr="00151626">
        <w:rPr>
          <w:rFonts w:cs="Times New Roman"/>
          <w:sz w:val="24"/>
          <w:szCs w:val="24"/>
        </w:rPr>
        <w:t xml:space="preserve"> for U251, -11% and </w:t>
      </w:r>
      <m:oMath>
        <m:r>
          <w:rPr>
            <w:rFonts w:ascii="Cambria Math" w:hAnsi="Cambria Math" w:cs="Times New Roman"/>
            <w:sz w:val="24"/>
            <w:szCs w:val="24"/>
          </w:rPr>
          <m:t>p=1.49×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w:r w:rsidRPr="00151626">
        <w:rPr>
          <w:rFonts w:cs="Times New Roman"/>
          <w:sz w:val="24"/>
          <w:szCs w:val="24"/>
        </w:rPr>
        <w:t xml:space="preserve"> for U87, </w:t>
      </w:r>
      <w:r w:rsidR="002F7026" w:rsidRPr="00151626">
        <w:rPr>
          <w:rFonts w:cs="Times New Roman"/>
          <w:sz w:val="24"/>
          <w:szCs w:val="24"/>
        </w:rPr>
        <w:t xml:space="preserve">Fig. </w:t>
      </w:r>
      <w:del w:id="475" w:author="8618073241572" w:date="2024-08-07T11:48:00Z">
        <w:r w:rsidR="002F7026" w:rsidRPr="00151626" w:rsidDel="00797BB2">
          <w:rPr>
            <w:rFonts w:cs="Times New Roman"/>
            <w:sz w:val="24"/>
            <w:szCs w:val="24"/>
          </w:rPr>
          <w:delText>S6</w:delText>
        </w:r>
        <w:r w:rsidRPr="00151626" w:rsidDel="00797BB2">
          <w:rPr>
            <w:rFonts w:cs="Times New Roman"/>
            <w:sz w:val="24"/>
            <w:szCs w:val="24"/>
          </w:rPr>
          <w:delText>c</w:delText>
        </w:r>
      </w:del>
      <w:ins w:id="476" w:author="8618073241572" w:date="2024-08-07T11:48:00Z">
        <w:r w:rsidR="00797BB2" w:rsidRPr="00151626">
          <w:rPr>
            <w:rFonts w:cs="Times New Roman"/>
            <w:sz w:val="24"/>
            <w:szCs w:val="24"/>
          </w:rPr>
          <w:t>S</w:t>
        </w:r>
        <w:r w:rsidR="00797BB2">
          <w:rPr>
            <w:rFonts w:cs="Times New Roman"/>
            <w:sz w:val="24"/>
            <w:szCs w:val="24"/>
          </w:rPr>
          <w:t>8</w:t>
        </w:r>
        <w:r w:rsidR="00797BB2" w:rsidRPr="00151626">
          <w:rPr>
            <w:rFonts w:cs="Times New Roman"/>
            <w:sz w:val="24"/>
            <w:szCs w:val="24"/>
          </w:rPr>
          <w:t>c</w:t>
        </w:r>
      </w:ins>
      <w:r w:rsidRPr="00151626">
        <w:rPr>
          <w:rFonts w:cs="Times New Roman"/>
          <w:sz w:val="24"/>
          <w:szCs w:val="24"/>
        </w:rPr>
        <w:t xml:space="preserve">), whilst the proportions of </w:t>
      </w:r>
      <w:proofErr w:type="spellStart"/>
      <w:r w:rsidRPr="00151626">
        <w:rPr>
          <w:rFonts w:cs="Times New Roman"/>
          <w:sz w:val="24"/>
          <w:szCs w:val="24"/>
        </w:rPr>
        <w:t>EdU</w:t>
      </w:r>
      <w:proofErr w:type="spellEnd"/>
      <w:r w:rsidRPr="00151626">
        <w:rPr>
          <w:rFonts w:cs="Times New Roman"/>
          <w:sz w:val="24"/>
          <w:szCs w:val="24"/>
        </w:rPr>
        <w:t>-positive cells were decreased by 45% for U251 (</w:t>
      </w:r>
      <m:oMath>
        <m:r>
          <w:rPr>
            <w:rFonts w:ascii="Cambria Math" w:hAnsi="Cambria Math" w:cs="Times New Roman"/>
            <w:sz w:val="24"/>
            <w:szCs w:val="24"/>
          </w:rPr>
          <m:t>p= 1.32×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Pr="00151626">
        <w:rPr>
          <w:rFonts w:cs="Times New Roman"/>
          <w:sz w:val="24"/>
          <w:szCs w:val="24"/>
        </w:rPr>
        <w:t>) and by 38% for U87 (</w:t>
      </w:r>
      <m:oMath>
        <m:r>
          <w:rPr>
            <w:rFonts w:ascii="Cambria Math" w:hAnsi="Cambria Math" w:cs="Times New Roman"/>
            <w:sz w:val="24"/>
            <w:szCs w:val="24"/>
          </w:rPr>
          <m:t>p=7.74×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Pr="00151626">
        <w:rPr>
          <w:rFonts w:cs="Times New Roman"/>
          <w:sz w:val="24"/>
          <w:szCs w:val="24"/>
        </w:rPr>
        <w:t>) (Fig. 5d), with the numbers of colonies being decreased by 54% for U251 (</w:t>
      </w:r>
      <m:oMath>
        <m:r>
          <w:rPr>
            <w:rFonts w:ascii="Cambria Math" w:hAnsi="Cambria Math" w:cs="Times New Roman"/>
            <w:sz w:val="24"/>
            <w:szCs w:val="24"/>
          </w:rPr>
          <m:t>p=5.80×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Pr="00151626">
        <w:rPr>
          <w:rFonts w:cs="Times New Roman"/>
          <w:sz w:val="24"/>
          <w:szCs w:val="24"/>
        </w:rPr>
        <w:t>) and by 69% for U87</w:t>
      </w:r>
      <w:bookmarkStart w:id="477" w:name="OLE_LINK3"/>
      <w:r w:rsidRPr="00151626">
        <w:rPr>
          <w:rFonts w:cs="Times New Roman"/>
          <w:sz w:val="24"/>
          <w:szCs w:val="24"/>
        </w:rPr>
        <w:t xml:space="preserve"> (</w:t>
      </w:r>
      <m:oMath>
        <m:r>
          <w:rPr>
            <w:rFonts w:ascii="Cambria Math" w:hAnsi="Cambria Math" w:cs="Times New Roman"/>
            <w:sz w:val="24"/>
            <w:szCs w:val="24"/>
          </w:rPr>
          <m:t>p=1.61×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Pr="00151626">
        <w:rPr>
          <w:rFonts w:cs="Times New Roman"/>
          <w:sz w:val="24"/>
          <w:szCs w:val="24"/>
        </w:rPr>
        <w:t>)</w:t>
      </w:r>
      <w:bookmarkEnd w:id="477"/>
      <w:r w:rsidRPr="00151626">
        <w:rPr>
          <w:rFonts w:cs="Times New Roman"/>
          <w:sz w:val="24"/>
          <w:szCs w:val="24"/>
        </w:rPr>
        <w:t xml:space="preserve"> (Fig. 5e) compared with the control group. These results demonstrated that </w:t>
      </w:r>
      <w:r w:rsidRPr="00151626">
        <w:rPr>
          <w:rFonts w:cs="Times New Roman"/>
          <w:i/>
          <w:iCs/>
          <w:sz w:val="24"/>
          <w:szCs w:val="24"/>
        </w:rPr>
        <w:t>EEF1A1</w:t>
      </w:r>
      <w:r w:rsidRPr="00151626">
        <w:rPr>
          <w:rFonts w:cs="Times New Roman"/>
          <w:sz w:val="24"/>
          <w:szCs w:val="24"/>
        </w:rPr>
        <w:t xml:space="preserve"> knockdown significantly inhibited the proliferation of U251 and U87 cells. </w:t>
      </w:r>
    </w:p>
    <w:p w14:paraId="58EB61CD" w14:textId="68337E11" w:rsidR="00D670C2" w:rsidRPr="00151626" w:rsidRDefault="00A47C6F" w:rsidP="00F349EC">
      <w:pPr>
        <w:spacing w:line="480" w:lineRule="auto"/>
        <w:ind w:firstLineChars="100" w:firstLine="240"/>
        <w:rPr>
          <w:rFonts w:cs="Times New Roman"/>
          <w:sz w:val="24"/>
          <w:szCs w:val="24"/>
        </w:rPr>
      </w:pPr>
      <w:r>
        <w:rPr>
          <w:rFonts w:cs="Times New Roman"/>
          <w:sz w:val="24"/>
          <w:szCs w:val="24"/>
        </w:rPr>
        <w:t>A</w:t>
      </w:r>
      <w:r w:rsidR="00A8610D" w:rsidRPr="00151626">
        <w:rPr>
          <w:rFonts w:cs="Times New Roman"/>
          <w:sz w:val="24"/>
          <w:szCs w:val="24"/>
        </w:rPr>
        <w:t xml:space="preserve">fter </w:t>
      </w:r>
      <w:r w:rsidR="00A8610D" w:rsidRPr="00151626">
        <w:rPr>
          <w:rFonts w:cs="Times New Roman"/>
          <w:i/>
          <w:iCs/>
          <w:sz w:val="24"/>
          <w:szCs w:val="24"/>
        </w:rPr>
        <w:t>EEF1A1</w:t>
      </w:r>
      <w:r w:rsidR="00A8610D" w:rsidRPr="00151626">
        <w:rPr>
          <w:rFonts w:cs="Times New Roman"/>
          <w:sz w:val="24"/>
          <w:szCs w:val="24"/>
        </w:rPr>
        <w:t xml:space="preserve"> knockdown</w:t>
      </w:r>
      <w:r w:rsidR="002F034B">
        <w:rPr>
          <w:rFonts w:cs="Times New Roman"/>
          <w:sz w:val="24"/>
          <w:szCs w:val="24"/>
        </w:rPr>
        <w:t xml:space="preserve">, </w:t>
      </w:r>
      <w:r w:rsidR="00A8610D" w:rsidRPr="00151626">
        <w:rPr>
          <w:rFonts w:cs="Times New Roman"/>
          <w:sz w:val="24"/>
          <w:szCs w:val="24"/>
        </w:rPr>
        <w:t xml:space="preserve">the percentage of cells migrating through the </w:t>
      </w:r>
      <w:proofErr w:type="spellStart"/>
      <w:r w:rsidR="00A8610D" w:rsidRPr="00151626">
        <w:rPr>
          <w:rFonts w:cs="Times New Roman"/>
          <w:sz w:val="24"/>
          <w:szCs w:val="24"/>
        </w:rPr>
        <w:t>transwell</w:t>
      </w:r>
      <w:proofErr w:type="spellEnd"/>
      <w:r w:rsidR="00A8610D" w:rsidRPr="00151626">
        <w:rPr>
          <w:rFonts w:cs="Times New Roman"/>
          <w:sz w:val="24"/>
          <w:szCs w:val="24"/>
        </w:rPr>
        <w:t xml:space="preserve"> plate significantly decreased (-69% and </w:t>
      </w:r>
      <m:oMath>
        <m:r>
          <w:rPr>
            <w:rFonts w:ascii="Cambria Math" w:hAnsi="Cambria Math" w:cs="Times New Roman"/>
            <w:sz w:val="24"/>
            <w:szCs w:val="24"/>
          </w:rPr>
          <m:t>p=4.31×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oMath>
      <w:r w:rsidR="00A8610D" w:rsidRPr="00151626">
        <w:rPr>
          <w:rFonts w:cs="Times New Roman"/>
          <w:sz w:val="24"/>
          <w:szCs w:val="24"/>
        </w:rPr>
        <w:t xml:space="preserve"> for U251, -71% and </w:t>
      </w:r>
      <m:oMath>
        <m:r>
          <w:rPr>
            <w:rFonts w:ascii="Cambria Math" w:hAnsi="Cambria Math" w:cs="Times New Roman"/>
            <w:sz w:val="24"/>
            <w:szCs w:val="24"/>
          </w:rPr>
          <m:t>p=3.96×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oMath>
      <w:r w:rsidR="00A8610D" w:rsidRPr="00151626">
        <w:rPr>
          <w:rFonts w:cs="Times New Roman"/>
          <w:sz w:val="24"/>
          <w:szCs w:val="24"/>
        </w:rPr>
        <w:t xml:space="preserve"> for U87, Fig. 5f and </w:t>
      </w:r>
      <w:r w:rsidR="002F7026" w:rsidRPr="00151626">
        <w:rPr>
          <w:rFonts w:cs="Times New Roman"/>
          <w:sz w:val="24"/>
          <w:szCs w:val="24"/>
        </w:rPr>
        <w:t xml:space="preserve">Fig. </w:t>
      </w:r>
      <w:del w:id="478" w:author="8618073241572" w:date="2024-08-07T11:48:00Z">
        <w:r w:rsidR="002F7026" w:rsidRPr="00151626" w:rsidDel="00797BB2">
          <w:rPr>
            <w:rFonts w:cs="Times New Roman"/>
            <w:sz w:val="24"/>
            <w:szCs w:val="24"/>
          </w:rPr>
          <w:delText>S6</w:delText>
        </w:r>
        <w:r w:rsidR="00A8610D" w:rsidRPr="00151626" w:rsidDel="00797BB2">
          <w:rPr>
            <w:rFonts w:cs="Times New Roman"/>
            <w:sz w:val="24"/>
            <w:szCs w:val="24"/>
          </w:rPr>
          <w:delText>d</w:delText>
        </w:r>
      </w:del>
      <w:ins w:id="479" w:author="8618073241572" w:date="2024-08-07T11:48:00Z">
        <w:r w:rsidR="00797BB2" w:rsidRPr="00151626">
          <w:rPr>
            <w:rFonts w:cs="Times New Roman"/>
            <w:sz w:val="24"/>
            <w:szCs w:val="24"/>
          </w:rPr>
          <w:t>S</w:t>
        </w:r>
        <w:r w:rsidR="00797BB2">
          <w:rPr>
            <w:rFonts w:cs="Times New Roman"/>
            <w:sz w:val="24"/>
            <w:szCs w:val="24"/>
          </w:rPr>
          <w:t>8</w:t>
        </w:r>
        <w:r w:rsidR="00797BB2" w:rsidRPr="00151626">
          <w:rPr>
            <w:rFonts w:cs="Times New Roman"/>
            <w:sz w:val="24"/>
            <w:szCs w:val="24"/>
          </w:rPr>
          <w:t>d</w:t>
        </w:r>
      </w:ins>
      <w:r w:rsidR="00A8610D" w:rsidRPr="00151626">
        <w:rPr>
          <w:rFonts w:cs="Times New Roman"/>
          <w:sz w:val="24"/>
          <w:szCs w:val="24"/>
        </w:rPr>
        <w:t xml:space="preserve">). A scratch-wound healing assay yielded a similar result. A significantly shorter migration distance was observed in U251 cells with </w:t>
      </w:r>
      <w:r w:rsidR="00A8610D" w:rsidRPr="00151626">
        <w:rPr>
          <w:rFonts w:cs="Times New Roman"/>
          <w:i/>
          <w:iCs/>
          <w:sz w:val="24"/>
          <w:szCs w:val="24"/>
        </w:rPr>
        <w:t>EEF1A1</w:t>
      </w:r>
      <w:r w:rsidR="00A8610D" w:rsidRPr="00151626">
        <w:rPr>
          <w:rFonts w:cs="Times New Roman"/>
          <w:sz w:val="24"/>
          <w:szCs w:val="24"/>
        </w:rPr>
        <w:t xml:space="preserve"> knockdown (-44%, </w:t>
      </w:r>
      <m:oMath>
        <m:r>
          <w:rPr>
            <w:rFonts w:ascii="Cambria Math" w:hAnsi="Cambria Math" w:cs="Times New Roman"/>
            <w:sz w:val="24"/>
            <w:szCs w:val="24"/>
          </w:rPr>
          <m:t>p=2.62×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w:r w:rsidR="00A8610D" w:rsidRPr="00151626">
        <w:rPr>
          <w:rFonts w:cs="Times New Roman"/>
          <w:sz w:val="24"/>
          <w:szCs w:val="24"/>
        </w:rPr>
        <w:t xml:space="preserve">, </w:t>
      </w:r>
      <w:r w:rsidR="002F7026" w:rsidRPr="00151626">
        <w:rPr>
          <w:rFonts w:cs="Times New Roman"/>
          <w:sz w:val="24"/>
          <w:szCs w:val="24"/>
        </w:rPr>
        <w:t xml:space="preserve">Fig. </w:t>
      </w:r>
      <w:del w:id="480" w:author="8618073241572" w:date="2024-08-07T11:48:00Z">
        <w:r w:rsidR="002F7026" w:rsidRPr="00151626" w:rsidDel="00797BB2">
          <w:rPr>
            <w:rFonts w:cs="Times New Roman"/>
            <w:sz w:val="24"/>
            <w:szCs w:val="24"/>
          </w:rPr>
          <w:delText>S6</w:delText>
        </w:r>
        <w:r w:rsidR="00A8610D" w:rsidRPr="00151626" w:rsidDel="00797BB2">
          <w:rPr>
            <w:rFonts w:cs="Times New Roman"/>
            <w:sz w:val="24"/>
            <w:szCs w:val="24"/>
          </w:rPr>
          <w:delText>e</w:delText>
        </w:r>
      </w:del>
      <w:ins w:id="481" w:author="8618073241572" w:date="2024-08-07T11:48:00Z">
        <w:r w:rsidR="00797BB2" w:rsidRPr="00151626">
          <w:rPr>
            <w:rFonts w:cs="Times New Roman"/>
            <w:sz w:val="24"/>
            <w:szCs w:val="24"/>
          </w:rPr>
          <w:t>S</w:t>
        </w:r>
        <w:r w:rsidR="00797BB2">
          <w:rPr>
            <w:rFonts w:cs="Times New Roman"/>
            <w:sz w:val="24"/>
            <w:szCs w:val="24"/>
          </w:rPr>
          <w:t>8</w:t>
        </w:r>
        <w:r w:rsidR="00797BB2" w:rsidRPr="00151626">
          <w:rPr>
            <w:rFonts w:cs="Times New Roman"/>
            <w:sz w:val="24"/>
            <w:szCs w:val="24"/>
          </w:rPr>
          <w:t>e</w:t>
        </w:r>
      </w:ins>
      <w:r w:rsidR="00A8610D" w:rsidRPr="00151626">
        <w:rPr>
          <w:rFonts w:cs="Times New Roman"/>
          <w:sz w:val="24"/>
          <w:szCs w:val="24"/>
        </w:rPr>
        <w:t xml:space="preserve">) and U87 </w:t>
      </w:r>
      <w:r w:rsidR="00A8610D" w:rsidRPr="00151626">
        <w:rPr>
          <w:rFonts w:cs="Times New Roman"/>
          <w:sz w:val="24"/>
          <w:szCs w:val="24"/>
        </w:rPr>
        <w:lastRenderedPageBreak/>
        <w:t xml:space="preserve">cells (-30%, </w:t>
      </w:r>
      <m:oMath>
        <m:r>
          <w:rPr>
            <w:rFonts w:ascii="Cambria Math" w:hAnsi="Cambria Math" w:cs="Times New Roman"/>
            <w:sz w:val="24"/>
            <w:szCs w:val="24"/>
          </w:rPr>
          <m:t>p=2.97×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A8610D" w:rsidRPr="00151626">
        <w:rPr>
          <w:rFonts w:cs="Times New Roman"/>
          <w:sz w:val="24"/>
          <w:szCs w:val="24"/>
        </w:rPr>
        <w:t>,</w:t>
      </w:r>
      <w:r>
        <w:rPr>
          <w:rFonts w:cs="Times New Roman"/>
          <w:sz w:val="24"/>
          <w:szCs w:val="24"/>
        </w:rPr>
        <w:t xml:space="preserve"> </w:t>
      </w:r>
      <w:r w:rsidR="002F7026" w:rsidRPr="00151626">
        <w:rPr>
          <w:rFonts w:cs="Times New Roman"/>
          <w:sz w:val="24"/>
          <w:szCs w:val="24"/>
        </w:rPr>
        <w:t xml:space="preserve">Fig. </w:t>
      </w:r>
      <w:del w:id="482" w:author="8618073241572" w:date="2024-08-07T11:48:00Z">
        <w:r w:rsidR="002F7026" w:rsidRPr="00151626" w:rsidDel="00797BB2">
          <w:rPr>
            <w:rFonts w:cs="Times New Roman"/>
            <w:sz w:val="24"/>
            <w:szCs w:val="24"/>
          </w:rPr>
          <w:delText>S6</w:delText>
        </w:r>
        <w:r w:rsidR="00A8610D" w:rsidRPr="00151626" w:rsidDel="00797BB2">
          <w:rPr>
            <w:rFonts w:cs="Times New Roman"/>
            <w:sz w:val="24"/>
            <w:szCs w:val="24"/>
          </w:rPr>
          <w:delText>f</w:delText>
        </w:r>
      </w:del>
      <w:ins w:id="483" w:author="8618073241572" w:date="2024-08-07T11:48:00Z">
        <w:r w:rsidR="00797BB2" w:rsidRPr="00151626">
          <w:rPr>
            <w:rFonts w:cs="Times New Roman"/>
            <w:sz w:val="24"/>
            <w:szCs w:val="24"/>
          </w:rPr>
          <w:t>S</w:t>
        </w:r>
        <w:r w:rsidR="00797BB2">
          <w:rPr>
            <w:rFonts w:cs="Times New Roman"/>
            <w:sz w:val="24"/>
            <w:szCs w:val="24"/>
          </w:rPr>
          <w:t>8</w:t>
        </w:r>
        <w:r w:rsidR="00797BB2" w:rsidRPr="00151626">
          <w:rPr>
            <w:rFonts w:cs="Times New Roman"/>
            <w:sz w:val="24"/>
            <w:szCs w:val="24"/>
          </w:rPr>
          <w:t>f</w:t>
        </w:r>
      </w:ins>
      <w:r w:rsidR="00A8610D" w:rsidRPr="00151626">
        <w:rPr>
          <w:rFonts w:cs="Times New Roman"/>
          <w:sz w:val="24"/>
          <w:szCs w:val="24"/>
        </w:rPr>
        <w:t xml:space="preserve">). To assess the proliferation of glioma cells </w:t>
      </w:r>
      <w:r w:rsidR="00A8610D" w:rsidRPr="00151626">
        <w:rPr>
          <w:rFonts w:cs="Times New Roman"/>
          <w:i/>
          <w:iCs/>
          <w:sz w:val="24"/>
          <w:szCs w:val="24"/>
        </w:rPr>
        <w:t>in vivo</w:t>
      </w:r>
      <w:r w:rsidR="00A8610D" w:rsidRPr="00151626">
        <w:rPr>
          <w:rFonts w:cs="Times New Roman"/>
          <w:sz w:val="24"/>
          <w:szCs w:val="24"/>
        </w:rPr>
        <w:t xml:space="preserve">, U251 and U87 cells transfected with </w:t>
      </w:r>
      <w:r w:rsidR="00A8610D" w:rsidRPr="00151626">
        <w:rPr>
          <w:rFonts w:cs="Times New Roman"/>
          <w:i/>
          <w:iCs/>
          <w:sz w:val="24"/>
          <w:szCs w:val="24"/>
        </w:rPr>
        <w:t>EEF1A1</w:t>
      </w:r>
      <w:r w:rsidR="00A8610D" w:rsidRPr="00151626">
        <w:rPr>
          <w:rFonts w:cs="Times New Roman"/>
          <w:sz w:val="24"/>
          <w:szCs w:val="24"/>
        </w:rPr>
        <w:t xml:space="preserve"> </w:t>
      </w:r>
      <w:proofErr w:type="spellStart"/>
      <w:r w:rsidR="00A8610D" w:rsidRPr="00151626">
        <w:rPr>
          <w:rFonts w:cs="Times New Roman"/>
          <w:sz w:val="24"/>
          <w:szCs w:val="24"/>
        </w:rPr>
        <w:t>shRNA</w:t>
      </w:r>
      <w:proofErr w:type="spellEnd"/>
      <w:r w:rsidR="00A8610D" w:rsidRPr="00151626">
        <w:rPr>
          <w:rFonts w:cs="Times New Roman"/>
          <w:sz w:val="24"/>
          <w:szCs w:val="24"/>
        </w:rPr>
        <w:t xml:space="preserve"> or control </w:t>
      </w:r>
      <w:proofErr w:type="spellStart"/>
      <w:r w:rsidR="00A8610D" w:rsidRPr="00151626">
        <w:rPr>
          <w:rFonts w:cs="Times New Roman"/>
          <w:sz w:val="24"/>
          <w:szCs w:val="24"/>
        </w:rPr>
        <w:t>shRNA</w:t>
      </w:r>
      <w:proofErr w:type="spellEnd"/>
      <w:r w:rsidR="00A8610D" w:rsidRPr="00151626">
        <w:rPr>
          <w:rFonts w:cs="Times New Roman"/>
          <w:sz w:val="24"/>
          <w:szCs w:val="24"/>
        </w:rPr>
        <w:t xml:space="preserve"> were injected into zebrafish and the areas of GFP fluorescent foci were measured. As shown in Fig. 5g, U251 and U87 cells with </w:t>
      </w:r>
      <w:r w:rsidR="00A8610D" w:rsidRPr="00151626">
        <w:rPr>
          <w:rFonts w:cs="Times New Roman"/>
          <w:i/>
          <w:iCs/>
          <w:sz w:val="24"/>
          <w:szCs w:val="24"/>
        </w:rPr>
        <w:t>EEF1A1</w:t>
      </w:r>
      <w:r w:rsidR="00A8610D" w:rsidRPr="00151626">
        <w:rPr>
          <w:rFonts w:cs="Times New Roman"/>
          <w:sz w:val="24"/>
          <w:szCs w:val="24"/>
        </w:rPr>
        <w:t xml:space="preserve"> knockdown exhibited a significant decrease in the areas of fluorescent foci (</w:t>
      </w:r>
      <w:bookmarkStart w:id="484" w:name="OLE_LINK4"/>
      <w:r w:rsidR="00A8610D" w:rsidRPr="00151626">
        <w:rPr>
          <w:rFonts w:cs="Times New Roman"/>
          <w:sz w:val="24"/>
          <w:szCs w:val="24"/>
        </w:rPr>
        <w:t xml:space="preserve">-50% and </w:t>
      </w:r>
      <m:oMath>
        <m:r>
          <w:rPr>
            <w:rFonts w:ascii="Cambria Math" w:hAnsi="Cambria Math" w:cs="Times New Roman"/>
            <w:sz w:val="24"/>
            <w:szCs w:val="24"/>
          </w:rPr>
          <m:t>p=1.96×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A8610D" w:rsidRPr="00151626">
        <w:rPr>
          <w:rFonts w:cs="Times New Roman"/>
          <w:sz w:val="24"/>
          <w:szCs w:val="24"/>
        </w:rPr>
        <w:t xml:space="preserve"> for U251, -41% and </w:t>
      </w:r>
      <m:oMath>
        <m:r>
          <w:rPr>
            <w:rFonts w:ascii="Cambria Math" w:hAnsi="Cambria Math" w:cs="Times New Roman"/>
            <w:sz w:val="24"/>
            <w:szCs w:val="24"/>
          </w:rPr>
          <m:t>p=3.20×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w:r w:rsidR="00A8610D" w:rsidRPr="00151626">
        <w:rPr>
          <w:rFonts w:cs="Times New Roman"/>
          <w:sz w:val="24"/>
          <w:szCs w:val="24"/>
        </w:rPr>
        <w:t xml:space="preserve"> for U87, </w:t>
      </w:r>
      <w:bookmarkEnd w:id="484"/>
      <w:r w:rsidR="002F7026" w:rsidRPr="00151626">
        <w:rPr>
          <w:rFonts w:cs="Times New Roman"/>
          <w:sz w:val="24"/>
          <w:szCs w:val="24"/>
        </w:rPr>
        <w:t xml:space="preserve">Fig. </w:t>
      </w:r>
      <w:del w:id="485" w:author="8618073241572" w:date="2024-08-07T11:46:00Z">
        <w:r w:rsidR="002F7026" w:rsidRPr="00151626" w:rsidDel="00561131">
          <w:rPr>
            <w:rFonts w:cs="Times New Roman"/>
            <w:sz w:val="24"/>
            <w:szCs w:val="24"/>
          </w:rPr>
          <w:delText>S6</w:delText>
        </w:r>
        <w:r w:rsidR="00A8610D" w:rsidRPr="00151626" w:rsidDel="00561131">
          <w:rPr>
            <w:rFonts w:cs="Times New Roman"/>
            <w:sz w:val="24"/>
            <w:szCs w:val="24"/>
          </w:rPr>
          <w:delText>g</w:delText>
        </w:r>
      </w:del>
      <w:ins w:id="486" w:author="8618073241572" w:date="2024-08-07T11:46:00Z">
        <w:r w:rsidR="00561131" w:rsidRPr="00151626">
          <w:rPr>
            <w:rFonts w:cs="Times New Roman"/>
            <w:sz w:val="24"/>
            <w:szCs w:val="24"/>
          </w:rPr>
          <w:t>S</w:t>
        </w:r>
      </w:ins>
      <w:ins w:id="487" w:author="8618073241572" w:date="2024-08-07T11:47:00Z">
        <w:r w:rsidR="00561131">
          <w:rPr>
            <w:rFonts w:cs="Times New Roman"/>
            <w:sz w:val="24"/>
            <w:szCs w:val="24"/>
          </w:rPr>
          <w:t>8</w:t>
        </w:r>
      </w:ins>
      <w:ins w:id="488" w:author="8618073241572" w:date="2024-08-07T11:46:00Z">
        <w:r w:rsidR="00561131" w:rsidRPr="00151626">
          <w:rPr>
            <w:rFonts w:cs="Times New Roman"/>
            <w:sz w:val="24"/>
            <w:szCs w:val="24"/>
          </w:rPr>
          <w:t>g</w:t>
        </w:r>
      </w:ins>
      <w:r w:rsidR="00A8610D" w:rsidRPr="00151626">
        <w:rPr>
          <w:rFonts w:cs="Times New Roman"/>
          <w:sz w:val="24"/>
          <w:szCs w:val="24"/>
        </w:rPr>
        <w:t xml:space="preserve">). Taken together, these results suggest that </w:t>
      </w:r>
      <w:r w:rsidR="00A8610D" w:rsidRPr="00151626">
        <w:rPr>
          <w:rFonts w:cs="Times New Roman"/>
          <w:i/>
          <w:iCs/>
          <w:sz w:val="24"/>
          <w:szCs w:val="24"/>
        </w:rPr>
        <w:t>EEF1A1</w:t>
      </w:r>
      <w:r w:rsidR="00A8610D" w:rsidRPr="00151626">
        <w:rPr>
          <w:rFonts w:cs="Times New Roman"/>
          <w:sz w:val="24"/>
          <w:szCs w:val="24"/>
        </w:rPr>
        <w:t xml:space="preserve"> plays a role in regulating the proliferation and migration of glioma cells.</w:t>
      </w:r>
    </w:p>
    <w:p w14:paraId="4A10C6DD" w14:textId="77777777" w:rsidR="00D670C2" w:rsidRPr="00151626" w:rsidRDefault="00D670C2" w:rsidP="00F349EC">
      <w:pPr>
        <w:spacing w:line="480" w:lineRule="auto"/>
        <w:ind w:left="240" w:hangingChars="100" w:hanging="240"/>
        <w:rPr>
          <w:rFonts w:cs="Times New Roman"/>
          <w:sz w:val="24"/>
          <w:szCs w:val="24"/>
        </w:rPr>
      </w:pPr>
    </w:p>
    <w:p w14:paraId="00A9F1F8" w14:textId="77777777" w:rsidR="00D670C2" w:rsidRPr="00151626" w:rsidRDefault="00A8610D" w:rsidP="00F349EC">
      <w:pPr>
        <w:pStyle w:val="2"/>
        <w:spacing w:line="480" w:lineRule="auto"/>
        <w:rPr>
          <w:rFonts w:cs="Times New Roman"/>
          <w:szCs w:val="24"/>
        </w:rPr>
      </w:pPr>
      <w:r w:rsidRPr="00151626">
        <w:rPr>
          <w:rFonts w:cs="Times New Roman"/>
          <w:szCs w:val="24"/>
        </w:rPr>
        <w:t xml:space="preserve">Knockdown of </w:t>
      </w:r>
      <w:r w:rsidRPr="00151626">
        <w:rPr>
          <w:rFonts w:cs="Times New Roman"/>
          <w:i/>
          <w:iCs/>
          <w:szCs w:val="24"/>
        </w:rPr>
        <w:t>EEF1A1</w:t>
      </w:r>
      <w:r w:rsidRPr="00151626">
        <w:rPr>
          <w:rFonts w:cs="Times New Roman"/>
          <w:szCs w:val="24"/>
        </w:rPr>
        <w:t xml:space="preserve"> increased </w:t>
      </w:r>
      <w:proofErr w:type="spellStart"/>
      <w:r w:rsidRPr="00151626">
        <w:rPr>
          <w:rFonts w:cs="Times New Roman"/>
          <w:szCs w:val="24"/>
        </w:rPr>
        <w:t>temozolomide</w:t>
      </w:r>
      <w:proofErr w:type="spellEnd"/>
      <w:r w:rsidRPr="00151626">
        <w:rPr>
          <w:rFonts w:cs="Times New Roman"/>
          <w:szCs w:val="24"/>
        </w:rPr>
        <w:t xml:space="preserve"> (TMZ) sensitivity in glioma cells</w:t>
      </w:r>
    </w:p>
    <w:p w14:paraId="12B456DE" w14:textId="6DE9AEEE" w:rsidR="00D670C2" w:rsidRPr="00151626" w:rsidRDefault="00A248D3" w:rsidP="00F349EC">
      <w:pPr>
        <w:spacing w:line="480" w:lineRule="auto"/>
        <w:rPr>
          <w:rFonts w:cs="Times New Roman"/>
          <w:sz w:val="24"/>
          <w:szCs w:val="24"/>
        </w:rPr>
      </w:pPr>
      <w:proofErr w:type="spellStart"/>
      <w:ins w:id="489" w:author="Administrator" w:date="2024-08-02T22:33:00Z">
        <w:r w:rsidRPr="00A248D3">
          <w:rPr>
            <w:rFonts w:cs="Times New Roman"/>
            <w:sz w:val="24"/>
            <w:szCs w:val="24"/>
          </w:rPr>
          <w:t>Temozolomide</w:t>
        </w:r>
        <w:proofErr w:type="spellEnd"/>
        <w:r w:rsidRPr="00A248D3">
          <w:rPr>
            <w:rFonts w:cs="Times New Roman"/>
            <w:sz w:val="24"/>
            <w:szCs w:val="24"/>
          </w:rPr>
          <w:t xml:space="preserve"> (TMZ) is a chemotherapy drug that treats gliomas by </w:t>
        </w:r>
        <w:proofErr w:type="spellStart"/>
        <w:r w:rsidRPr="00A248D3">
          <w:rPr>
            <w:rFonts w:cs="Times New Roman"/>
            <w:sz w:val="24"/>
            <w:szCs w:val="24"/>
          </w:rPr>
          <w:t>methylating</w:t>
        </w:r>
        <w:proofErr w:type="spellEnd"/>
        <w:r w:rsidRPr="00A248D3">
          <w:rPr>
            <w:rFonts w:cs="Times New Roman"/>
            <w:sz w:val="24"/>
            <w:szCs w:val="24"/>
          </w:rPr>
          <w:t xml:space="preserve"> DNA and inducing apoptosis in cancer cells</w:t>
        </w:r>
      </w:ins>
      <w:hyperlink w:anchor="_ENREF_35" w:tooltip="Stupp, 2005 #1" w:history="1">
        <w:r w:rsidR="008210F2">
          <w:rPr>
            <w:rFonts w:cs="Times New Roman"/>
            <w:sz w:val="24"/>
            <w:szCs w:val="24"/>
          </w:rPr>
          <w:fldChar w:fldCharType="begin">
            <w:fldData xml:space="preserve">PEVuZE5vdGU+PENpdGU+PEF1dGhvcj5TdHVwcDwvQXV0aG9yPjxZZWFyPjIwMDU8L1llYXI+PFJl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PEVuZE5vdGU+PENpdGU+PEF1dGhvcj5TdHVwcDwvQXV0aG9yPjxZZWFyPjIwMDU8L1llYXI+PFJl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Pr>
            <w:rFonts w:cs="Times New Roman"/>
            <w:sz w:val="24"/>
            <w:szCs w:val="24"/>
          </w:rPr>
          <w:fldChar w:fldCharType="separate"/>
        </w:r>
        <w:r w:rsidR="008210F2" w:rsidRPr="008210F2">
          <w:rPr>
            <w:rFonts w:cs="Times New Roman"/>
            <w:noProof/>
            <w:sz w:val="24"/>
            <w:szCs w:val="24"/>
            <w:vertAlign w:val="superscript"/>
          </w:rPr>
          <w:t>35</w:t>
        </w:r>
        <w:r w:rsidR="008210F2">
          <w:rPr>
            <w:rFonts w:cs="Times New Roman"/>
            <w:sz w:val="24"/>
            <w:szCs w:val="24"/>
          </w:rPr>
          <w:fldChar w:fldCharType="end"/>
        </w:r>
      </w:hyperlink>
      <w:ins w:id="490" w:author="Administrator" w:date="2024-08-02T22:32:00Z">
        <w:r w:rsidR="00704004">
          <w:rPr>
            <w:rFonts w:cs="Times New Roman" w:hint="eastAsia"/>
            <w:sz w:val="24"/>
            <w:szCs w:val="24"/>
          </w:rPr>
          <w:t xml:space="preserve">. </w:t>
        </w:r>
      </w:ins>
      <w:r w:rsidR="00A8610D" w:rsidRPr="00151626">
        <w:rPr>
          <w:rFonts w:cs="Times New Roman"/>
          <w:sz w:val="24"/>
          <w:szCs w:val="24"/>
        </w:rPr>
        <w:t xml:space="preserve">In order to explore the role of </w:t>
      </w:r>
      <w:r w:rsidR="00A8610D" w:rsidRPr="00151626">
        <w:rPr>
          <w:rFonts w:cs="Times New Roman"/>
          <w:i/>
          <w:iCs/>
          <w:sz w:val="24"/>
          <w:szCs w:val="24"/>
        </w:rPr>
        <w:t>EEF1A1</w:t>
      </w:r>
      <w:r w:rsidR="00A8610D" w:rsidRPr="00151626">
        <w:rPr>
          <w:rFonts w:cs="Times New Roman"/>
          <w:sz w:val="24"/>
          <w:szCs w:val="24"/>
        </w:rPr>
        <w:t xml:space="preserve"> in the sensitivity of glioma cells to </w:t>
      </w:r>
      <w:del w:id="491" w:author="Administrator" w:date="2024-08-02T22:33:00Z">
        <w:r w:rsidR="00A8610D" w:rsidRPr="00151626" w:rsidDel="00A248D3">
          <w:rPr>
            <w:rFonts w:cs="Times New Roman"/>
            <w:sz w:val="24"/>
            <w:szCs w:val="24"/>
          </w:rPr>
          <w:delText>temozolomide (</w:delText>
        </w:r>
      </w:del>
      <w:r w:rsidR="00A8610D" w:rsidRPr="00151626">
        <w:rPr>
          <w:rFonts w:cs="Times New Roman"/>
          <w:sz w:val="24"/>
          <w:szCs w:val="24"/>
        </w:rPr>
        <w:t>TMZ</w:t>
      </w:r>
      <w:del w:id="492" w:author="Administrator" w:date="2024-08-02T22:33:00Z">
        <w:r w:rsidR="00A8610D" w:rsidRPr="00151626" w:rsidDel="00A248D3">
          <w:rPr>
            <w:rFonts w:cs="Times New Roman"/>
            <w:sz w:val="24"/>
            <w:szCs w:val="24"/>
          </w:rPr>
          <w:delText>)</w:delText>
        </w:r>
      </w:del>
      <w:r w:rsidR="00A8610D" w:rsidRPr="00151626">
        <w:rPr>
          <w:rFonts w:cs="Times New Roman"/>
          <w:sz w:val="24"/>
          <w:szCs w:val="24"/>
        </w:rPr>
        <w:t>, U251 and U87</w:t>
      </w:r>
      <w:r w:rsidR="00A8610D" w:rsidRPr="00151626">
        <w:rPr>
          <w:rFonts w:cs="Times New Roman"/>
          <w:i/>
          <w:iCs/>
          <w:sz w:val="24"/>
          <w:szCs w:val="24"/>
        </w:rPr>
        <w:t xml:space="preserve"> </w:t>
      </w:r>
      <w:r w:rsidR="00A8610D" w:rsidRPr="00151626">
        <w:rPr>
          <w:rFonts w:cs="Times New Roman"/>
          <w:sz w:val="24"/>
          <w:szCs w:val="24"/>
        </w:rPr>
        <w:t>cells with</w:t>
      </w:r>
      <w:r w:rsidR="00A8610D" w:rsidRPr="00151626">
        <w:rPr>
          <w:rFonts w:cs="Times New Roman"/>
          <w:i/>
          <w:iCs/>
          <w:sz w:val="24"/>
          <w:szCs w:val="24"/>
        </w:rPr>
        <w:t xml:space="preserve"> EEF1A1</w:t>
      </w:r>
      <w:r w:rsidR="00A8610D" w:rsidRPr="00151626">
        <w:rPr>
          <w:rFonts w:cs="Times New Roman"/>
          <w:sz w:val="24"/>
          <w:szCs w:val="24"/>
        </w:rPr>
        <w:t xml:space="preserve"> knockdown, and control glioma cells were cultured in different concentrations of TMZ. The results showed that knockdown of </w:t>
      </w:r>
      <w:r w:rsidR="00A8610D" w:rsidRPr="00151626">
        <w:rPr>
          <w:rFonts w:cs="Times New Roman"/>
          <w:i/>
          <w:iCs/>
          <w:sz w:val="24"/>
          <w:szCs w:val="24"/>
        </w:rPr>
        <w:t>EEF1A1</w:t>
      </w:r>
      <w:r w:rsidR="00A8610D" w:rsidRPr="00151626">
        <w:rPr>
          <w:rFonts w:cs="Times New Roman"/>
          <w:sz w:val="24"/>
          <w:szCs w:val="24"/>
        </w:rPr>
        <w:t xml:space="preserve"> significantly decreased cell viability at different concentrations of TMZ (</w:t>
      </w:r>
      <m:oMath>
        <m:r>
          <w:rPr>
            <w:rFonts w:ascii="Cambria Math" w:hAnsi="Cambria Math" w:cs="Times New Roman"/>
            <w:sz w:val="24"/>
            <w:szCs w:val="24"/>
          </w:rPr>
          <m:t>p=2.66×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w:r w:rsidR="00A8610D" w:rsidRPr="00151626">
        <w:rPr>
          <w:rFonts w:cs="Times New Roman"/>
          <w:sz w:val="24"/>
          <w:szCs w:val="24"/>
        </w:rPr>
        <w:t xml:space="preserve"> for U251 cells and </w:t>
      </w:r>
      <m:oMath>
        <m:r>
          <w:rPr>
            <w:rFonts w:ascii="Cambria Math" w:hAnsi="Cambria Math" w:cs="Times New Roman"/>
            <w:sz w:val="24"/>
            <w:szCs w:val="24"/>
          </w:rPr>
          <m:t>p=9.10×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A8610D" w:rsidRPr="00151626">
        <w:rPr>
          <w:rFonts w:cs="Times New Roman"/>
          <w:sz w:val="24"/>
          <w:szCs w:val="24"/>
        </w:rPr>
        <w:t xml:space="preserve"> for U87 cells, Fig. 6a), as well as at the half maximal inhibitory concentration (IC50) of TMZ in glioma cells (</w:t>
      </w:r>
      <w:bookmarkStart w:id="493" w:name="OLE_LINK2"/>
      <w:r w:rsidR="00A8610D" w:rsidRPr="00151626">
        <w:rPr>
          <w:rFonts w:cs="Times New Roman"/>
          <w:sz w:val="24"/>
          <w:szCs w:val="24"/>
        </w:rPr>
        <w:t xml:space="preserve">-41% and </w:t>
      </w:r>
      <m:oMath>
        <m:r>
          <w:rPr>
            <w:rFonts w:ascii="Cambria Math" w:hAnsi="Cambria Math" w:cs="Times New Roman"/>
            <w:sz w:val="24"/>
            <w:szCs w:val="24"/>
          </w:rPr>
          <m:t>p=2.94×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A8610D" w:rsidRPr="00151626">
        <w:rPr>
          <w:rFonts w:cs="Times New Roman"/>
          <w:sz w:val="24"/>
          <w:szCs w:val="24"/>
        </w:rPr>
        <w:t xml:space="preserve"> for U251, -44% and </w:t>
      </w:r>
      <w:bookmarkStart w:id="494" w:name="OLE_LINK1"/>
      <m:oMath>
        <m:r>
          <w:rPr>
            <w:rFonts w:ascii="Cambria Math" w:hAnsi="Cambria Math" w:cs="Times New Roman"/>
            <w:sz w:val="24"/>
            <w:szCs w:val="24"/>
          </w:rPr>
          <m:t>p=</m:t>
        </m:r>
        <w:bookmarkEnd w:id="494"/>
        <m:r>
          <w:rPr>
            <w:rFonts w:ascii="Cambria Math" w:hAnsi="Cambria Math" w:cs="Times New Roman"/>
            <w:sz w:val="24"/>
            <w:szCs w:val="24"/>
          </w:rPr>
          <m:t>6.44×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A8610D" w:rsidRPr="00151626">
        <w:rPr>
          <w:rFonts w:cs="Times New Roman"/>
          <w:sz w:val="24"/>
          <w:szCs w:val="24"/>
        </w:rPr>
        <w:t xml:space="preserve"> for U87, </w:t>
      </w:r>
      <w:bookmarkEnd w:id="493"/>
      <w:r w:rsidR="00A8610D" w:rsidRPr="00151626">
        <w:rPr>
          <w:rFonts w:cs="Times New Roman"/>
          <w:sz w:val="24"/>
          <w:szCs w:val="24"/>
        </w:rPr>
        <w:t>Fig. 6b). Next, a colony formation assay was performed in cells with tr</w:t>
      </w:r>
      <w:proofErr w:type="spellStart"/>
      <w:r w:rsidR="00A8610D" w:rsidRPr="00151626">
        <w:rPr>
          <w:rFonts w:cs="Times New Roman"/>
          <w:sz w:val="24"/>
          <w:szCs w:val="24"/>
        </w:rPr>
        <w:t>eatment</w:t>
      </w:r>
      <w:proofErr w:type="spellEnd"/>
      <w:r w:rsidR="00A8610D" w:rsidRPr="00151626">
        <w:rPr>
          <w:rFonts w:cs="Times New Roman"/>
          <w:sz w:val="24"/>
          <w:szCs w:val="24"/>
        </w:rPr>
        <w:t xml:space="preserve"> of TMZ (50</w:t>
      </w:r>
      <w:r w:rsidR="00A8610D" w:rsidRPr="00151626">
        <w:rPr>
          <w:rFonts w:cs="Times New Roman"/>
          <w:sz w:val="24"/>
          <w:szCs w:val="24"/>
        </w:rPr>
        <w:sym w:font="Symbol" w:char="F06D"/>
      </w:r>
      <w:r w:rsidR="00A8610D" w:rsidRPr="00151626">
        <w:rPr>
          <w:rFonts w:cs="Times New Roman"/>
          <w:sz w:val="24"/>
          <w:szCs w:val="24"/>
        </w:rPr>
        <w:t xml:space="preserve">M). In the presence of TMZ, knockdown of </w:t>
      </w:r>
      <w:r w:rsidR="00A8610D" w:rsidRPr="00151626">
        <w:rPr>
          <w:rFonts w:cs="Times New Roman"/>
          <w:i/>
          <w:iCs/>
          <w:sz w:val="24"/>
          <w:szCs w:val="24"/>
        </w:rPr>
        <w:t>EEF1A1</w:t>
      </w:r>
      <w:r w:rsidR="00A8610D" w:rsidRPr="00151626">
        <w:rPr>
          <w:rFonts w:cs="Times New Roman"/>
          <w:sz w:val="24"/>
          <w:szCs w:val="24"/>
        </w:rPr>
        <w:t xml:space="preserve"> significantly reduced colony formation (-64% and </w:t>
      </w:r>
      <m:oMath>
        <m:r>
          <w:rPr>
            <w:rFonts w:ascii="Cambria Math" w:hAnsi="Cambria Math" w:cs="Times New Roman"/>
            <w:sz w:val="24"/>
            <w:szCs w:val="24"/>
          </w:rPr>
          <m:t>p=2.93×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A8610D" w:rsidRPr="00151626">
        <w:rPr>
          <w:rFonts w:cs="Times New Roman"/>
          <w:sz w:val="24"/>
          <w:szCs w:val="24"/>
        </w:rPr>
        <w:t xml:space="preserve"> for U251 cells, -58% and </w:t>
      </w:r>
      <m:oMath>
        <m:r>
          <w:rPr>
            <w:rFonts w:ascii="Cambria Math" w:hAnsi="Cambria Math" w:cs="Times New Roman"/>
            <w:sz w:val="24"/>
            <w:szCs w:val="24"/>
          </w:rPr>
          <m:t>p=1.60×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A8610D" w:rsidRPr="00151626">
        <w:rPr>
          <w:rFonts w:cs="Times New Roman"/>
          <w:sz w:val="24"/>
          <w:szCs w:val="24"/>
        </w:rPr>
        <w:t xml:space="preserve"> for U87 cells, Fig. 6c and d). </w:t>
      </w:r>
    </w:p>
    <w:p w14:paraId="027F1E53" w14:textId="017B943B"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lastRenderedPageBreak/>
        <w:t>Culturing U251 and U87 cells in each group with 200</w:t>
      </w:r>
      <w:r w:rsidRPr="00151626">
        <w:rPr>
          <w:rFonts w:cs="Times New Roman"/>
          <w:sz w:val="24"/>
          <w:szCs w:val="24"/>
        </w:rPr>
        <w:sym w:font="Symbol" w:char="F06D"/>
      </w:r>
      <w:r w:rsidRPr="00151626">
        <w:rPr>
          <w:rFonts w:cs="Times New Roman"/>
          <w:sz w:val="24"/>
          <w:szCs w:val="24"/>
        </w:rPr>
        <w:t xml:space="preserve">M TMZ, we observed that the cell viability of the </w:t>
      </w:r>
      <w:bookmarkStart w:id="495" w:name="OLE_LINK6"/>
      <w:r w:rsidRPr="00151626">
        <w:rPr>
          <w:rFonts w:cs="Times New Roman"/>
          <w:i/>
          <w:iCs/>
          <w:sz w:val="24"/>
          <w:szCs w:val="24"/>
        </w:rPr>
        <w:t>EEF1A1</w:t>
      </w:r>
      <w:r w:rsidRPr="00151626">
        <w:rPr>
          <w:rFonts w:cs="Times New Roman"/>
          <w:sz w:val="24"/>
          <w:szCs w:val="24"/>
        </w:rPr>
        <w:t>-knockdown</w:t>
      </w:r>
      <w:bookmarkEnd w:id="495"/>
      <w:r w:rsidRPr="00151626">
        <w:rPr>
          <w:rFonts w:cs="Times New Roman"/>
          <w:sz w:val="24"/>
          <w:szCs w:val="24"/>
        </w:rPr>
        <w:t xml:space="preserve"> group was significantly lower (</w:t>
      </w:r>
      <m:oMath>
        <m:r>
          <w:rPr>
            <w:rFonts w:ascii="Cambria Math" w:hAnsi="Cambria Math" w:cs="Times New Roman"/>
            <w:sz w:val="24"/>
            <w:szCs w:val="24"/>
          </w:rPr>
          <m:t>p&lt;0.01</m:t>
        </m:r>
      </m:oMath>
      <w:r w:rsidRPr="00151626">
        <w:rPr>
          <w:rFonts w:cs="Times New Roman"/>
          <w:sz w:val="24"/>
          <w:szCs w:val="24"/>
        </w:rPr>
        <w:t>) than that of the control group according to CCK-8 assays (</w:t>
      </w:r>
      <w:r w:rsidR="002F7026" w:rsidRPr="00151626">
        <w:rPr>
          <w:rFonts w:cs="Times New Roman"/>
          <w:sz w:val="24"/>
          <w:szCs w:val="24"/>
        </w:rPr>
        <w:t xml:space="preserve">Fig. </w:t>
      </w:r>
      <w:del w:id="496" w:author="8618073241572" w:date="2024-08-07T11:46:00Z">
        <w:r w:rsidR="002F7026" w:rsidRPr="00151626" w:rsidDel="00561131">
          <w:rPr>
            <w:rFonts w:cs="Times New Roman"/>
            <w:sz w:val="24"/>
            <w:szCs w:val="24"/>
          </w:rPr>
          <w:delText>S7</w:delText>
        </w:r>
        <w:r w:rsidRPr="00151626" w:rsidDel="00561131">
          <w:rPr>
            <w:rFonts w:cs="Times New Roman"/>
            <w:sz w:val="24"/>
            <w:szCs w:val="24"/>
          </w:rPr>
          <w:delText>a</w:delText>
        </w:r>
      </w:del>
      <w:ins w:id="497" w:author="8618073241572" w:date="2024-08-07T11:46:00Z">
        <w:r w:rsidR="00561131" w:rsidRPr="00151626">
          <w:rPr>
            <w:rFonts w:cs="Times New Roman"/>
            <w:sz w:val="24"/>
            <w:szCs w:val="24"/>
          </w:rPr>
          <w:t>S</w:t>
        </w:r>
      </w:ins>
      <w:ins w:id="498" w:author="8618073241572" w:date="2024-08-07T11:47:00Z">
        <w:r w:rsidR="00797BB2">
          <w:rPr>
            <w:rFonts w:cs="Times New Roman"/>
            <w:sz w:val="24"/>
            <w:szCs w:val="24"/>
          </w:rPr>
          <w:t>9</w:t>
        </w:r>
      </w:ins>
      <w:ins w:id="499" w:author="8618073241572" w:date="2024-08-07T11:46:00Z">
        <w:r w:rsidR="00561131" w:rsidRPr="00151626">
          <w:rPr>
            <w:rFonts w:cs="Times New Roman"/>
            <w:sz w:val="24"/>
            <w:szCs w:val="24"/>
          </w:rPr>
          <w:t>a</w:t>
        </w:r>
      </w:ins>
      <w:r w:rsidRPr="00151626">
        <w:rPr>
          <w:rFonts w:cs="Times New Roman"/>
          <w:sz w:val="24"/>
          <w:szCs w:val="24"/>
        </w:rPr>
        <w:t xml:space="preserve">). These results suggest that the knockdown of </w:t>
      </w:r>
      <w:r w:rsidRPr="00151626">
        <w:rPr>
          <w:rFonts w:cs="Times New Roman"/>
          <w:i/>
          <w:iCs/>
          <w:sz w:val="24"/>
          <w:szCs w:val="24"/>
        </w:rPr>
        <w:t>EEF1A1</w:t>
      </w:r>
      <w:r w:rsidRPr="00151626">
        <w:rPr>
          <w:rFonts w:cs="Times New Roman"/>
          <w:sz w:val="24"/>
          <w:szCs w:val="24"/>
        </w:rPr>
        <w:t xml:space="preserve"> is able to inhibit the proliferation of glioma cell lines in the presence of TMZ. </w:t>
      </w:r>
    </w:p>
    <w:p w14:paraId="61BB18E9" w14:textId="77777777"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To investigate the effect of </w:t>
      </w:r>
      <w:r w:rsidRPr="00151626">
        <w:rPr>
          <w:rFonts w:cs="Times New Roman"/>
          <w:i/>
          <w:iCs/>
          <w:sz w:val="24"/>
          <w:szCs w:val="24"/>
        </w:rPr>
        <w:t>EEF1A1</w:t>
      </w:r>
      <w:r w:rsidRPr="00151626">
        <w:rPr>
          <w:rFonts w:cs="Times New Roman"/>
          <w:sz w:val="24"/>
          <w:szCs w:val="24"/>
        </w:rPr>
        <w:t xml:space="preserve"> on the apoptosis of glioma cells treated by TMZ, we cultured U251 and U87 cells with 200</w:t>
      </w:r>
      <w:r w:rsidRPr="00151626">
        <w:rPr>
          <w:rFonts w:cs="Times New Roman"/>
          <w:sz w:val="24"/>
          <w:szCs w:val="24"/>
        </w:rPr>
        <w:sym w:font="Symbol" w:char="F06D"/>
      </w:r>
      <w:r w:rsidRPr="00151626">
        <w:rPr>
          <w:rFonts w:cs="Times New Roman"/>
          <w:sz w:val="24"/>
          <w:szCs w:val="24"/>
        </w:rPr>
        <w:t xml:space="preserve">M TMZ for 24h, and assessed cellular apoptosis by means of a flow cytometer. The results showed that the proportion of apoptotic cells in the </w:t>
      </w:r>
      <w:r w:rsidRPr="00151626">
        <w:rPr>
          <w:rFonts w:cs="Times New Roman"/>
          <w:i/>
          <w:iCs/>
          <w:sz w:val="24"/>
          <w:szCs w:val="24"/>
        </w:rPr>
        <w:t>EEF1A1</w:t>
      </w:r>
      <w:r w:rsidRPr="00151626">
        <w:rPr>
          <w:rFonts w:cs="Times New Roman"/>
          <w:sz w:val="24"/>
          <w:szCs w:val="24"/>
        </w:rPr>
        <w:t xml:space="preserve">-knockdown group was significantly higher than that in the control group (+127% and </w:t>
      </w:r>
      <m:oMath>
        <m:r>
          <w:rPr>
            <w:rFonts w:ascii="Cambria Math" w:hAnsi="Cambria Math" w:cs="Times New Roman"/>
            <w:sz w:val="24"/>
            <w:szCs w:val="24"/>
          </w:rPr>
          <m:t>p=1.60×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Pr="00151626">
        <w:rPr>
          <w:rFonts w:cs="Times New Roman"/>
          <w:sz w:val="24"/>
          <w:szCs w:val="24"/>
        </w:rPr>
        <w:t xml:space="preserve"> for U251, +129% and </w:t>
      </w:r>
      <m:oMath>
        <m:r>
          <w:rPr>
            <w:rFonts w:ascii="Cambria Math" w:hAnsi="Cambria Math" w:cs="Times New Roman"/>
            <w:sz w:val="24"/>
            <w:szCs w:val="24"/>
          </w:rPr>
          <m:t>p=6.50×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Pr="00151626">
        <w:rPr>
          <w:rFonts w:cs="Times New Roman"/>
          <w:sz w:val="24"/>
          <w:szCs w:val="24"/>
        </w:rPr>
        <w:t xml:space="preserve"> for U87, Fig. 6e and f). Moreover, apoptosis-related proteins also showed significant changes after the knockdown of </w:t>
      </w:r>
      <w:r w:rsidRPr="00151626">
        <w:rPr>
          <w:rFonts w:cs="Times New Roman"/>
          <w:i/>
          <w:iCs/>
          <w:sz w:val="24"/>
          <w:szCs w:val="24"/>
        </w:rPr>
        <w:t>EEF1A1</w:t>
      </w:r>
      <w:r w:rsidRPr="00151626">
        <w:rPr>
          <w:rFonts w:cs="Times New Roman"/>
          <w:sz w:val="24"/>
          <w:szCs w:val="24"/>
        </w:rPr>
        <w:t xml:space="preserve">. Thus, cleaved caspase-3, the effector of apoptotic activity, was significantly increased, whilst bcl-2, an inhibitor of apoptosis, was significantly decreased in </w:t>
      </w:r>
      <w:r w:rsidRPr="00151626">
        <w:rPr>
          <w:rFonts w:cs="Times New Roman"/>
          <w:i/>
          <w:iCs/>
          <w:sz w:val="24"/>
          <w:szCs w:val="24"/>
        </w:rPr>
        <w:t>EEF1A1</w:t>
      </w:r>
      <w:r w:rsidRPr="00151626">
        <w:rPr>
          <w:rFonts w:cs="Times New Roman"/>
          <w:sz w:val="24"/>
          <w:szCs w:val="24"/>
        </w:rPr>
        <w:t xml:space="preserve">-knockdown glioma cells (Both </w:t>
      </w:r>
      <m:oMath>
        <m:r>
          <w:rPr>
            <w:rFonts w:ascii="Cambria Math" w:hAnsi="Cambria Math" w:cs="Times New Roman"/>
            <w:sz w:val="24"/>
            <w:szCs w:val="24"/>
          </w:rPr>
          <m:t>p=2.86</m:t>
        </m:r>
        <m:r>
          <w:rPr>
            <w:rFonts w:ascii="Cambria Math" w:hAnsi="Cambria Math" w:cs="Times New Roman"/>
            <w:sz w:val="24"/>
            <w:szCs w:val="24"/>
            <w:lang w:val="en-AU"/>
          </w:rPr>
          <m:t>×</m:t>
        </m:r>
        <m:sSup>
          <m:sSupPr>
            <m:ctrlPr>
              <w:rPr>
                <w:rFonts w:ascii="Cambria Math" w:hAnsi="Cambria Math" w:cs="Times New Roman"/>
                <w:i/>
                <w:sz w:val="24"/>
                <w:szCs w:val="24"/>
                <w:lang w:val="en-AU"/>
              </w:rPr>
            </m:ctrlPr>
          </m:sSupPr>
          <m:e>
            <m:r>
              <w:rPr>
                <w:rFonts w:ascii="Cambria Math" w:hAnsi="Cambria Math" w:cs="Times New Roman"/>
                <w:sz w:val="24"/>
                <w:szCs w:val="24"/>
                <w:lang w:val="en-AU"/>
              </w:rPr>
              <m:t>10</m:t>
            </m:r>
          </m:e>
          <m:sup>
            <m:r>
              <w:rPr>
                <w:rFonts w:ascii="Cambria Math" w:hAnsi="Cambria Math" w:cs="Times New Roman"/>
                <w:sz w:val="24"/>
                <w:szCs w:val="24"/>
                <w:lang w:val="en-AU"/>
              </w:rPr>
              <m:t>-2</m:t>
            </m:r>
          </m:sup>
        </m:sSup>
      </m:oMath>
      <w:r w:rsidRPr="00151626">
        <w:rPr>
          <w:rFonts w:cs="Times New Roman"/>
          <w:sz w:val="24"/>
          <w:szCs w:val="24"/>
        </w:rPr>
        <w:t xml:space="preserve">) (Fig. 6g and h). These findings indicated that the decreased expression of </w:t>
      </w:r>
      <w:r w:rsidRPr="00151626">
        <w:rPr>
          <w:rFonts w:cs="Times New Roman"/>
          <w:i/>
          <w:iCs/>
          <w:sz w:val="24"/>
          <w:szCs w:val="24"/>
        </w:rPr>
        <w:t>EEF1A1</w:t>
      </w:r>
      <w:r w:rsidRPr="00151626">
        <w:rPr>
          <w:rFonts w:cs="Times New Roman"/>
          <w:sz w:val="24"/>
          <w:szCs w:val="24"/>
        </w:rPr>
        <w:t xml:space="preserve"> can promote apoptosis in glioma cells, thereby increasing the TMZ sensitivity of glioma cells.</w:t>
      </w:r>
    </w:p>
    <w:p w14:paraId="7D46DE99" w14:textId="77777777" w:rsidR="00D670C2" w:rsidRPr="00151626" w:rsidRDefault="00A8610D" w:rsidP="00F349EC">
      <w:pPr>
        <w:pStyle w:val="1"/>
        <w:spacing w:line="480" w:lineRule="auto"/>
        <w:rPr>
          <w:rFonts w:cs="Times New Roman"/>
          <w:lang w:val="en-AU"/>
        </w:rPr>
      </w:pPr>
      <w:r w:rsidRPr="00151626">
        <w:rPr>
          <w:rFonts w:cs="Times New Roman"/>
          <w:lang w:val="en-AU"/>
        </w:rPr>
        <w:t>Discussion</w:t>
      </w:r>
    </w:p>
    <w:p w14:paraId="50ADBC1D" w14:textId="2D619D36" w:rsidR="00B0478E" w:rsidRDefault="00A8610D" w:rsidP="00512A86">
      <w:pPr>
        <w:spacing w:line="480" w:lineRule="auto"/>
        <w:rPr>
          <w:rFonts w:cs="Times New Roman"/>
          <w:sz w:val="24"/>
          <w:szCs w:val="24"/>
        </w:rPr>
      </w:pPr>
      <w:r w:rsidRPr="00151626">
        <w:rPr>
          <w:rFonts w:cs="Times New Roman"/>
          <w:sz w:val="24"/>
          <w:szCs w:val="24"/>
        </w:rPr>
        <w:t xml:space="preserve">The computational identification of cancer driver genes is key to improving our understanding of the underlying mechanisms of tumorigenesis. Most of the current methods for the identification of cancer drivers rely on the use of a single type of </w:t>
      </w:r>
      <w:r w:rsidRPr="00151626">
        <w:rPr>
          <w:rFonts w:cs="Times New Roman"/>
          <w:sz w:val="24"/>
          <w:szCs w:val="24"/>
        </w:rPr>
        <w:lastRenderedPageBreak/>
        <w:t>genomic data, such as mutations or gene expression</w:t>
      </w:r>
      <w:hyperlink w:anchor="_ENREF_36" w:tooltip="Pham, 2021 #2865" w:history="1">
        <w:r w:rsidR="008210F2" w:rsidRPr="00151626">
          <w:rPr>
            <w:rFonts w:cs="Times New Roman"/>
            <w:sz w:val="24"/>
            <w:szCs w:val="24"/>
          </w:rPr>
          <w:fldChar w:fldCharType="begin"/>
        </w:r>
        <w:r w:rsidR="008210F2">
          <w:rPr>
            <w:rFonts w:cs="Times New Roman"/>
            <w:sz w:val="24"/>
            <w:szCs w:val="24"/>
          </w:rPr>
          <w:instrText xml:space="preserve"> ADDIN EN.CITE &lt;EndNote&gt;&lt;Cite&gt;&lt;Author&gt;Pham&lt;/Author&gt;&lt;Year&gt;2021&lt;/Year&gt;&lt;RecNum&gt;2865&lt;/RecNum&gt;&lt;DisplayText&gt;&lt;style face="superscript"&gt;36&lt;/style&gt;&lt;/DisplayText&gt;&lt;record&gt;&lt;rec-number&gt;2865&lt;/rec-number&gt;&lt;foreign-keys&gt;&lt;key app="EN" db-id="rzrd5rftofvs2jea5rypap0kv9evd5sv0a9w" timestamp="1658657733"&gt;2865&lt;/key&gt;&lt;/foreign-keys&gt;&lt;ref-type name="Journal Article"&gt;17&lt;/ref-type&gt;&lt;contributors&gt;&lt;authors&gt;&lt;author&gt;Pham, V. V. H.&lt;/author&gt;&lt;author&gt;Liu, L.&lt;/author&gt;&lt;author&gt;Bracken, C.&lt;/author&gt;&lt;author&gt;Goodall, G.&lt;/author&gt;&lt;author&gt;Li, J.&lt;/author&gt;&lt;author&gt;Le, T. D.&lt;/author&gt;&lt;/authors&gt;&lt;/contributors&gt;&lt;auth-address&gt;UniSA STEM, University of South Australia, Mawson Lakes, SA 5095, AU.&amp;#xD;Centre for Cancer Biology, SA Pathology, Adelaide, SA 5000, AU.&amp;#xD;Department of Medicine, The University of Adelaide, Adelaide, SA 5005, AU.&lt;/auth-address&gt;&lt;titles&gt;&lt;title&gt;Computational methods for cancer driver discovery: A survey&lt;/title&gt;&lt;secondary-title&gt;Theranostics&lt;/secondary-title&gt;&lt;/titles&gt;&lt;periodical&gt;&lt;full-title&gt;Theranostics&lt;/full-title&gt;&lt;/periodical&gt;&lt;pages&gt;5553-5568&lt;/pages&gt;&lt;volume&gt;11&lt;/volume&gt;&lt;number&gt;11&lt;/number&gt;&lt;edition&gt;2021/04/17&lt;/edition&gt;&lt;keywords&gt;&lt;keyword&gt;Computational Biology/*methods&lt;/keyword&gt;&lt;keyword&gt;Humans&lt;/keyword&gt;&lt;keyword&gt;Neoplasms/*genetics&lt;/keyword&gt;&lt;keyword&gt;Signal Transduction/genetics&lt;/keyword&gt;&lt;keyword&gt;*cancer driver&lt;/keyword&gt;&lt;keyword&gt;*cancer driver discovery&lt;/keyword&gt;&lt;keyword&gt;*coding gene&lt;/keyword&gt;&lt;keyword&gt;*computational method&lt;/keyword&gt;&lt;keyword&gt;*microRNA&lt;/keyword&gt;&lt;/keywords&gt;&lt;dates&gt;&lt;year&gt;2021&lt;/year&gt;&lt;/dates&gt;&lt;isbn&gt;1838-7640 (Electronic)&amp;#xD;1838-7640 (Linking)&lt;/isbn&gt;&lt;accession-num&gt;33859763&lt;/accession-num&gt;&lt;urls&gt;&lt;related-urls&gt;&lt;url&gt;https://www.ncbi.nlm.nih.gov/pubmed/33859763&lt;/url&gt;&lt;/related-urls&gt;&lt;/urls&gt;&lt;custom2&gt;PMC8039954&lt;/custom2&gt;&lt;electronic-resource-num&gt;10.7150/thno.52670&lt;/electronic-resource-num&gt;&lt;/record&gt;&lt;/Cite&gt;&lt;/EndNote&gt;</w:instrText>
        </w:r>
        <w:r w:rsidR="008210F2" w:rsidRPr="00151626">
          <w:rPr>
            <w:rFonts w:cs="Times New Roman"/>
            <w:sz w:val="24"/>
            <w:szCs w:val="24"/>
          </w:rPr>
          <w:fldChar w:fldCharType="separate"/>
        </w:r>
        <w:r w:rsidR="008210F2" w:rsidRPr="008210F2">
          <w:rPr>
            <w:rFonts w:cs="Times New Roman"/>
            <w:noProof/>
            <w:sz w:val="24"/>
            <w:szCs w:val="24"/>
            <w:vertAlign w:val="superscript"/>
          </w:rPr>
          <w:t>36</w:t>
        </w:r>
        <w:r w:rsidR="008210F2" w:rsidRPr="00151626">
          <w:rPr>
            <w:rFonts w:cs="Times New Roman"/>
            <w:sz w:val="24"/>
            <w:szCs w:val="24"/>
          </w:rPr>
          <w:fldChar w:fldCharType="end"/>
        </w:r>
      </w:hyperlink>
      <w:r w:rsidRPr="00151626">
        <w:rPr>
          <w:rFonts w:cs="Times New Roman"/>
          <w:sz w:val="24"/>
          <w:szCs w:val="24"/>
        </w:rPr>
        <w:t xml:space="preserve">. Here, we have developed a method, DGAT-cancer, which integrates </w:t>
      </w:r>
      <w:r w:rsidR="00EE7B32">
        <w:rPr>
          <w:rFonts w:cs="Times New Roman"/>
          <w:sz w:val="24"/>
          <w:szCs w:val="24"/>
        </w:rPr>
        <w:t xml:space="preserve">genomics and </w:t>
      </w:r>
      <w:proofErr w:type="spellStart"/>
      <w:r w:rsidR="00EE7B32">
        <w:rPr>
          <w:rFonts w:cs="Times New Roman"/>
          <w:sz w:val="24"/>
          <w:szCs w:val="24"/>
        </w:rPr>
        <w:t>transcriptomics</w:t>
      </w:r>
      <w:proofErr w:type="spellEnd"/>
      <w:r w:rsidR="00EE7B32">
        <w:rPr>
          <w:rFonts w:cs="Times New Roman"/>
          <w:sz w:val="24"/>
          <w:szCs w:val="24"/>
        </w:rPr>
        <w:t xml:space="preserve"> data in tumors and the healthy population </w:t>
      </w:r>
      <w:r w:rsidR="001E0D2B">
        <w:rPr>
          <w:rFonts w:cs="Times New Roman"/>
          <w:sz w:val="24"/>
          <w:szCs w:val="24"/>
        </w:rPr>
        <w:t>for</w:t>
      </w:r>
      <w:r w:rsidR="00EE7B32">
        <w:rPr>
          <w:rFonts w:cs="Times New Roman"/>
          <w:sz w:val="24"/>
          <w:szCs w:val="24"/>
        </w:rPr>
        <w:t xml:space="preserve"> predicting cancer drivers. It</w:t>
      </w:r>
      <w:r w:rsidRPr="00151626">
        <w:rPr>
          <w:rFonts w:cs="Times New Roman"/>
          <w:sz w:val="24"/>
          <w:szCs w:val="24"/>
        </w:rPr>
        <w:t xml:space="preserve"> takes advantage of the huge amount of mutation data from individual samples generated by the 1000 Genomes Project, the TCGA project and the ICGC project to obtain the distribution differences of the predicted pathogenic scores of mutations in the healthy population and in tumor tissues. DGAT-cancer is capable of detecting cancer drivers for any type of cancer by inputting mutation and/or gene expression data. </w:t>
      </w:r>
    </w:p>
    <w:p w14:paraId="68C52BDC" w14:textId="438639F1" w:rsidR="00B0478E" w:rsidRPr="00151626" w:rsidRDefault="00B0478E" w:rsidP="00512A86">
      <w:pPr>
        <w:spacing w:line="480" w:lineRule="auto"/>
        <w:ind w:firstLineChars="100" w:firstLine="240"/>
        <w:rPr>
          <w:rFonts w:cs="Times New Roman"/>
          <w:sz w:val="24"/>
          <w:szCs w:val="24"/>
        </w:rPr>
      </w:pPr>
      <w:r>
        <w:rPr>
          <w:rFonts w:cs="Times New Roman"/>
          <w:sz w:val="24"/>
          <w:szCs w:val="24"/>
        </w:rPr>
        <w:t xml:space="preserve">Our analysis indicated </w:t>
      </w:r>
      <w:r w:rsidRPr="00151626">
        <w:rPr>
          <w:rFonts w:cs="Times New Roman"/>
          <w:sz w:val="24"/>
          <w:szCs w:val="24"/>
        </w:rPr>
        <w:t xml:space="preserve">that employing only mutational information in cancer driver prediction was insufficient to achieve enhanced performance. As indicated in Fig. </w:t>
      </w:r>
      <w:del w:id="500" w:author="8618073241572" w:date="2024-08-07T12:54:00Z">
        <w:r w:rsidRPr="00151626" w:rsidDel="00737136">
          <w:rPr>
            <w:rFonts w:cs="Times New Roman"/>
            <w:sz w:val="24"/>
            <w:szCs w:val="24"/>
          </w:rPr>
          <w:delText>4</w:delText>
        </w:r>
      </w:del>
      <w:ins w:id="501" w:author="8618073241572" w:date="2024-08-07T12:54:00Z">
        <w:r w:rsidR="00737136">
          <w:rPr>
            <w:rFonts w:cs="Times New Roman"/>
            <w:sz w:val="24"/>
            <w:szCs w:val="24"/>
          </w:rPr>
          <w:t>S6</w:t>
        </w:r>
      </w:ins>
      <w:r w:rsidRPr="00151626">
        <w:rPr>
          <w:rFonts w:cs="Times New Roman"/>
          <w:sz w:val="24"/>
          <w:szCs w:val="24"/>
        </w:rPr>
        <w:t>, DGAT-</w:t>
      </w:r>
      <w:proofErr w:type="spellStart"/>
      <w:r w:rsidRPr="00151626">
        <w:rPr>
          <w:rFonts w:cs="Times New Roman"/>
          <w:sz w:val="24"/>
          <w:szCs w:val="24"/>
        </w:rPr>
        <w:t>Mut</w:t>
      </w:r>
      <w:proofErr w:type="spellEnd"/>
      <w:r w:rsidRPr="00151626">
        <w:rPr>
          <w:rFonts w:cs="Times New Roman"/>
          <w:sz w:val="24"/>
          <w:szCs w:val="24"/>
        </w:rPr>
        <w:t xml:space="preserve"> only performed better than</w:t>
      </w:r>
      <w:r w:rsidR="006D3D4C">
        <w:rPr>
          <w:rFonts w:cs="Times New Roman"/>
          <w:sz w:val="24"/>
          <w:szCs w:val="24"/>
        </w:rPr>
        <w:t xml:space="preserve"> the method, </w:t>
      </w:r>
      <w:r w:rsidRPr="00151626">
        <w:rPr>
          <w:rFonts w:cs="Times New Roman"/>
          <w:sz w:val="24"/>
          <w:szCs w:val="24"/>
        </w:rPr>
        <w:t>DGAT-</w:t>
      </w:r>
      <w:proofErr w:type="spellStart"/>
      <w:r w:rsidRPr="00151626">
        <w:rPr>
          <w:rFonts w:cs="Times New Roman"/>
          <w:sz w:val="24"/>
          <w:szCs w:val="24"/>
        </w:rPr>
        <w:t>Exp</w:t>
      </w:r>
      <w:proofErr w:type="spellEnd"/>
      <w:r w:rsidR="006D3D4C">
        <w:rPr>
          <w:rFonts w:cs="Times New Roman"/>
          <w:sz w:val="24"/>
          <w:szCs w:val="24"/>
        </w:rPr>
        <w:t xml:space="preserve"> that only uses the gene expression data</w:t>
      </w:r>
      <w:r w:rsidRPr="00151626">
        <w:rPr>
          <w:rFonts w:cs="Times New Roman"/>
          <w:sz w:val="24"/>
          <w:szCs w:val="24"/>
        </w:rPr>
        <w:t xml:space="preserve"> in its prediction of cancer drivers in BRCA, HNSC and LUAD. This result may reflect the important roles of gene expression data in tumor tissue in predicting cancer drivers.</w:t>
      </w:r>
      <w:r>
        <w:rPr>
          <w:rFonts w:cs="Times New Roman"/>
          <w:sz w:val="24"/>
          <w:szCs w:val="24"/>
        </w:rPr>
        <w:t xml:space="preserve"> </w:t>
      </w:r>
      <w:r w:rsidR="00A8610D" w:rsidRPr="00151626">
        <w:rPr>
          <w:rFonts w:cs="Times New Roman"/>
          <w:sz w:val="24"/>
          <w:szCs w:val="24"/>
        </w:rPr>
        <w:t xml:space="preserve">Compared to other methods, DGAT-cancer has the ability to recognize genes with a higher expression level in tumors and </w:t>
      </w:r>
      <w:proofErr w:type="spellStart"/>
      <w:r w:rsidR="00A8610D" w:rsidRPr="00151626">
        <w:rPr>
          <w:rFonts w:cs="Times New Roman"/>
          <w:sz w:val="24"/>
          <w:szCs w:val="24"/>
        </w:rPr>
        <w:t>paracancerous</w:t>
      </w:r>
      <w:proofErr w:type="spellEnd"/>
      <w:r w:rsidR="00A8610D" w:rsidRPr="00151626">
        <w:rPr>
          <w:rFonts w:cs="Times New Roman"/>
          <w:sz w:val="24"/>
          <w:szCs w:val="24"/>
        </w:rPr>
        <w:t xml:space="preserve"> tissues (Fig. </w:t>
      </w:r>
      <w:del w:id="502" w:author="8618073241572" w:date="2024-08-07T12:54:00Z">
        <w:r w:rsidR="00A8610D" w:rsidRPr="00151626" w:rsidDel="00737136">
          <w:rPr>
            <w:rFonts w:cs="Times New Roman"/>
            <w:sz w:val="24"/>
            <w:szCs w:val="24"/>
          </w:rPr>
          <w:delText>3c</w:delText>
        </w:r>
      </w:del>
      <w:ins w:id="503" w:author="8618073241572" w:date="2024-08-07T12:54:00Z">
        <w:r w:rsidR="00737136">
          <w:rPr>
            <w:rFonts w:cs="Times New Roman"/>
            <w:sz w:val="24"/>
            <w:szCs w:val="24"/>
          </w:rPr>
          <w:t>4b</w:t>
        </w:r>
      </w:ins>
      <w:r w:rsidR="00A8610D" w:rsidRPr="00151626">
        <w:rPr>
          <w:rFonts w:cs="Times New Roman"/>
          <w:sz w:val="24"/>
          <w:szCs w:val="24"/>
        </w:rPr>
        <w:t xml:space="preserve">), suggesting the importance of introducing tissue-specific gene expression as a feature in predicting cancer driver genes. </w:t>
      </w:r>
    </w:p>
    <w:p w14:paraId="784E8496" w14:textId="2A7144B1" w:rsidR="009C20D2" w:rsidRDefault="00A8610D" w:rsidP="00CC515F">
      <w:pPr>
        <w:spacing w:line="480" w:lineRule="auto"/>
        <w:ind w:firstLineChars="100" w:firstLine="240"/>
        <w:rPr>
          <w:ins w:id="504" w:author="8618073241572" w:date="2024-08-05T15:15:00Z"/>
          <w:rFonts w:cs="Times New Roman"/>
          <w:sz w:val="24"/>
          <w:szCs w:val="24"/>
          <w:u w:val="single"/>
        </w:rPr>
      </w:pPr>
      <w:r w:rsidRPr="00151626">
        <w:rPr>
          <w:rFonts w:cs="Times New Roman"/>
          <w:sz w:val="24"/>
          <w:szCs w:val="24"/>
        </w:rPr>
        <w:t>DGAT-cancer</w:t>
      </w:r>
      <w:r w:rsidRPr="00151626">
        <w:rPr>
          <w:rFonts w:cs="Times New Roman"/>
          <w:sz w:val="24"/>
          <w:szCs w:val="24"/>
          <w:lang w:val="en-AU"/>
        </w:rPr>
        <w:t xml:space="preserve"> predicted many novel candidate genes that require further experimental validation. </w:t>
      </w:r>
      <w:r w:rsidR="000E4732">
        <w:rPr>
          <w:rFonts w:cs="Times New Roman"/>
          <w:sz w:val="24"/>
          <w:szCs w:val="24"/>
          <w:lang w:val="en-AU"/>
        </w:rPr>
        <w:t xml:space="preserve">For example, </w:t>
      </w:r>
      <w:r w:rsidRPr="00151626">
        <w:rPr>
          <w:rFonts w:cs="Times New Roman"/>
          <w:i/>
          <w:iCs/>
          <w:sz w:val="24"/>
          <w:szCs w:val="24"/>
          <w:lang w:val="en-AU"/>
        </w:rPr>
        <w:t xml:space="preserve">AHNAK </w:t>
      </w:r>
      <w:r w:rsidRPr="00151626">
        <w:rPr>
          <w:rFonts w:cs="Times New Roman"/>
          <w:sz w:val="24"/>
          <w:szCs w:val="24"/>
          <w:lang w:val="en-AU"/>
        </w:rPr>
        <w:t>was predicted as a cancer driver in BRCA, COAD, LUAD and STAD. It encodes a large structural scaffold protein and has been reported as a tumour suppressor in the proliferation and invasion of triple-negative BRCA</w:t>
      </w:r>
      <w:hyperlink w:anchor="_ENREF_37" w:tooltip="Chen, 2017 #42" w:history="1">
        <w:r w:rsidR="008210F2" w:rsidRPr="00151626">
          <w:rPr>
            <w:rFonts w:cs="Times New Roman"/>
            <w:sz w:val="24"/>
            <w:szCs w:val="24"/>
            <w:lang w:val="en-AU"/>
          </w:rPr>
          <w:fldChar w:fldCharType="begin">
            <w:fldData xml:space="preserve">PEVuZE5vdGU+PENpdGU+PEF1dGhvcj5DaGVuPC9BdXRob3I+PFllYXI+MjAxNzwvWWVhcj48UmVj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</w:fldData>
          </w:fldChar>
        </w:r>
        <w:r w:rsidR="008210F2">
          <w:rPr>
            <w:rFonts w:cs="Times New Roman"/>
            <w:sz w:val="24"/>
            <w:szCs w:val="24"/>
            <w:lang w:val="en-AU"/>
          </w:rPr>
          <w:instrText xml:space="preserve"> ADDIN EN.CITE </w:instrText>
        </w:r>
        <w:r w:rsidR="008210F2">
          <w:rPr>
            <w:rFonts w:cs="Times New Roman"/>
            <w:sz w:val="24"/>
            <w:szCs w:val="24"/>
            <w:lang w:val="en-AU"/>
          </w:rPr>
          <w:fldChar w:fldCharType="begin">
            <w:fldData xml:space="preserve">PEVuZE5vdGU+PENpdGU+PEF1dGhvcj5DaGVuPC9BdXRob3I+PFllYXI+MjAxNzwvWWVhcj48UmVj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</w:fldData>
          </w:fldChar>
        </w:r>
        <w:r w:rsidR="008210F2">
          <w:rPr>
            <w:rFonts w:cs="Times New Roman"/>
            <w:sz w:val="24"/>
            <w:szCs w:val="24"/>
            <w:lang w:val="en-AU"/>
          </w:rPr>
          <w:instrText xml:space="preserve"> ADDIN EN.CITE.DATA </w:instrText>
        </w:r>
        <w:r w:rsidR="008210F2">
          <w:rPr>
            <w:rFonts w:cs="Times New Roman"/>
            <w:sz w:val="24"/>
            <w:szCs w:val="24"/>
            <w:lang w:val="en-AU"/>
          </w:rPr>
        </w:r>
        <w:r w:rsidR="008210F2">
          <w:rPr>
            <w:rFonts w:cs="Times New Roman"/>
            <w:sz w:val="24"/>
            <w:szCs w:val="24"/>
            <w:lang w:val="en-AU"/>
          </w:rPr>
          <w:fldChar w:fldCharType="end"/>
        </w:r>
        <w:r w:rsidR="008210F2" w:rsidRPr="00151626">
          <w:rPr>
            <w:rFonts w:cs="Times New Roman"/>
            <w:sz w:val="24"/>
            <w:szCs w:val="24"/>
            <w:lang w:val="en-AU"/>
          </w:rPr>
          <w:fldChar w:fldCharType="separate"/>
        </w:r>
        <w:r w:rsidR="008210F2" w:rsidRPr="008210F2">
          <w:rPr>
            <w:rFonts w:cs="Times New Roman"/>
            <w:noProof/>
            <w:sz w:val="24"/>
            <w:szCs w:val="24"/>
            <w:vertAlign w:val="superscript"/>
            <w:lang w:val="en-AU"/>
          </w:rPr>
          <w:t>37</w:t>
        </w:r>
        <w:r w:rsidR="008210F2" w:rsidRPr="00151626">
          <w:rPr>
            <w:rFonts w:cs="Times New Roman"/>
            <w:sz w:val="24"/>
            <w:szCs w:val="24"/>
            <w:lang w:val="en-AU"/>
          </w:rPr>
          <w:fldChar w:fldCharType="end"/>
        </w:r>
      </w:hyperlink>
      <w:r w:rsidRPr="00151626">
        <w:rPr>
          <w:rFonts w:cs="Times New Roman"/>
          <w:sz w:val="24"/>
          <w:szCs w:val="24"/>
          <w:lang w:val="en-AU"/>
        </w:rPr>
        <w:t xml:space="preserve"> and LUAD</w:t>
      </w:r>
      <w:hyperlink w:anchor="_ENREF_38" w:tooltip="Park, 2018 #43" w:history="1">
        <w:r w:rsidR="008210F2" w:rsidRPr="00151626">
          <w:rPr>
            <w:rFonts w:cs="Times New Roman"/>
            <w:sz w:val="24"/>
            <w:szCs w:val="24"/>
            <w:lang w:val="en-AU"/>
          </w:rPr>
          <w:fldChar w:fldCharType="begin">
            <w:fldData xml:space="preserve">PEVuZE5vdGU+PENpdGU+PEF1dGhvcj5QYXJrPC9BdXRob3I+PFllYXI+MjAxODwvWWVhcj48UmVj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</w:fldData>
          </w:fldChar>
        </w:r>
        <w:r w:rsidR="008210F2">
          <w:rPr>
            <w:rFonts w:cs="Times New Roman"/>
            <w:sz w:val="24"/>
            <w:szCs w:val="24"/>
            <w:lang w:val="en-AU"/>
          </w:rPr>
          <w:instrText xml:space="preserve"> ADDIN EN.CITE </w:instrText>
        </w:r>
        <w:r w:rsidR="008210F2">
          <w:rPr>
            <w:rFonts w:cs="Times New Roman"/>
            <w:sz w:val="24"/>
            <w:szCs w:val="24"/>
            <w:lang w:val="en-AU"/>
          </w:rPr>
          <w:fldChar w:fldCharType="begin">
            <w:fldData xml:space="preserve">PEVuZE5vdGU+PENpdGU+PEF1dGhvcj5QYXJrPC9BdXRob3I+PFllYXI+MjAxODwvWWVhcj48UmVj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</w:fldData>
          </w:fldChar>
        </w:r>
        <w:r w:rsidR="008210F2">
          <w:rPr>
            <w:rFonts w:cs="Times New Roman"/>
            <w:sz w:val="24"/>
            <w:szCs w:val="24"/>
            <w:lang w:val="en-AU"/>
          </w:rPr>
          <w:instrText xml:space="preserve"> ADDIN EN.CITE.DATA </w:instrText>
        </w:r>
        <w:r w:rsidR="008210F2">
          <w:rPr>
            <w:rFonts w:cs="Times New Roman"/>
            <w:sz w:val="24"/>
            <w:szCs w:val="24"/>
            <w:lang w:val="en-AU"/>
          </w:rPr>
        </w:r>
        <w:r w:rsidR="008210F2">
          <w:rPr>
            <w:rFonts w:cs="Times New Roman"/>
            <w:sz w:val="24"/>
            <w:szCs w:val="24"/>
            <w:lang w:val="en-AU"/>
          </w:rPr>
          <w:fldChar w:fldCharType="end"/>
        </w:r>
        <w:r w:rsidR="008210F2" w:rsidRPr="00151626">
          <w:rPr>
            <w:rFonts w:cs="Times New Roman"/>
            <w:sz w:val="24"/>
            <w:szCs w:val="24"/>
            <w:lang w:val="en-AU"/>
          </w:rPr>
          <w:fldChar w:fldCharType="separate"/>
        </w:r>
        <w:r w:rsidR="008210F2" w:rsidRPr="008210F2">
          <w:rPr>
            <w:rFonts w:cs="Times New Roman"/>
            <w:noProof/>
            <w:sz w:val="24"/>
            <w:szCs w:val="24"/>
            <w:vertAlign w:val="superscript"/>
            <w:lang w:val="en-AU"/>
          </w:rPr>
          <w:t>38</w:t>
        </w:r>
        <w:r w:rsidR="008210F2" w:rsidRPr="00151626">
          <w:rPr>
            <w:rFonts w:cs="Times New Roman"/>
            <w:sz w:val="24"/>
            <w:szCs w:val="24"/>
            <w:lang w:val="en-AU"/>
          </w:rPr>
          <w:fldChar w:fldCharType="end"/>
        </w:r>
      </w:hyperlink>
      <w:r w:rsidRPr="00151626">
        <w:rPr>
          <w:rFonts w:cs="Times New Roman"/>
          <w:sz w:val="24"/>
          <w:szCs w:val="24"/>
          <w:lang w:val="en-AU"/>
        </w:rPr>
        <w:t>.</w:t>
      </w:r>
      <w:r w:rsidRPr="00151626">
        <w:rPr>
          <w:rFonts w:cs="Times New Roman"/>
          <w:sz w:val="24"/>
          <w:szCs w:val="24"/>
        </w:rPr>
        <w:t xml:space="preserve"> </w:t>
      </w:r>
      <w:ins w:id="505" w:author="8618073241572" w:date="2024-08-05T10:55:00Z">
        <w:r w:rsidR="00F23820">
          <w:rPr>
            <w:rFonts w:cs="Times New Roman"/>
            <w:sz w:val="24"/>
            <w:szCs w:val="24"/>
          </w:rPr>
          <w:t>The DGAT-cancer predicted</w:t>
        </w:r>
        <w:r w:rsidR="00F23820" w:rsidRPr="00F23820">
          <w:rPr>
            <w:rFonts w:cs="Times New Roman"/>
            <w:sz w:val="24"/>
            <w:szCs w:val="24"/>
          </w:rPr>
          <w:t xml:space="preserve"> </w:t>
        </w:r>
        <w:r w:rsidR="00F23820" w:rsidRPr="001859F1">
          <w:rPr>
            <w:rFonts w:cs="Times New Roman"/>
            <w:i/>
            <w:sz w:val="24"/>
            <w:szCs w:val="24"/>
          </w:rPr>
          <w:t>EEF1A1</w:t>
        </w:r>
        <w:r w:rsidR="00F23820" w:rsidRPr="00F23820">
          <w:rPr>
            <w:rFonts w:cs="Times New Roman"/>
            <w:sz w:val="24"/>
            <w:szCs w:val="24"/>
          </w:rPr>
          <w:t xml:space="preserve"> as a</w:t>
        </w:r>
        <w:r w:rsidR="00F23820">
          <w:rPr>
            <w:rFonts w:cs="Times New Roman"/>
            <w:sz w:val="24"/>
            <w:szCs w:val="24"/>
          </w:rPr>
          <w:t xml:space="preserve"> cancer</w:t>
        </w:r>
        <w:r w:rsidR="00F23820" w:rsidRPr="00F23820">
          <w:rPr>
            <w:rFonts w:cs="Times New Roman"/>
            <w:sz w:val="24"/>
            <w:szCs w:val="24"/>
          </w:rPr>
          <w:t xml:space="preserve"> driver</w:t>
        </w:r>
        <w:r w:rsidR="00F23820">
          <w:rPr>
            <w:rFonts w:cs="Times New Roman"/>
            <w:sz w:val="24"/>
            <w:szCs w:val="24"/>
          </w:rPr>
          <w:t xml:space="preserve"> gene</w:t>
        </w:r>
        <w:r w:rsidR="00F23820" w:rsidRPr="00F23820">
          <w:rPr>
            <w:rFonts w:cs="Times New Roman"/>
            <w:sz w:val="24"/>
            <w:szCs w:val="24"/>
          </w:rPr>
          <w:t xml:space="preserve"> </w:t>
        </w:r>
        <w:r w:rsidR="00F23820" w:rsidRPr="00F23820">
          <w:rPr>
            <w:rFonts w:cs="Times New Roman"/>
            <w:sz w:val="24"/>
            <w:szCs w:val="24"/>
          </w:rPr>
          <w:lastRenderedPageBreak/>
          <w:t>across five cancer types: BRCA, LUAD, BLCA, HNSC, and GBM.</w:t>
        </w:r>
        <w:r w:rsidR="00F23820">
          <w:rPr>
            <w:rFonts w:cs="Times New Roman"/>
            <w:sz w:val="24"/>
            <w:szCs w:val="24"/>
          </w:rPr>
          <w:t xml:space="preserve"> </w:t>
        </w:r>
      </w:ins>
      <w:ins w:id="506" w:author="8618073241572" w:date="2024-08-05T11:02:00Z">
        <w:r w:rsidR="00211D16" w:rsidRPr="00211D16">
          <w:rPr>
            <w:rFonts w:cs="Times New Roman"/>
            <w:sz w:val="24"/>
            <w:szCs w:val="24"/>
          </w:rPr>
          <w:t xml:space="preserve">The elevated expression of </w:t>
        </w:r>
        <w:r w:rsidR="00211D16" w:rsidRPr="00211D16">
          <w:rPr>
            <w:rFonts w:cs="Times New Roman"/>
            <w:i/>
            <w:sz w:val="24"/>
            <w:szCs w:val="24"/>
          </w:rPr>
          <w:t>EEF1A1</w:t>
        </w:r>
        <w:r w:rsidR="00211D16">
          <w:rPr>
            <w:rFonts w:cs="Times New Roman"/>
            <w:sz w:val="24"/>
            <w:szCs w:val="24"/>
          </w:rPr>
          <w:t xml:space="preserve"> in</w:t>
        </w:r>
      </w:ins>
      <w:ins w:id="507" w:author="8618073241572" w:date="2024-08-05T11:03:00Z">
        <w:r w:rsidR="00211D16">
          <w:rPr>
            <w:rFonts w:cs="Times New Roman"/>
            <w:sz w:val="24"/>
            <w:szCs w:val="24"/>
          </w:rPr>
          <w:t xml:space="preserve"> </w:t>
        </w:r>
      </w:ins>
      <w:ins w:id="508" w:author="8618073241572" w:date="2024-08-05T10:55:00Z">
        <w:r w:rsidR="001859F1">
          <w:rPr>
            <w:rFonts w:cs="Times New Roman"/>
            <w:sz w:val="24"/>
            <w:szCs w:val="24"/>
          </w:rPr>
          <w:t>BRCA</w:t>
        </w:r>
      </w:ins>
      <w:hyperlink w:anchor="_ENREF_39" w:tooltip="Tomlinson, 2005 #37" w:history="1">
        <w:r w:rsidR="008210F2">
          <w:rPr>
            <w:rFonts w:cs="Times New Roman"/>
            <w:sz w:val="24"/>
            <w:szCs w:val="24"/>
          </w:rPr>
          <w:fldChar w:fldCharType="begin">
            <w:fldData xml:space="preserve">PEVuZE5vdGU+PENpdGU+PEF1dGhvcj5Ub21saW5zb248L0F1dGhvcj48WWVhcj4yMDA1PC9ZZWFy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PEVuZE5vdGU+PENpdGU+PEF1dGhvcj5Ub21saW5zb248L0F1dGhvcj48WWVhcj4yMDA1PC9ZZWFy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Pr>
            <w:rFonts w:cs="Times New Roman"/>
            <w:sz w:val="24"/>
            <w:szCs w:val="24"/>
          </w:rPr>
          <w:fldChar w:fldCharType="separate"/>
        </w:r>
        <w:r w:rsidR="008210F2" w:rsidRPr="008210F2">
          <w:rPr>
            <w:rFonts w:cs="Times New Roman"/>
            <w:noProof/>
            <w:sz w:val="24"/>
            <w:szCs w:val="24"/>
            <w:vertAlign w:val="superscript"/>
          </w:rPr>
          <w:t>39</w:t>
        </w:r>
        <w:r w:rsidR="008210F2">
          <w:rPr>
            <w:rFonts w:cs="Times New Roman"/>
            <w:sz w:val="24"/>
            <w:szCs w:val="24"/>
          </w:rPr>
          <w:fldChar w:fldCharType="end"/>
        </w:r>
      </w:hyperlink>
      <w:ins w:id="509" w:author="8618073241572" w:date="2024-08-05T10:56:00Z">
        <w:r w:rsidR="001859F1">
          <w:rPr>
            <w:rFonts w:cs="Times New Roman"/>
            <w:sz w:val="24"/>
            <w:szCs w:val="24"/>
          </w:rPr>
          <w:t xml:space="preserve">, </w:t>
        </w:r>
      </w:ins>
      <w:ins w:id="510" w:author="8618073241572" w:date="2024-08-05T10:55:00Z">
        <w:r w:rsidR="00F23820" w:rsidRPr="00F23820">
          <w:rPr>
            <w:rFonts w:cs="Times New Roman"/>
            <w:sz w:val="24"/>
            <w:szCs w:val="24"/>
          </w:rPr>
          <w:t>LUAD</w:t>
        </w:r>
      </w:ins>
      <w:hyperlink w:anchor="_ENREF_40" w:tooltip="Wu, 2023 #36" w:history="1">
        <w:r w:rsidR="008210F2">
          <w:rPr>
            <w:rFonts w:cs="Times New Roman"/>
            <w:sz w:val="24"/>
            <w:szCs w:val="24"/>
          </w:rPr>
          <w:fldChar w:fldCharType="begin">
            <w:fldData xml:space="preserve">PEVuZE5vdGU+PENpdGU+PEF1dGhvcj5XdTwvQXV0aG9yPjxZZWFyPjIwMjM8L1llYXI+PFJlY051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PEVuZE5vdGU+PENpdGU+PEF1dGhvcj5XdTwvQXV0aG9yPjxZZWFyPjIwMjM8L1llYXI+PFJlY051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Pr>
            <w:rFonts w:cs="Times New Roman"/>
            <w:sz w:val="24"/>
            <w:szCs w:val="24"/>
          </w:rPr>
          <w:fldChar w:fldCharType="separate"/>
        </w:r>
        <w:r w:rsidR="008210F2" w:rsidRPr="008210F2">
          <w:rPr>
            <w:rFonts w:cs="Times New Roman"/>
            <w:noProof/>
            <w:sz w:val="24"/>
            <w:szCs w:val="24"/>
            <w:vertAlign w:val="superscript"/>
          </w:rPr>
          <w:t>40</w:t>
        </w:r>
        <w:r w:rsidR="008210F2">
          <w:rPr>
            <w:rFonts w:cs="Times New Roman"/>
            <w:sz w:val="24"/>
            <w:szCs w:val="24"/>
          </w:rPr>
          <w:fldChar w:fldCharType="end"/>
        </w:r>
      </w:hyperlink>
      <w:ins w:id="511" w:author="8618073241572" w:date="2024-08-05T10:56:00Z">
        <w:r w:rsidR="001859F1">
          <w:rPr>
            <w:rFonts w:cs="Times New Roman"/>
            <w:sz w:val="24"/>
            <w:szCs w:val="24"/>
          </w:rPr>
          <w:t xml:space="preserve"> and GBM</w:t>
        </w:r>
      </w:ins>
      <w:hyperlink w:anchor="_ENREF_41" w:tooltip="Scrideli, 2008 #38" w:history="1">
        <w:r w:rsidR="008210F2">
          <w:rPr>
            <w:rFonts w:cs="Times New Roman"/>
            <w:sz w:val="24"/>
            <w:szCs w:val="24"/>
          </w:rPr>
          <w:fldChar w:fldCharType="begin">
            <w:fldData xml:space="preserve">PEVuZE5vdGU+PENpdGU+PEF1dGhvcj5TY3JpZGVsaTwvQXV0aG9yPjxZZWFyPjIwMDg8L1llYXI+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PEVuZE5vdGU+PENpdGU+PEF1dGhvcj5TY3JpZGVsaTwvQXV0aG9yPjxZZWFyPjIwMDg8L1llYXI+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Pr>
            <w:rFonts w:cs="Times New Roman"/>
            <w:sz w:val="24"/>
            <w:szCs w:val="24"/>
          </w:rPr>
          <w:fldChar w:fldCharType="separate"/>
        </w:r>
        <w:r w:rsidR="008210F2" w:rsidRPr="008210F2">
          <w:rPr>
            <w:rFonts w:cs="Times New Roman"/>
            <w:noProof/>
            <w:sz w:val="24"/>
            <w:szCs w:val="24"/>
            <w:vertAlign w:val="superscript"/>
          </w:rPr>
          <w:t>41</w:t>
        </w:r>
        <w:r w:rsidR="008210F2">
          <w:rPr>
            <w:rFonts w:cs="Times New Roman"/>
            <w:sz w:val="24"/>
            <w:szCs w:val="24"/>
          </w:rPr>
          <w:fldChar w:fldCharType="end"/>
        </w:r>
      </w:hyperlink>
      <w:ins w:id="512" w:author="8618073241572" w:date="2024-08-05T10:55:00Z">
        <w:r w:rsidR="00F23820" w:rsidRPr="00F23820">
          <w:rPr>
            <w:rFonts w:cs="Times New Roman"/>
            <w:sz w:val="24"/>
            <w:szCs w:val="24"/>
          </w:rPr>
          <w:t xml:space="preserve"> </w:t>
        </w:r>
      </w:ins>
      <w:ins w:id="513" w:author="8618073241572" w:date="2024-08-05T11:03:00Z">
        <w:r w:rsidR="00211D16">
          <w:rPr>
            <w:rFonts w:cs="Times New Roman"/>
            <w:sz w:val="24"/>
            <w:szCs w:val="24"/>
          </w:rPr>
          <w:t>i</w:t>
        </w:r>
        <w:r w:rsidR="00211D16" w:rsidRPr="00211D16">
          <w:rPr>
            <w:rFonts w:cs="Times New Roman"/>
            <w:sz w:val="24"/>
            <w:szCs w:val="24"/>
          </w:rPr>
          <w:t>s consistent with prior experimental validations, underscoring its significance and reinforcing the rationale for its further study as a potential therapeutic target.</w:t>
        </w:r>
      </w:ins>
      <w:ins w:id="514" w:author="8618073241572" w:date="2024-08-05T11:53:00Z">
        <w:r w:rsidR="00CC515F" w:rsidRPr="00CC515F">
          <w:t xml:space="preserve"> </w:t>
        </w:r>
        <w:r w:rsidR="00CC515F" w:rsidRPr="00CC515F">
          <w:rPr>
            <w:rFonts w:cs="Times New Roman"/>
            <w:sz w:val="24"/>
            <w:szCs w:val="24"/>
          </w:rPr>
          <w:t xml:space="preserve">Furthermore, recent bioinformatics studies on GBM and LGG have confirmed high </w:t>
        </w:r>
        <w:r w:rsidR="00CC515F" w:rsidRPr="00CC515F">
          <w:rPr>
            <w:rFonts w:cs="Times New Roman"/>
            <w:i/>
            <w:sz w:val="24"/>
            <w:szCs w:val="24"/>
          </w:rPr>
          <w:t>EEF1A1</w:t>
        </w:r>
        <w:r w:rsidR="00CC515F" w:rsidRPr="00CC515F">
          <w:rPr>
            <w:rFonts w:cs="Times New Roman"/>
            <w:sz w:val="24"/>
            <w:szCs w:val="24"/>
          </w:rPr>
          <w:t xml:space="preserve"> expression, bolstering its role as a significant factor in glial tumors</w:t>
        </w:r>
      </w:ins>
      <w:r w:rsidR="00732337">
        <w:rPr>
          <w:rFonts w:cs="Times New Roman"/>
          <w:sz w:val="24"/>
          <w:szCs w:val="24"/>
        </w:rPr>
        <w:fldChar w:fldCharType="begin">
          <w:fldData xml:space="preserve">PEVuZE5vdGU+PENpdGU+PEF1dGhvcj5QZXRrb3ZpYzwvQXV0aG9yPjxZZWFyPjIwMjM8L1llYXI+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PEVuZE5vdGU+PENpdGU+PEF1dGhvcj5QZXRrb3ZpYzwvQXV0aG9yPjxZZWFyPjIwMjM8L1llYXI+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732337">
        <w:rPr>
          <w:rFonts w:cs="Times New Roman"/>
          <w:sz w:val="24"/>
          <w:szCs w:val="24"/>
        </w:rPr>
        <w:fldChar w:fldCharType="separate"/>
      </w:r>
      <w:hyperlink w:anchor="_ENREF_42" w:tooltip="Petkovic, 2023 #42" w:history="1">
        <w:r w:rsidR="008210F2" w:rsidRPr="008210F2">
          <w:rPr>
            <w:rFonts w:cs="Times New Roman"/>
            <w:noProof/>
            <w:sz w:val="24"/>
            <w:szCs w:val="24"/>
            <w:vertAlign w:val="superscript"/>
          </w:rPr>
          <w:t>42</w:t>
        </w:r>
      </w:hyperlink>
      <w:r w:rsidR="008210F2" w:rsidRPr="008210F2">
        <w:rPr>
          <w:rFonts w:cs="Times New Roman"/>
          <w:noProof/>
          <w:sz w:val="24"/>
          <w:szCs w:val="24"/>
          <w:vertAlign w:val="superscript"/>
        </w:rPr>
        <w:t>,</w:t>
      </w:r>
      <w:hyperlink w:anchor="_ENREF_43" w:tooltip="Hassan, 2018 #40" w:history="1">
        <w:r w:rsidR="008210F2" w:rsidRPr="008210F2">
          <w:rPr>
            <w:rFonts w:cs="Times New Roman"/>
            <w:noProof/>
            <w:sz w:val="24"/>
            <w:szCs w:val="24"/>
            <w:vertAlign w:val="superscript"/>
          </w:rPr>
          <w:t>43</w:t>
        </w:r>
      </w:hyperlink>
      <w:r w:rsidR="00732337">
        <w:rPr>
          <w:rFonts w:cs="Times New Roman"/>
          <w:sz w:val="24"/>
          <w:szCs w:val="24"/>
        </w:rPr>
        <w:fldChar w:fldCharType="end"/>
      </w:r>
      <w:hyperlink w:anchor="_ENREF_41" w:tooltip="Hassan, 2018 #40" w:history="1"/>
      <w:ins w:id="515" w:author="8618073241572" w:date="2024-08-05T11:53:00Z">
        <w:r w:rsidR="00CC515F" w:rsidRPr="00CC515F">
          <w:rPr>
            <w:rFonts w:cs="Times New Roman"/>
            <w:sz w:val="24"/>
            <w:szCs w:val="24"/>
          </w:rPr>
          <w:t>.</w:t>
        </w:r>
        <w:r w:rsidR="00CC515F">
          <w:rPr>
            <w:rFonts w:cs="Times New Roman"/>
            <w:sz w:val="24"/>
            <w:szCs w:val="24"/>
          </w:rPr>
          <w:t xml:space="preserve"> </w:t>
        </w:r>
      </w:ins>
      <w:ins w:id="516" w:author="8618073241572" w:date="2024-08-05T10:55:00Z">
        <w:r w:rsidR="00F23820" w:rsidRPr="00F23820">
          <w:rPr>
            <w:rFonts w:cs="Times New Roman"/>
            <w:sz w:val="24"/>
            <w:szCs w:val="24"/>
          </w:rPr>
          <w:t>To validate its role in GBM, we have initiated supplementary experimental analyses.</w:t>
        </w:r>
        <w:r w:rsidR="00F23820">
          <w:rPr>
            <w:rFonts w:cs="Times New Roman"/>
            <w:sz w:val="24"/>
            <w:szCs w:val="24"/>
          </w:rPr>
          <w:t xml:space="preserve"> </w:t>
        </w:r>
      </w:ins>
      <w:del w:id="517" w:author="8618073241572" w:date="2024-08-05T10:57:00Z">
        <w:r w:rsidRPr="00691A5F" w:rsidDel="001859F1">
          <w:rPr>
            <w:rFonts w:cs="Times New Roman"/>
            <w:sz w:val="24"/>
            <w:szCs w:val="24"/>
            <w:u w:val="single"/>
            <w:lang w:val="en-AU"/>
          </w:rPr>
          <w:delText xml:space="preserve">This is the first study to predict </w:delText>
        </w:r>
        <w:r w:rsidRPr="00691A5F" w:rsidDel="001859F1">
          <w:rPr>
            <w:rFonts w:cs="Times New Roman"/>
            <w:i/>
            <w:iCs/>
            <w:sz w:val="24"/>
            <w:szCs w:val="24"/>
            <w:u w:val="single"/>
          </w:rPr>
          <w:delText>EEF1A1</w:delText>
        </w:r>
        <w:r w:rsidRPr="00691A5F" w:rsidDel="001859F1">
          <w:rPr>
            <w:rFonts w:cs="Times New Roman"/>
            <w:sz w:val="24"/>
            <w:szCs w:val="24"/>
            <w:u w:val="single"/>
          </w:rPr>
          <w:delText xml:space="preserve"> to be a cancer driver in GBM. </w:delText>
        </w:r>
      </w:del>
    </w:p>
    <w:p w14:paraId="183E3DBA" w14:textId="6726C8BF" w:rsidR="00D670C2" w:rsidRPr="00D07141" w:rsidRDefault="00A8610D" w:rsidP="00CC515F">
      <w:pPr>
        <w:spacing w:line="480" w:lineRule="auto"/>
        <w:ind w:firstLineChars="100" w:firstLine="240"/>
        <w:rPr>
          <w:ins w:id="518" w:author="8618073241572" w:date="2024-08-05T14:47:00Z"/>
          <w:rFonts w:cs="Times New Roman"/>
          <w:sz w:val="24"/>
          <w:szCs w:val="24"/>
        </w:rPr>
      </w:pPr>
      <w:r w:rsidRPr="00AF7574">
        <w:rPr>
          <w:rFonts w:cs="Times New Roman"/>
          <w:i/>
          <w:iCs/>
          <w:sz w:val="24"/>
          <w:szCs w:val="24"/>
        </w:rPr>
        <w:t xml:space="preserve">EEF1A1 </w:t>
      </w:r>
      <w:r w:rsidRPr="00AF7574">
        <w:rPr>
          <w:rFonts w:cs="Times New Roman"/>
          <w:sz w:val="24"/>
          <w:szCs w:val="24"/>
        </w:rPr>
        <w:t>protein has been reported to interact with key components of the pathway that regulates the synthesis of apoptosis-related proteins</w:t>
      </w:r>
      <w:hyperlink w:anchor="_ENREF_44" w:tooltip="Cancer Genome Atlas Research Network. Electronic address, 2017 #2898" w:history="1">
        <w:r w:rsidR="008210F2" w:rsidRPr="004A3FE9">
          <w:rPr>
            <w:rFonts w:cs="Times New Roman"/>
            <w:sz w:val="24"/>
            <w:szCs w:val="24"/>
          </w:rPr>
          <w:fldChar w:fldCharType="begin">
            <w:fldData xml:space="preserve">PEVuZE5vdGU+PENpdGU+PEF1dGhvcj5DYW5jZXIgR2Vub21lIEF0bGFzIFJlc2VhcmNoIE5ldHdv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PEVuZE5vdGU+PENpdGU+PEF1dGhvcj5DYW5jZXIgR2Vub21lIEF0bGFzIFJlc2VhcmNoIE5ldHdv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sidRPr="004A3FE9">
          <w:rPr>
            <w:rFonts w:cs="Times New Roman"/>
            <w:sz w:val="24"/>
            <w:szCs w:val="24"/>
          </w:rPr>
          <w:fldChar w:fldCharType="separate"/>
        </w:r>
        <w:r w:rsidR="008210F2" w:rsidRPr="008210F2">
          <w:rPr>
            <w:rFonts w:cs="Times New Roman"/>
            <w:noProof/>
            <w:sz w:val="24"/>
            <w:szCs w:val="24"/>
            <w:vertAlign w:val="superscript"/>
          </w:rPr>
          <w:t>44-46</w:t>
        </w:r>
        <w:r w:rsidR="008210F2" w:rsidRPr="004A3FE9">
          <w:rPr>
            <w:rFonts w:cs="Times New Roman"/>
            <w:sz w:val="24"/>
            <w:szCs w:val="24"/>
          </w:rPr>
          <w:fldChar w:fldCharType="end"/>
        </w:r>
      </w:hyperlink>
      <w:r w:rsidRPr="00AF7574">
        <w:rPr>
          <w:rFonts w:cs="Times New Roman"/>
          <w:sz w:val="24"/>
          <w:szCs w:val="24"/>
        </w:rPr>
        <w:t>.</w:t>
      </w:r>
      <w:ins w:id="519" w:author="8618073241572" w:date="2024-08-05T11:24:00Z">
        <w:r w:rsidR="00B9701F" w:rsidRPr="00B9701F">
          <w:t xml:space="preserve"> </w:t>
        </w:r>
        <w:r w:rsidR="00B9701F" w:rsidRPr="00B9701F">
          <w:rPr>
            <w:rFonts w:cs="Times New Roman"/>
            <w:sz w:val="24"/>
            <w:szCs w:val="24"/>
          </w:rPr>
          <w:t>To explore its clinical relevance, we assessed the impact of EEF1A1 knockdown on U251 and U87 glioma cells treated with TMZ</w:t>
        </w:r>
        <w:r w:rsidR="00922BCA">
          <w:rPr>
            <w:rFonts w:cs="Times New Roman"/>
            <w:sz w:val="24"/>
            <w:szCs w:val="24"/>
          </w:rPr>
          <w:t xml:space="preserve">. </w:t>
        </w:r>
      </w:ins>
      <w:del w:id="520" w:author="8618073241572" w:date="2024-08-05T11:24:00Z">
        <w:r w:rsidRPr="00AF7574" w:rsidDel="00922BCA">
          <w:rPr>
            <w:rFonts w:cs="Times New Roman"/>
            <w:sz w:val="24"/>
            <w:szCs w:val="24"/>
          </w:rPr>
          <w:delText xml:space="preserve"> </w:delText>
        </w:r>
      </w:del>
      <w:ins w:id="521" w:author="8618073241572" w:date="2024-08-05T11:14:00Z">
        <w:r w:rsidR="00351114" w:rsidRPr="00351114">
          <w:rPr>
            <w:rFonts w:cs="Times New Roman"/>
            <w:sz w:val="24"/>
            <w:szCs w:val="24"/>
          </w:rPr>
          <w:t>TMZ is a key chemotherapy agent for gliomas, including GBM, operating through DNA methylation that leads to replication disruption and apoptosis in tumor cells</w:t>
        </w:r>
      </w:ins>
      <w:hyperlink w:anchor="_ENREF_35" w:tooltip="Stupp, 2005 #1" w:history="1">
        <w:r w:rsidR="008210F2">
          <w:rPr>
            <w:rFonts w:cs="Times New Roman"/>
            <w:sz w:val="24"/>
            <w:szCs w:val="24"/>
          </w:rPr>
          <w:fldChar w:fldCharType="begin">
            <w:fldData xml:space="preserve">PEVuZE5vdGU+PENpdGU+PEF1dGhvcj5TdHVwcDwvQXV0aG9yPjxZZWFyPjIwMDU8L1llYXI+PFJl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</w:fldData>
          </w:fldChar>
        </w:r>
        <w:r w:rsidR="008210F2">
          <w:rPr>
            <w:rFonts w:cs="Times New Roman"/>
            <w:sz w:val="24"/>
            <w:szCs w:val="24"/>
          </w:rPr>
          <w:instrText xml:space="preserve"> ADDIN EN.CITE </w:instrText>
        </w:r>
        <w:r w:rsidR="008210F2">
          <w:rPr>
            <w:rFonts w:cs="Times New Roman"/>
            <w:sz w:val="24"/>
            <w:szCs w:val="24"/>
          </w:rPr>
          <w:fldChar w:fldCharType="begin">
            <w:fldData xml:space="preserve">PEVuZE5vdGU+PENpdGU+PEF1dGhvcj5TdHVwcDwvQXV0aG9yPjxZZWFyPjIwMDU8L1llYXI+PFJl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</w:fldData>
          </w:fldChar>
        </w:r>
        <w:r w:rsidR="008210F2">
          <w:rPr>
            <w:rFonts w:cs="Times New Roman"/>
            <w:sz w:val="24"/>
            <w:szCs w:val="24"/>
          </w:rPr>
          <w:instrText xml:space="preserve"> ADDIN EN.CITE.DATA </w:instrText>
        </w:r>
        <w:r w:rsidR="008210F2">
          <w:rPr>
            <w:rFonts w:cs="Times New Roman"/>
            <w:sz w:val="24"/>
            <w:szCs w:val="24"/>
          </w:rPr>
        </w:r>
        <w:r w:rsidR="008210F2">
          <w:rPr>
            <w:rFonts w:cs="Times New Roman"/>
            <w:sz w:val="24"/>
            <w:szCs w:val="24"/>
          </w:rPr>
          <w:fldChar w:fldCharType="end"/>
        </w:r>
        <w:r w:rsidR="008210F2">
          <w:rPr>
            <w:rFonts w:cs="Times New Roman"/>
            <w:sz w:val="24"/>
            <w:szCs w:val="24"/>
          </w:rPr>
          <w:fldChar w:fldCharType="separate"/>
        </w:r>
        <w:r w:rsidR="008210F2" w:rsidRPr="008210F2">
          <w:rPr>
            <w:rFonts w:cs="Times New Roman"/>
            <w:noProof/>
            <w:sz w:val="24"/>
            <w:szCs w:val="24"/>
            <w:vertAlign w:val="superscript"/>
          </w:rPr>
          <w:t>35</w:t>
        </w:r>
        <w:r w:rsidR="008210F2">
          <w:rPr>
            <w:rFonts w:cs="Times New Roman"/>
            <w:sz w:val="24"/>
            <w:szCs w:val="24"/>
          </w:rPr>
          <w:fldChar w:fldCharType="end"/>
        </w:r>
      </w:hyperlink>
      <w:ins w:id="522" w:author="8618073241572" w:date="2024-08-05T11:14:00Z">
        <w:r w:rsidR="00351114" w:rsidRPr="00351114">
          <w:rPr>
            <w:rFonts w:cs="Times New Roman"/>
            <w:sz w:val="24"/>
            <w:szCs w:val="24"/>
          </w:rPr>
          <w:t>.</w:t>
        </w:r>
      </w:ins>
      <w:ins w:id="523" w:author="8618073241572" w:date="2024-08-05T11:24:00Z">
        <w:r w:rsidR="00922BCA">
          <w:rPr>
            <w:rFonts w:cs="Times New Roman"/>
            <w:sz w:val="24"/>
            <w:szCs w:val="24"/>
          </w:rPr>
          <w:t xml:space="preserve"> </w:t>
        </w:r>
      </w:ins>
      <w:ins w:id="524" w:author="8618073241572" w:date="2024-08-05T15:53:00Z">
        <w:r w:rsidR="003B0154">
          <w:t>However, we found that EEF1A1 knockdown inhibits apoptosis in glioma cells when treated with TMZ. In contrast, when EEF1A1 was knocked down in glioma cells without TMZ treatment, no change in</w:t>
        </w:r>
        <w:r w:rsidR="00561131">
          <w:t xml:space="preserve"> apoptosis was observed (Fig. S</w:t>
        </w:r>
      </w:ins>
      <w:ins w:id="525" w:author="8618073241572" w:date="2024-08-07T11:47:00Z">
        <w:r w:rsidR="00797BB2">
          <w:t>9</w:t>
        </w:r>
      </w:ins>
      <w:ins w:id="526" w:author="8618073241572" w:date="2024-08-05T15:53:00Z">
        <w:r w:rsidR="003B0154">
          <w:t xml:space="preserve">b). </w:t>
        </w:r>
      </w:ins>
      <w:ins w:id="527" w:author="8618073241572" w:date="2024-08-05T15:54:00Z">
        <w:r w:rsidR="003B0154">
          <w:t xml:space="preserve">The underlying mechanisms require further investigation. </w:t>
        </w:r>
      </w:ins>
      <w:del w:id="528" w:author="8618073241572" w:date="2024-08-05T11:14:00Z">
        <w:r w:rsidRPr="00AF7574" w:rsidDel="00351114">
          <w:rPr>
            <w:rFonts w:cs="Times New Roman"/>
            <w:sz w:val="24"/>
            <w:szCs w:val="24"/>
          </w:rPr>
          <w:delText xml:space="preserve">Here, we found that the knockdown of </w:delText>
        </w:r>
        <w:r w:rsidRPr="00AF7574" w:rsidDel="00351114">
          <w:rPr>
            <w:rFonts w:cs="Times New Roman"/>
            <w:i/>
            <w:iCs/>
            <w:sz w:val="24"/>
            <w:szCs w:val="24"/>
          </w:rPr>
          <w:delText xml:space="preserve">EEF1A1 </w:delText>
        </w:r>
        <w:r w:rsidRPr="00AF7574" w:rsidDel="00351114">
          <w:rPr>
            <w:rFonts w:cs="Times New Roman"/>
            <w:sz w:val="24"/>
            <w:szCs w:val="24"/>
          </w:rPr>
          <w:delText>inhibits apoptosis in glioma cells when the cells are treated with TMZ.</w:delText>
        </w:r>
      </w:del>
      <w:del w:id="529" w:author="8618073241572" w:date="2024-08-05T15:10:00Z">
        <w:r w:rsidRPr="00AF7574" w:rsidDel="005D0F00">
          <w:rPr>
            <w:rFonts w:cs="Times New Roman"/>
            <w:sz w:val="24"/>
            <w:szCs w:val="24"/>
          </w:rPr>
          <w:delText xml:space="preserve"> </w:delText>
        </w:r>
      </w:del>
      <w:del w:id="530" w:author="8618073241572" w:date="2024-08-05T15:53:00Z">
        <w:r w:rsidRPr="00AF7574" w:rsidDel="003B0154">
          <w:rPr>
            <w:rFonts w:cs="Times New Roman"/>
            <w:sz w:val="24"/>
            <w:szCs w:val="24"/>
          </w:rPr>
          <w:delText xml:space="preserve">However, when we explore the role of </w:delText>
        </w:r>
        <w:r w:rsidRPr="00AF7574" w:rsidDel="003B0154">
          <w:rPr>
            <w:rFonts w:cs="Times New Roman"/>
            <w:i/>
            <w:iCs/>
            <w:sz w:val="24"/>
            <w:szCs w:val="24"/>
          </w:rPr>
          <w:delText>EEF1A1</w:delText>
        </w:r>
        <w:r w:rsidRPr="00AF7574" w:rsidDel="003B0154">
          <w:rPr>
            <w:rFonts w:cs="Times New Roman"/>
            <w:sz w:val="24"/>
            <w:szCs w:val="24"/>
          </w:rPr>
          <w:delText xml:space="preserve"> in glioma cells without TMZ, we did not observe any change in apoptosis when </w:delText>
        </w:r>
        <w:r w:rsidRPr="00AF7574" w:rsidDel="003B0154">
          <w:rPr>
            <w:rFonts w:cs="Times New Roman"/>
            <w:i/>
            <w:iCs/>
            <w:sz w:val="24"/>
            <w:szCs w:val="24"/>
          </w:rPr>
          <w:delText xml:space="preserve">EEF1A1 </w:delText>
        </w:r>
        <w:r w:rsidRPr="00AF7574" w:rsidDel="003B0154">
          <w:rPr>
            <w:rFonts w:cs="Times New Roman"/>
            <w:sz w:val="24"/>
            <w:szCs w:val="24"/>
          </w:rPr>
          <w:delText>was knocked down (</w:delText>
        </w:r>
        <w:r w:rsidR="002F7026" w:rsidRPr="00AF7574" w:rsidDel="003B0154">
          <w:rPr>
            <w:rFonts w:cs="Times New Roman"/>
            <w:sz w:val="24"/>
            <w:szCs w:val="24"/>
          </w:rPr>
          <w:delText>Fig. S7</w:delText>
        </w:r>
        <w:r w:rsidRPr="00AF7574" w:rsidDel="003B0154">
          <w:rPr>
            <w:rFonts w:cs="Times New Roman"/>
            <w:sz w:val="24"/>
            <w:szCs w:val="24"/>
          </w:rPr>
          <w:delText xml:space="preserve">b). </w:delText>
        </w:r>
      </w:del>
      <w:del w:id="531" w:author="8618073241572" w:date="2024-08-05T15:10:00Z">
        <w:r w:rsidR="001E0D2B" w:rsidRPr="00AF7574" w:rsidDel="005D0F00">
          <w:rPr>
            <w:rFonts w:cs="Times New Roman"/>
            <w:sz w:val="24"/>
            <w:szCs w:val="24"/>
          </w:rPr>
          <w:delText>The underlying mechanisms require further investigation</w:delText>
        </w:r>
        <w:r w:rsidRPr="00AF7574" w:rsidDel="005D0F00">
          <w:rPr>
            <w:rFonts w:cs="Times New Roman"/>
            <w:sz w:val="24"/>
            <w:szCs w:val="24"/>
          </w:rPr>
          <w:delText>.</w:delText>
        </w:r>
      </w:del>
      <w:ins w:id="532" w:author="8618073241572" w:date="2024-08-05T15:17:00Z">
        <w:r w:rsidR="00C53342" w:rsidRPr="00C53342">
          <w:rPr>
            <w:rFonts w:cs="Times New Roman"/>
            <w:sz w:val="24"/>
            <w:szCs w:val="24"/>
            <w:u w:val="single"/>
          </w:rPr>
          <w:t xml:space="preserve"> Additionally, our study indicates that overexpression of </w:t>
        </w:r>
        <w:r w:rsidR="00C53342" w:rsidRPr="00B77F07">
          <w:rPr>
            <w:rFonts w:cs="Times New Roman"/>
            <w:i/>
            <w:sz w:val="24"/>
            <w:szCs w:val="24"/>
            <w:u w:val="single"/>
          </w:rPr>
          <w:t>EEF1A1</w:t>
        </w:r>
        <w:r w:rsidR="00C53342" w:rsidRPr="00C53342">
          <w:rPr>
            <w:rFonts w:cs="Times New Roman"/>
            <w:sz w:val="24"/>
            <w:szCs w:val="24"/>
            <w:u w:val="single"/>
          </w:rPr>
          <w:t xml:space="preserve"> correlates with a poorer prognosis in glioma (Fig. 5b), </w:t>
        </w:r>
        <w:r w:rsidR="00C53342" w:rsidRPr="00C53342">
          <w:rPr>
            <w:rFonts w:cs="Times New Roman"/>
            <w:sz w:val="24"/>
            <w:szCs w:val="24"/>
            <w:u w:val="single"/>
          </w:rPr>
          <w:lastRenderedPageBreak/>
          <w:t>a finding that contrasts with the results reported by Hassan et al.</w:t>
        </w:r>
      </w:ins>
      <w:hyperlink w:anchor="_ENREF_43" w:tooltip="Hassan, 2018 #40" w:history="1">
        <w:r w:rsidR="008210F2">
          <w:fldChar w:fldCharType="begin"/>
        </w:r>
        <w:r w:rsidR="008210F2">
          <w:instrText xml:space="preserve"> ADDIN EN.CITE &lt;EndNote&gt;&lt;Cite&gt;&lt;Author&gt;Hassan&lt;/Author&gt;&lt;Year&gt;2018&lt;/Year&gt;&lt;RecNum&gt;40&lt;/RecNum&gt;&lt;DisplayText&gt;&lt;style face="superscript"&gt;43&lt;/style&gt;&lt;/DisplayText&gt;&lt;record&gt;&lt;rec-number&gt;40&lt;/rec-number&gt;&lt;foreign-keys&gt;&lt;key app="EN" db-id="xeex0rdd5r9e5de9w5hxt2zxdv2aftff2etp"&gt;40&lt;/key&gt;&lt;/foreign-keys&gt;&lt;ref-type name="Journal Article"&gt;17&lt;/ref-type&gt;&lt;contributors&gt;&lt;authors&gt;&lt;author&gt;Hassan, M. K.&lt;/author&gt;&lt;author&gt;Kumar, D.&lt;/author&gt;&lt;author&gt;Naik, M.&lt;/author&gt;&lt;author&gt;Dixit, M.&lt;/author&gt;&lt;/authors&gt;&lt;/contributors&gt;&lt;auth-address&gt;School of Biological Sciences, National Institute of Science Education and Research, HBNI, Bhimpur- Padanpur, Jatni, Khurda, Odisha, India.&lt;/auth-address&gt;&lt;titles&gt;&lt;title&gt;The expression profile and prognostic significance of eukaryotic translation elongation factors in different cancers&lt;/title&gt;&lt;/titles&gt;&lt;pages&gt;e0191377&lt;/pages&gt;&lt;volume&gt;13&lt;/volume&gt;&lt;number&gt;1&lt;/number&gt;&lt;dates&gt;&lt;year&gt;2018&lt;/year&gt;&lt;/dates&gt;&lt;isbn&gt;1932-6203&lt;/isbn&gt;&lt;accession-num&gt;29342219&lt;/accession-num&gt;&lt;urls&gt;&lt;/urls&gt;&lt;electronic-resource-num&gt;10.1371/journal.pone.0191377&lt;/electronic-resource-num&gt;&lt;remote-database-provider&gt;Nlm&lt;/remote-database-provider&gt;&lt;/record&gt;&lt;/Cite&gt;&lt;/EndNote&gt;</w:instrText>
        </w:r>
        <w:r w:rsidR="008210F2">
          <w:fldChar w:fldCharType="separate"/>
        </w:r>
        <w:r w:rsidR="008210F2" w:rsidRPr="008210F2">
          <w:rPr>
            <w:noProof/>
            <w:vertAlign w:val="superscript"/>
          </w:rPr>
          <w:t>43</w:t>
        </w:r>
        <w:r w:rsidR="008210F2">
          <w:fldChar w:fldCharType="end"/>
        </w:r>
      </w:hyperlink>
      <w:ins w:id="533" w:author="8618073241572" w:date="2024-08-05T14:44:00Z">
        <w:r w:rsidR="000A3AC4" w:rsidRPr="000A3AC4">
          <w:t xml:space="preserve"> and </w:t>
        </w:r>
      </w:ins>
      <w:proofErr w:type="spellStart"/>
      <w:ins w:id="534" w:author="8618073241572" w:date="2024-08-05T14:47:00Z">
        <w:r w:rsidR="00EA3AC6" w:rsidRPr="00EA3AC6">
          <w:t>Petkovic</w:t>
        </w:r>
        <w:proofErr w:type="spellEnd"/>
        <w:r w:rsidR="00EA3AC6" w:rsidRPr="00EA3AC6">
          <w:t xml:space="preserve"> et al</w:t>
        </w:r>
      </w:ins>
      <w:hyperlink w:anchor="_ENREF_42" w:tooltip="Petkovic, 2023 #42" w:history="1">
        <w:r w:rsidR="008210F2">
          <w:fldChar w:fldCharType="begin">
            <w:fldData xml:space="preserve">PEVuZE5vdGU+PENpdGU+PEF1dGhvcj5QZXRrb3ZpYzwvQXV0aG9yPjxZZWFyPjIwMjM8L1llYXI+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=
</w:fldData>
          </w:fldChar>
        </w:r>
        <w:r w:rsidR="008210F2">
          <w:instrText xml:space="preserve"> ADDIN EN.CITE </w:instrText>
        </w:r>
        <w:r w:rsidR="008210F2">
          <w:fldChar w:fldCharType="begin">
            <w:fldData xml:space="preserve">PEVuZE5vdGU+PENpdGU+PEF1dGhvcj5QZXRrb3ZpYzwvQXV0aG9yPjxZZWFyPjIwMjM8L1llYXI+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=
</w:fldData>
          </w:fldChar>
        </w:r>
        <w:r w:rsidR="008210F2">
          <w:instrText xml:space="preserve"> ADDIN EN.CITE.DATA </w:instrText>
        </w:r>
        <w:r w:rsidR="008210F2">
          <w:fldChar w:fldCharType="end"/>
        </w:r>
        <w:r w:rsidR="008210F2">
          <w:fldChar w:fldCharType="separate"/>
        </w:r>
        <w:r w:rsidR="008210F2" w:rsidRPr="008210F2">
          <w:rPr>
            <w:noProof/>
            <w:vertAlign w:val="superscript"/>
          </w:rPr>
          <w:t>42</w:t>
        </w:r>
        <w:r w:rsidR="008210F2">
          <w:fldChar w:fldCharType="end"/>
        </w:r>
      </w:hyperlink>
      <w:ins w:id="535" w:author="8618073241572" w:date="2024-08-05T14:47:00Z">
        <w:r w:rsidR="00EA3AC6" w:rsidRPr="00EA3AC6">
          <w:t>.</w:t>
        </w:r>
      </w:ins>
      <w:r w:rsidRPr="00EA3AC6">
        <w:t xml:space="preserve"> </w:t>
      </w:r>
      <w:ins w:id="536" w:author="8618073241572" w:date="2024-08-05T11:11:00Z">
        <w:r w:rsidR="003821BD" w:rsidRPr="003821BD">
          <w:rPr>
            <w:rFonts w:cs="Times New Roman"/>
            <w:sz w:val="24"/>
            <w:szCs w:val="24"/>
          </w:rPr>
          <w:t>​</w:t>
        </w:r>
      </w:ins>
      <w:ins w:id="537" w:author="8618073241572" w:date="2024-08-08T15:45:00Z">
        <w:r w:rsidR="008703E4" w:rsidRPr="008703E4">
          <w:t xml:space="preserve"> </w:t>
        </w:r>
        <w:r w:rsidR="008703E4" w:rsidRPr="008703E4">
          <w:rPr>
            <w:rFonts w:cs="Times New Roman"/>
            <w:sz w:val="24"/>
            <w:szCs w:val="24"/>
            <w:u w:val="single"/>
          </w:rPr>
          <w:t>These discrepancies may arise from differences in the datasets or patient cohorts utilized across studies, as well as variations in tumor staging of the samples.</w:t>
        </w:r>
      </w:ins>
      <w:ins w:id="538" w:author="8618073241572" w:date="2024-08-12T20:32:00Z">
        <w:r w:rsidR="00D07141" w:rsidRPr="008867A6">
          <w:rPr>
            <w:i/>
            <w:iCs/>
            <w:color w:val="0070C0"/>
          </w:rPr>
          <w:t xml:space="preserve"> </w:t>
        </w:r>
        <w:r w:rsidR="00D07141" w:rsidRPr="00D07141">
          <w:rPr>
            <w:iCs/>
            <w:color w:val="0070C0"/>
            <w:sz w:val="24"/>
            <w:szCs w:val="24"/>
          </w:rPr>
          <w:t xml:space="preserve">The underline reason may due to the complexity of tumor genetic and phenotypic characteristics, which can influence the role of </w:t>
        </w:r>
        <w:r w:rsidR="00D07141" w:rsidRPr="00D07141">
          <w:rPr>
            <w:i/>
            <w:iCs/>
            <w:color w:val="0070C0"/>
            <w:sz w:val="24"/>
            <w:szCs w:val="24"/>
          </w:rPr>
          <w:t>EEF1A1</w:t>
        </w:r>
        <w:r w:rsidR="00D07141" w:rsidRPr="00D07141">
          <w:rPr>
            <w:iCs/>
            <w:color w:val="0070C0"/>
            <w:sz w:val="24"/>
            <w:szCs w:val="24"/>
          </w:rPr>
          <w:t xml:space="preserve"> in tumor progression and response to therapy</w:t>
        </w:r>
        <w:r w:rsidR="00D07141" w:rsidRPr="008867A6">
          <w:rPr>
            <w:i/>
            <w:iCs/>
            <w:color w:val="0070C0"/>
          </w:rPr>
          <w:t>.</w:t>
        </w:r>
        <w:r w:rsidR="00D07141">
          <w:rPr>
            <w:i/>
            <w:iCs/>
            <w:color w:val="0070C0"/>
          </w:rPr>
          <w:t xml:space="preserve"> </w:t>
        </w:r>
      </w:ins>
      <w:ins w:id="539" w:author="8618073241572" w:date="2024-08-12T20:28:00Z">
        <w:r w:rsidR="00C8036E" w:rsidRPr="00C8036E">
          <w:t>T</w:t>
        </w:r>
        <w:r w:rsidR="00C8036E" w:rsidRPr="00D07141">
          <w:rPr>
            <w:sz w:val="24"/>
            <w:szCs w:val="24"/>
          </w:rPr>
          <w:t xml:space="preserve">he prognosis of gliomas is known to be context-dependent, and the role of </w:t>
        </w:r>
        <w:r w:rsidR="00C8036E" w:rsidRPr="00C47AB7">
          <w:rPr>
            <w:i/>
            <w:sz w:val="24"/>
            <w:szCs w:val="24"/>
          </w:rPr>
          <w:t>EEF1A1</w:t>
        </w:r>
        <w:r w:rsidR="00C8036E" w:rsidRPr="00D07141">
          <w:rPr>
            <w:sz w:val="24"/>
            <w:szCs w:val="24"/>
          </w:rPr>
          <w:t xml:space="preserve"> may further modulate this by potentially influencing the immune response or interacting with other molecular pathways, which could in turn affect treatment response and patient outcomes</w:t>
        </w:r>
      </w:ins>
      <w:hyperlink w:anchor="_ENREF_46" w:tooltip="Kut, 2023 #45" w:history="1"/>
      <w:hyperlink w:anchor="_ENREF_47" w:tooltip="Kut, 2023 #45" w:history="1">
        <w:r w:rsidR="008210F2" w:rsidRPr="00D07141">
          <w:rPr>
            <w:sz w:val="24"/>
            <w:szCs w:val="24"/>
          </w:rPr>
          <w:fldChar w:fldCharType="begin"/>
        </w:r>
        <w:r w:rsidR="008210F2">
          <w:rPr>
            <w:sz w:val="24"/>
            <w:szCs w:val="24"/>
          </w:rPr>
          <w:instrText xml:space="preserve"> ADDIN EN.CITE &lt;EndNote&gt;&lt;Cite&gt;&lt;Author&gt;Kut&lt;/Author&gt;&lt;Year&gt;2023&lt;/Year&gt;&lt;RecNum&gt;45&lt;/RecNum&gt;&lt;DisplayText&gt;&lt;style face="superscript"&gt;47&lt;/style&gt;&lt;/DisplayText&gt;&lt;record&gt;&lt;rec-number&gt;45&lt;/rec-number&gt;&lt;foreign-keys&gt;&lt;key app="EN" db-id="xeex0rdd5r9e5de9w5hxt2zxdv2aftff2etp"&gt;45&lt;/key&gt;&lt;/foreign-keys&gt;&lt;ref-type name="Journal Article"&gt;17&lt;/ref-type&gt;&lt;contributors&gt;&lt;authors&gt;&lt;author&gt;Kut, C.&lt;/author&gt;&lt;author&gt;Kleinberg, L.&lt;/author&gt;&lt;/authors&gt;&lt;/contributors&gt;&lt;auth-address&gt;Department of Radiation Oncology and Molecular Radiation Sciences, Johns Hopkins School of Medicine, Baltimore, MD, USA.&lt;/auth-address&gt;&lt;titles&gt;&lt;title&gt;Radiotherapy, lymphopenia and improving the outcome for glioblastoma: a narrative review&lt;/title&gt;&lt;secondary-title&gt;Chin Clin Oncol&lt;/secondary-title&gt;&lt;alt-title&gt;Chinese clinical oncology&lt;/alt-title&gt;&lt;/titles&gt;&lt;periodical&gt;&lt;full-title&gt;Chin Clin Oncol&lt;/full-title&gt;&lt;abbr-1&gt;Chinese clinical oncology&lt;/abbr-1&gt;&lt;/periodical&gt;&lt;alt-periodical&gt;&lt;full-title&gt;Chin Clin Oncol&lt;/full-title&gt;&lt;abbr-1&gt;Chinese clinical oncology&lt;/abbr-1&gt;&lt;/alt-periodical&gt;&lt;pages&gt;4&lt;/pages&gt;&lt;volume&gt;12&lt;/volume&gt;&lt;number&gt;1&lt;/number&gt;&lt;edition&gt;2023/03/16&lt;/edition&gt;&lt;keywords&gt;&lt;keyword&gt;Humans&lt;/keyword&gt;&lt;keyword&gt;Temozolomide/therapeutic use&lt;/keyword&gt;&lt;keyword&gt;*Brain Neoplasms/radiotherapy/drug therapy&lt;/keyword&gt;&lt;keyword&gt;*Glioblastoma/radiotherapy/drug therapy&lt;/keyword&gt;&lt;keyword&gt;*Lymphopenia/etiology&lt;/keyword&gt;&lt;keyword&gt;Treatment Outcome&lt;/keyword&gt;&lt;keyword&gt;Radiotherapy&lt;/keyword&gt;&lt;/keywords&gt;&lt;dates&gt;&lt;year&gt;2023&lt;/year&gt;&lt;pub-dates&gt;&lt;date&gt;Feb&lt;/date&gt;&lt;/pub-dates&gt;&lt;/dates&gt;&lt;isbn&gt;2304-3865&lt;/isbn&gt;&lt;accession-num&gt;36922353&lt;/accession-num&gt;&lt;urls&gt;&lt;/urls&gt;&lt;electronic-resource-num&gt;10.21037/cco-22-94&lt;/electronic-resource-num&gt;&lt;remote-database-provider&gt;Nlm&lt;/remote-database-provider&gt;&lt;language&gt;eng&lt;/language&gt;&lt;/record&gt;&lt;/Cite&gt;&lt;/EndNote&gt;</w:instrText>
        </w:r>
        <w:r w:rsidR="008210F2" w:rsidRPr="00D07141">
          <w:rPr>
            <w:sz w:val="24"/>
            <w:szCs w:val="24"/>
          </w:rPr>
          <w:fldChar w:fldCharType="separate"/>
        </w:r>
        <w:r w:rsidR="008210F2" w:rsidRPr="008210F2">
          <w:rPr>
            <w:noProof/>
            <w:sz w:val="24"/>
            <w:szCs w:val="24"/>
            <w:vertAlign w:val="superscript"/>
          </w:rPr>
          <w:t>47</w:t>
        </w:r>
        <w:r w:rsidR="008210F2" w:rsidRPr="00D07141">
          <w:rPr>
            <w:sz w:val="24"/>
            <w:szCs w:val="24"/>
          </w:rPr>
          <w:fldChar w:fldCharType="end"/>
        </w:r>
      </w:hyperlink>
      <w:ins w:id="540" w:author="8618073241572" w:date="2024-08-08T19:15:00Z">
        <w:r w:rsidR="00E61CF2" w:rsidRPr="00D07141">
          <w:rPr>
            <w:sz w:val="24"/>
            <w:szCs w:val="24"/>
          </w:rPr>
          <w:t xml:space="preserve">. It is worth noting that, although </w:t>
        </w:r>
        <w:r w:rsidR="00E61CF2" w:rsidRPr="00D07141">
          <w:rPr>
            <w:i/>
            <w:sz w:val="24"/>
            <w:szCs w:val="24"/>
          </w:rPr>
          <w:t>EEF1A1</w:t>
        </w:r>
        <w:r w:rsidR="00E61CF2" w:rsidRPr="00D07141">
          <w:rPr>
            <w:sz w:val="24"/>
            <w:szCs w:val="24"/>
          </w:rPr>
          <w:t xml:space="preserve"> may promote glioma progression, </w:t>
        </w:r>
        <w:r w:rsidR="00E61CF2" w:rsidRPr="00D07141">
          <w:rPr>
            <w:i/>
            <w:sz w:val="24"/>
            <w:szCs w:val="24"/>
          </w:rPr>
          <w:t>EEF1A1</w:t>
        </w:r>
        <w:r w:rsidR="00E61CF2" w:rsidRPr="00D07141">
          <w:rPr>
            <w:sz w:val="24"/>
            <w:szCs w:val="24"/>
          </w:rPr>
          <w:t xml:space="preserve"> overexpression may also potentially improve therapeutic outcomes and patient prognosis. </w:t>
        </w:r>
      </w:ins>
      <w:ins w:id="541" w:author="8618073241572" w:date="2024-08-05T15:50:00Z">
        <w:r w:rsidR="001F3924" w:rsidRPr="00D07141">
          <w:rPr>
            <w:sz w:val="24"/>
            <w:szCs w:val="24"/>
          </w:rPr>
          <w:t xml:space="preserve">Our study provides valuable insights into </w:t>
        </w:r>
      </w:ins>
      <w:ins w:id="542" w:author="8618073241572" w:date="2024-08-12T15:50:00Z">
        <w:r w:rsidR="00F4458B" w:rsidRPr="00D07141">
          <w:rPr>
            <w:sz w:val="24"/>
            <w:szCs w:val="24"/>
          </w:rPr>
          <w:t xml:space="preserve">the role of </w:t>
        </w:r>
      </w:ins>
      <w:ins w:id="543" w:author="8618073241572" w:date="2024-08-05T15:50:00Z">
        <w:r w:rsidR="00F4458B" w:rsidRPr="00D07141">
          <w:rPr>
            <w:i/>
            <w:sz w:val="24"/>
            <w:szCs w:val="24"/>
          </w:rPr>
          <w:t>EEF1A1</w:t>
        </w:r>
      </w:ins>
      <w:ins w:id="544" w:author="8618073241572" w:date="2024-08-12T15:50:00Z">
        <w:r w:rsidR="00F4458B" w:rsidRPr="00D07141">
          <w:rPr>
            <w:i/>
            <w:sz w:val="24"/>
            <w:szCs w:val="24"/>
          </w:rPr>
          <w:t xml:space="preserve"> </w:t>
        </w:r>
      </w:ins>
      <w:ins w:id="545" w:author="8618073241572" w:date="2024-08-05T15:50:00Z">
        <w:r w:rsidR="001F3924" w:rsidRPr="00D07141">
          <w:rPr>
            <w:sz w:val="24"/>
            <w:szCs w:val="24"/>
          </w:rPr>
          <w:t>in glioma resistance to TMZ. However, further research with more extensive experimental data and clinical samples is needed to fully elucidate the precise mechanisms o</w:t>
        </w:r>
        <w:bookmarkStart w:id="546" w:name="_GoBack"/>
        <w:bookmarkEnd w:id="546"/>
        <w:r w:rsidR="001F3924" w:rsidRPr="00D07141">
          <w:rPr>
            <w:sz w:val="24"/>
            <w:szCs w:val="24"/>
          </w:rPr>
          <w:t xml:space="preserve">f </w:t>
        </w:r>
        <w:r w:rsidR="001F3924" w:rsidRPr="00D07141">
          <w:rPr>
            <w:i/>
            <w:sz w:val="24"/>
            <w:szCs w:val="24"/>
          </w:rPr>
          <w:t>EEF1A1</w:t>
        </w:r>
        <w:r w:rsidR="001F3924" w:rsidRPr="00D07141">
          <w:rPr>
            <w:sz w:val="24"/>
            <w:szCs w:val="24"/>
          </w:rPr>
          <w:t xml:space="preserve"> in gliomas.</w:t>
        </w:r>
      </w:ins>
    </w:p>
    <w:p w14:paraId="10C8FA77" w14:textId="77777777" w:rsidR="00EA3AC6" w:rsidRPr="00EA3AC6" w:rsidRDefault="00EA3AC6" w:rsidP="00CC515F">
      <w:pPr>
        <w:spacing w:line="480" w:lineRule="auto"/>
        <w:ind w:firstLineChars="100" w:firstLine="240"/>
        <w:rPr>
          <w:rFonts w:cs="Times New Roman"/>
          <w:sz w:val="24"/>
          <w:szCs w:val="24"/>
        </w:rPr>
      </w:pPr>
    </w:p>
    <w:p w14:paraId="26D2D2C0" w14:textId="3C29E387" w:rsidR="00D670C2" w:rsidRPr="00151626" w:rsidRDefault="00A8610D" w:rsidP="00F349EC">
      <w:pPr>
        <w:spacing w:line="480" w:lineRule="auto"/>
        <w:ind w:firstLineChars="100" w:firstLine="240"/>
        <w:rPr>
          <w:rFonts w:cs="Times New Roman"/>
          <w:sz w:val="24"/>
          <w:szCs w:val="24"/>
        </w:rPr>
      </w:pPr>
      <w:r w:rsidRPr="00151626">
        <w:rPr>
          <w:rFonts w:cs="Times New Roman"/>
          <w:sz w:val="24"/>
          <w:szCs w:val="24"/>
        </w:rPr>
        <w:t xml:space="preserve">There are many ways to further improve the accuracy of DGAT-cancer. First, DGAT-cancer is dependent on mutation data from the general population and cancer population. When the sample size is increased, more mutational information will become available which will help to improve the accuracy of predictions. Moreover, DGAT-cancer only takes account of mutation and gene expression data in its predictions. Other features, such as the protein or RNA structures around the mutations could also contribute important information that might be of use in discriminating cancer drivers. Finally, </w:t>
      </w:r>
      <w:r w:rsidRPr="00151626">
        <w:rPr>
          <w:rFonts w:cs="Times New Roman"/>
          <w:sz w:val="24"/>
          <w:szCs w:val="24"/>
        </w:rPr>
        <w:lastRenderedPageBreak/>
        <w:t xml:space="preserve">since the performance of DGAT-cancer is influenced by pathogenicity predictions for mutations, more accurate predictors for determining the pathogenicity of mutations could help to improve DGAT-cancer.  </w:t>
      </w:r>
    </w:p>
    <w:p w14:paraId="2E0A8C68" w14:textId="78AFE2D6" w:rsidR="00AB1BB9" w:rsidRPr="00151626" w:rsidRDefault="00AB1BB9" w:rsidP="00F349EC">
      <w:pPr>
        <w:pStyle w:val="1"/>
        <w:spacing w:line="480" w:lineRule="auto"/>
      </w:pPr>
      <w:r w:rsidRPr="00151626">
        <w:t xml:space="preserve">Conclusions </w:t>
      </w:r>
    </w:p>
    <w:p w14:paraId="0E9E3769" w14:textId="1F761FA3" w:rsidR="00AB1BB9" w:rsidRPr="00151626" w:rsidRDefault="00AE1C60" w:rsidP="00F349EC">
      <w:pPr>
        <w:spacing w:line="480" w:lineRule="auto"/>
        <w:rPr>
          <w:rFonts w:cs="Times New Roman"/>
          <w:sz w:val="24"/>
          <w:szCs w:val="24"/>
        </w:rPr>
      </w:pPr>
      <w:r w:rsidRPr="00151626">
        <w:rPr>
          <w:rFonts w:cs="Times New Roman"/>
          <w:sz w:val="24"/>
          <w:szCs w:val="24"/>
        </w:rPr>
        <w:t xml:space="preserve">We demonstrate that </w:t>
      </w:r>
      <w:r w:rsidR="00AB1BB9" w:rsidRPr="00151626">
        <w:rPr>
          <w:rFonts w:cs="Times New Roman"/>
          <w:sz w:val="24"/>
          <w:szCs w:val="24"/>
        </w:rPr>
        <w:t>DGAT-cancer is powerful in predicting cancer drivers using mutation and/or gene expression data</w:t>
      </w:r>
      <w:r w:rsidRPr="00151626">
        <w:rPr>
          <w:rFonts w:cs="Times New Roman"/>
          <w:sz w:val="24"/>
          <w:szCs w:val="24"/>
        </w:rPr>
        <w:t>, and has a superior performance compared to three commonly used methods.</w:t>
      </w:r>
      <w:r w:rsidR="00AB1BB9" w:rsidRPr="00151626">
        <w:rPr>
          <w:rFonts w:cs="Times New Roman"/>
          <w:sz w:val="24"/>
          <w:szCs w:val="24"/>
        </w:rPr>
        <w:t xml:space="preserve"> </w:t>
      </w:r>
      <w:r w:rsidR="00EA6F00" w:rsidRPr="00151626">
        <w:rPr>
          <w:rFonts w:cs="Times New Roman"/>
          <w:sz w:val="24"/>
          <w:szCs w:val="24"/>
        </w:rPr>
        <w:t>T</w:t>
      </w:r>
      <w:r w:rsidR="00AB1BB9" w:rsidRPr="00151626">
        <w:rPr>
          <w:rFonts w:cs="Times New Roman"/>
          <w:sz w:val="24"/>
          <w:szCs w:val="24"/>
        </w:rPr>
        <w:t>he importan</w:t>
      </w:r>
      <w:r w:rsidR="00901BD4" w:rsidRPr="00151626">
        <w:rPr>
          <w:rFonts w:cs="Times New Roman"/>
          <w:sz w:val="24"/>
          <w:szCs w:val="24"/>
        </w:rPr>
        <w:t>ce</w:t>
      </w:r>
      <w:r w:rsidR="00AB1BB9" w:rsidRPr="00151626">
        <w:rPr>
          <w:rFonts w:cs="Times New Roman"/>
          <w:sz w:val="24"/>
          <w:szCs w:val="24"/>
        </w:rPr>
        <w:t xml:space="preserve"> of gene expression data </w:t>
      </w:r>
      <w:r w:rsidR="00872BB5" w:rsidRPr="00151626">
        <w:rPr>
          <w:rFonts w:cs="Times New Roman"/>
          <w:sz w:val="24"/>
          <w:szCs w:val="24"/>
        </w:rPr>
        <w:t>and mutation information</w:t>
      </w:r>
      <w:r w:rsidR="00AB1BB9" w:rsidRPr="00151626">
        <w:rPr>
          <w:rFonts w:cs="Times New Roman"/>
          <w:sz w:val="24"/>
          <w:szCs w:val="24"/>
        </w:rPr>
        <w:t xml:space="preserve"> in predicting cancer drivers</w:t>
      </w:r>
      <w:r w:rsidR="00EA6F00" w:rsidRPr="00151626">
        <w:rPr>
          <w:rFonts w:cs="Times New Roman"/>
          <w:sz w:val="24"/>
          <w:szCs w:val="24"/>
        </w:rPr>
        <w:t xml:space="preserve"> was evidenced</w:t>
      </w:r>
      <w:r w:rsidR="00AB1BB9" w:rsidRPr="00151626">
        <w:rPr>
          <w:rFonts w:cs="Times New Roman"/>
          <w:sz w:val="24"/>
          <w:szCs w:val="24"/>
        </w:rPr>
        <w:t>.</w:t>
      </w:r>
      <w:r w:rsidRPr="00151626">
        <w:rPr>
          <w:rFonts w:cs="Times New Roman"/>
          <w:sz w:val="24"/>
          <w:szCs w:val="24"/>
        </w:rPr>
        <w:t xml:space="preserve"> DGAT-cancer has </w:t>
      </w:r>
      <w:r w:rsidR="00A753A9" w:rsidRPr="00151626">
        <w:rPr>
          <w:rFonts w:cs="Times New Roman"/>
          <w:sz w:val="24"/>
          <w:szCs w:val="24"/>
        </w:rPr>
        <w:t>broadened</w:t>
      </w:r>
      <w:r w:rsidR="00EA6F00" w:rsidRPr="00151626">
        <w:rPr>
          <w:rFonts w:cs="Times New Roman"/>
          <w:sz w:val="24"/>
          <w:szCs w:val="24"/>
        </w:rPr>
        <w:t xml:space="preserve"> our path</w:t>
      </w:r>
      <w:r w:rsidRPr="00151626">
        <w:rPr>
          <w:rFonts w:cs="Times New Roman"/>
          <w:sz w:val="24"/>
          <w:szCs w:val="24"/>
        </w:rPr>
        <w:t xml:space="preserve"> to detect cancer driver genes</w:t>
      </w:r>
      <w:r w:rsidR="00A753A9" w:rsidRPr="00151626">
        <w:rPr>
          <w:rFonts w:cs="Times New Roman"/>
          <w:sz w:val="24"/>
          <w:szCs w:val="24"/>
        </w:rPr>
        <w:t xml:space="preserve"> and shed a light on cancer therapy</w:t>
      </w:r>
      <w:r w:rsidRPr="00151626">
        <w:rPr>
          <w:rFonts w:cs="Times New Roman"/>
          <w:sz w:val="24"/>
          <w:szCs w:val="24"/>
        </w:rPr>
        <w:t>.</w:t>
      </w:r>
    </w:p>
    <w:p w14:paraId="00EBE2DA" w14:textId="698F1EF4" w:rsidR="00D670C2" w:rsidRPr="00151626" w:rsidRDefault="00FB64BF" w:rsidP="00F349EC">
      <w:pPr>
        <w:pStyle w:val="1"/>
        <w:spacing w:line="480" w:lineRule="auto"/>
      </w:pPr>
      <w:r w:rsidRPr="00151626">
        <w:t xml:space="preserve">Declarations </w:t>
      </w:r>
    </w:p>
    <w:p w14:paraId="2D83A8C0" w14:textId="6A669E4D" w:rsidR="0070156A" w:rsidRPr="00151626" w:rsidRDefault="00FB64BF" w:rsidP="00F349EC">
      <w:pPr>
        <w:pStyle w:val="2"/>
        <w:spacing w:line="480" w:lineRule="auto"/>
        <w:rPr>
          <w:shd w:val="clear" w:color="auto" w:fill="FFFFFF"/>
        </w:rPr>
      </w:pPr>
      <w:r w:rsidRPr="00151626">
        <w:rPr>
          <w:shd w:val="clear" w:color="auto" w:fill="FFFFFF"/>
        </w:rPr>
        <w:t>Ethics approval and consent to participate</w:t>
      </w:r>
    </w:p>
    <w:p w14:paraId="1FDB72A8" w14:textId="39091B0B" w:rsidR="00FB64BF" w:rsidRPr="00151626" w:rsidRDefault="0099571A" w:rsidP="00F349EC">
      <w:pPr>
        <w:spacing w:line="480" w:lineRule="auto"/>
        <w:rPr>
          <w:rFonts w:cs="Times New Roman"/>
          <w:sz w:val="24"/>
          <w:szCs w:val="24"/>
          <w:shd w:val="clear" w:color="auto" w:fill="FFFFFF"/>
        </w:rPr>
      </w:pPr>
      <w:r w:rsidRPr="00151626">
        <w:rPr>
          <w:rFonts w:cs="Times New Roman"/>
          <w:sz w:val="24"/>
          <w:szCs w:val="24"/>
        </w:rPr>
        <w:t xml:space="preserve">The study was approved by the Ethics Committee of Sun </w:t>
      </w:r>
      <w:proofErr w:type="spellStart"/>
      <w:r w:rsidRPr="00151626">
        <w:rPr>
          <w:rFonts w:cs="Times New Roman"/>
          <w:sz w:val="24"/>
          <w:szCs w:val="24"/>
        </w:rPr>
        <w:t>Yat-sen</w:t>
      </w:r>
      <w:proofErr w:type="spellEnd"/>
      <w:r w:rsidRPr="00151626">
        <w:rPr>
          <w:rFonts w:cs="Times New Roman"/>
          <w:sz w:val="24"/>
          <w:szCs w:val="24"/>
        </w:rPr>
        <w:t xml:space="preserve"> University, and informed consent was obtained from all subjects.</w:t>
      </w:r>
    </w:p>
    <w:p w14:paraId="54117B82" w14:textId="37128869" w:rsidR="00FB64BF" w:rsidRPr="00151626" w:rsidRDefault="00FB64BF" w:rsidP="00F349EC">
      <w:pPr>
        <w:pStyle w:val="2"/>
        <w:spacing w:line="480" w:lineRule="auto"/>
        <w:rPr>
          <w:shd w:val="clear" w:color="auto" w:fill="FFFFFF"/>
        </w:rPr>
      </w:pPr>
      <w:r w:rsidRPr="00151626">
        <w:rPr>
          <w:shd w:val="clear" w:color="auto" w:fill="FFFFFF"/>
        </w:rPr>
        <w:t>Consent for publication</w:t>
      </w:r>
    </w:p>
    <w:p w14:paraId="5D07E661" w14:textId="24A69ADB" w:rsidR="00FB64BF" w:rsidRPr="00151626" w:rsidRDefault="00FB64BF" w:rsidP="00F349EC">
      <w:pPr>
        <w:spacing w:line="480" w:lineRule="auto"/>
        <w:rPr>
          <w:rFonts w:cs="Times New Roman"/>
          <w:sz w:val="24"/>
          <w:szCs w:val="24"/>
          <w:shd w:val="clear" w:color="auto" w:fill="FFFFFF"/>
        </w:rPr>
      </w:pPr>
      <w:r w:rsidRPr="00151626">
        <w:rPr>
          <w:rFonts w:cs="Times New Roman"/>
          <w:sz w:val="24"/>
          <w:szCs w:val="24"/>
          <w:shd w:val="clear" w:color="auto" w:fill="FFFFFF"/>
        </w:rPr>
        <w:t>Not applicable.</w:t>
      </w:r>
    </w:p>
    <w:p w14:paraId="268F783C" w14:textId="77777777" w:rsidR="00FB64BF" w:rsidRPr="00151626" w:rsidRDefault="00FB64BF" w:rsidP="00F349EC">
      <w:pPr>
        <w:spacing w:line="480" w:lineRule="auto"/>
        <w:rPr>
          <w:rFonts w:cs="Times New Roman"/>
          <w:sz w:val="24"/>
          <w:szCs w:val="24"/>
          <w:shd w:val="clear" w:color="auto" w:fill="FFFFFF"/>
        </w:rPr>
      </w:pPr>
    </w:p>
    <w:p w14:paraId="3F245C8A" w14:textId="77777777" w:rsidR="00FB64BF" w:rsidRPr="00151626" w:rsidRDefault="00FB64BF" w:rsidP="00F349EC">
      <w:pPr>
        <w:pStyle w:val="2"/>
        <w:spacing w:line="480" w:lineRule="auto"/>
      </w:pPr>
      <w:r w:rsidRPr="00151626">
        <w:t>Availability of data and materials</w:t>
      </w:r>
    </w:p>
    <w:p w14:paraId="70FEF1CC" w14:textId="77777777" w:rsidR="00FB64BF" w:rsidRPr="00151626" w:rsidRDefault="00FB64BF" w:rsidP="00F349EC">
      <w:pPr>
        <w:spacing w:line="480" w:lineRule="auto"/>
        <w:rPr>
          <w:rFonts w:cs="Times New Roman"/>
          <w:sz w:val="24"/>
          <w:szCs w:val="24"/>
        </w:rPr>
      </w:pPr>
      <w:r w:rsidRPr="00151626">
        <w:rPr>
          <w:rFonts w:cs="Times New Roman"/>
          <w:sz w:val="24"/>
          <w:szCs w:val="24"/>
        </w:rPr>
        <w:t xml:space="preserve">The DGAT-cancer method is available as an open-source software package on the </w:t>
      </w:r>
      <w:r w:rsidRPr="00151626">
        <w:rPr>
          <w:rFonts w:cs="Times New Roman"/>
          <w:sz w:val="24"/>
          <w:szCs w:val="24"/>
        </w:rPr>
        <w:lastRenderedPageBreak/>
        <w:t>GitHub repository (https://github.com/Dan-He/DGAT-cancer).</w:t>
      </w:r>
      <w:r w:rsidRPr="00151626">
        <w:rPr>
          <w:rFonts w:cs="Times New Roman"/>
        </w:rPr>
        <w:t xml:space="preserve"> </w:t>
      </w:r>
      <w:r w:rsidRPr="00151626">
        <w:rPr>
          <w:rFonts w:cs="Times New Roman"/>
          <w:sz w:val="24"/>
          <w:szCs w:val="24"/>
        </w:rPr>
        <w:t>Simple somatic mutation (SSM) data from 12 cancer cohorts were downloaded from the Broad Institute GDAC Firehose Portal (http://gdac.broadinstitute.org/), the International Cancer Genome Consortium (ICGC) Data Portal (https://dcc.icgc.org/releases/current/Projects/) and The Cancer Genome Atlas (TCGA) (https://www.cancer.gov/about-nci/organization/ccg/research/structural-genomics/tcga). The germline mutation data of a healthy population were collected from Phase 3 of the 1000 Genomes Project (https://www.internationalgenome.org/data, GRCh38). RNA-</w:t>
      </w:r>
      <w:proofErr w:type="spellStart"/>
      <w:r w:rsidRPr="00151626">
        <w:rPr>
          <w:rFonts w:cs="Times New Roman"/>
          <w:sz w:val="24"/>
          <w:szCs w:val="24"/>
        </w:rPr>
        <w:t>seq</w:t>
      </w:r>
      <w:proofErr w:type="spellEnd"/>
      <w:r w:rsidRPr="00151626">
        <w:rPr>
          <w:rFonts w:cs="Times New Roman"/>
          <w:sz w:val="24"/>
          <w:szCs w:val="24"/>
        </w:rPr>
        <w:t xml:space="preserve"> data of tumors from 12 cancer types in TCGA were downloaded from the UCSC </w:t>
      </w:r>
      <w:proofErr w:type="spellStart"/>
      <w:r w:rsidRPr="00151626">
        <w:rPr>
          <w:rFonts w:cs="Times New Roman"/>
          <w:sz w:val="24"/>
          <w:szCs w:val="24"/>
        </w:rPr>
        <w:t>Xena</w:t>
      </w:r>
      <w:proofErr w:type="spellEnd"/>
      <w:r w:rsidRPr="00151626">
        <w:rPr>
          <w:rFonts w:cs="Times New Roman"/>
          <w:sz w:val="24"/>
          <w:szCs w:val="24"/>
        </w:rPr>
        <w:t xml:space="preserve"> platform (http://xena.ucsc.edu/).</w:t>
      </w:r>
    </w:p>
    <w:p w14:paraId="7F8F0CE0" w14:textId="1AAFA089" w:rsidR="00FB64BF" w:rsidRPr="00151626" w:rsidRDefault="00F349EC" w:rsidP="00F349EC">
      <w:pPr>
        <w:spacing w:line="480" w:lineRule="auto"/>
        <w:rPr>
          <w:rFonts w:cs="Times New Roman"/>
          <w:sz w:val="24"/>
          <w:szCs w:val="24"/>
        </w:rPr>
      </w:pPr>
      <w:r w:rsidRPr="00151626">
        <w:rPr>
          <w:rFonts w:cs="Times New Roman"/>
          <w:sz w:val="24"/>
          <w:szCs w:val="24"/>
        </w:rPr>
        <w:t xml:space="preserve">Additional </w:t>
      </w:r>
      <w:r w:rsidR="000F311C" w:rsidRPr="00151626">
        <w:rPr>
          <w:rFonts w:cs="Times New Roman"/>
          <w:sz w:val="24"/>
          <w:szCs w:val="24"/>
        </w:rPr>
        <w:t>information</w:t>
      </w:r>
      <w:r w:rsidR="00FB64BF" w:rsidRPr="00151626">
        <w:rPr>
          <w:rFonts w:cs="Times New Roman"/>
          <w:sz w:val="24"/>
          <w:szCs w:val="24"/>
        </w:rPr>
        <w:t xml:space="preserve"> is available at the website.</w:t>
      </w:r>
    </w:p>
    <w:p w14:paraId="6BA1E2B1" w14:textId="77777777" w:rsidR="00FB64BF" w:rsidRPr="00151626" w:rsidRDefault="00FB64BF" w:rsidP="00F349EC">
      <w:pPr>
        <w:spacing w:line="480" w:lineRule="auto"/>
        <w:rPr>
          <w:rFonts w:cs="Times New Roman"/>
          <w:sz w:val="24"/>
          <w:szCs w:val="24"/>
        </w:rPr>
      </w:pPr>
    </w:p>
    <w:p w14:paraId="0AB88462" w14:textId="77777777" w:rsidR="00FB64BF" w:rsidRPr="00151626" w:rsidRDefault="00FB64BF" w:rsidP="00F349EC">
      <w:pPr>
        <w:pStyle w:val="2"/>
        <w:spacing w:line="480" w:lineRule="auto"/>
        <w:rPr>
          <w:rStyle w:val="fontstyle01"/>
          <w:rFonts w:ascii="Times New Roman" w:hAnsi="Times New Roman" w:cs="Times New Roman"/>
          <w:sz w:val="24"/>
          <w:szCs w:val="24"/>
        </w:rPr>
      </w:pPr>
      <w:r w:rsidRPr="00151626">
        <w:rPr>
          <w:rFonts w:cs="Times New Roman"/>
        </w:rPr>
        <w:t>Competing interests</w:t>
      </w:r>
    </w:p>
    <w:p w14:paraId="63BB4DDC" w14:textId="77777777" w:rsidR="00FB64BF" w:rsidRPr="00151626" w:rsidRDefault="00FB64BF" w:rsidP="00F349EC">
      <w:pPr>
        <w:spacing w:line="480" w:lineRule="auto"/>
        <w:rPr>
          <w:rFonts w:cs="Times New Roman"/>
          <w:sz w:val="24"/>
          <w:szCs w:val="24"/>
        </w:rPr>
      </w:pPr>
      <w:r w:rsidRPr="00151626">
        <w:rPr>
          <w:rFonts w:cs="Times New Roman"/>
          <w:sz w:val="24"/>
          <w:szCs w:val="24"/>
        </w:rPr>
        <w:t>All authors declared that they have no competing interests.</w:t>
      </w:r>
    </w:p>
    <w:p w14:paraId="2DEDF1A0" w14:textId="77777777" w:rsidR="00FB64BF" w:rsidRPr="0020180D" w:rsidRDefault="00FB64BF" w:rsidP="00F349EC">
      <w:pPr>
        <w:spacing w:line="480" w:lineRule="auto"/>
        <w:rPr>
          <w:rFonts w:cs="Times New Roman"/>
          <w:sz w:val="24"/>
          <w:szCs w:val="24"/>
          <w:lang w:val="en-AU"/>
        </w:rPr>
      </w:pPr>
    </w:p>
    <w:p w14:paraId="1C5B5188" w14:textId="77777777" w:rsidR="00FB64BF" w:rsidRPr="00151626" w:rsidRDefault="00FB64BF" w:rsidP="00F349EC">
      <w:pPr>
        <w:pStyle w:val="2"/>
        <w:spacing w:line="480" w:lineRule="auto"/>
        <w:rPr>
          <w:rFonts w:cs="Times New Roman"/>
        </w:rPr>
      </w:pPr>
      <w:r w:rsidRPr="00151626">
        <w:rPr>
          <w:rFonts w:cs="Times New Roman"/>
        </w:rPr>
        <w:t>Funding</w:t>
      </w:r>
    </w:p>
    <w:p w14:paraId="61D4ABC4" w14:textId="371A2C75" w:rsidR="00FB64BF" w:rsidRPr="00151626" w:rsidRDefault="00FB64BF" w:rsidP="00F349EC">
      <w:pPr>
        <w:spacing w:line="480" w:lineRule="auto"/>
        <w:rPr>
          <w:rFonts w:cs="Times New Roman"/>
          <w:sz w:val="24"/>
          <w:szCs w:val="24"/>
        </w:rPr>
      </w:pPr>
      <w:r w:rsidRPr="00151626">
        <w:rPr>
          <w:rFonts w:cs="Times New Roman"/>
          <w:sz w:val="24"/>
          <w:szCs w:val="24"/>
        </w:rPr>
        <w:t xml:space="preserve">This work was supported by the National Key Research and Development Program of China (2020YFB0204803), the Natural Science Foundation of China (81801132, 81971190, 61772566), Guangdong Key Field Research and Development Plan (2019B020228001, 2018B010109006, and 2021A1515010256), Introducing </w:t>
      </w:r>
      <w:r w:rsidRPr="00151626">
        <w:rPr>
          <w:rFonts w:cs="Times New Roman"/>
          <w:sz w:val="24"/>
          <w:szCs w:val="24"/>
        </w:rPr>
        <w:lastRenderedPageBreak/>
        <w:t>Innovative, Guangzhou Science and Technology Research Plan (202007030010).</w:t>
      </w:r>
    </w:p>
    <w:p w14:paraId="022847A5" w14:textId="77777777" w:rsidR="00FB64BF" w:rsidRPr="00151626" w:rsidRDefault="00FB64BF" w:rsidP="00F349EC">
      <w:pPr>
        <w:spacing w:line="480" w:lineRule="auto"/>
        <w:rPr>
          <w:rFonts w:cs="Times New Roman"/>
          <w:sz w:val="24"/>
          <w:szCs w:val="24"/>
        </w:rPr>
      </w:pPr>
    </w:p>
    <w:p w14:paraId="2DCE9126" w14:textId="3DF46548" w:rsidR="00FB64BF" w:rsidRPr="00151626" w:rsidRDefault="00FB64BF" w:rsidP="00F349EC">
      <w:pPr>
        <w:pStyle w:val="2"/>
        <w:spacing w:line="480" w:lineRule="auto"/>
      </w:pPr>
      <w:r w:rsidRPr="00151626">
        <w:t>Author’s contributions</w:t>
      </w:r>
    </w:p>
    <w:p w14:paraId="68A33BF0" w14:textId="77777777" w:rsidR="00FB64BF" w:rsidRPr="00151626" w:rsidRDefault="00FB64BF" w:rsidP="00F349EC">
      <w:pPr>
        <w:spacing w:line="480" w:lineRule="auto"/>
        <w:rPr>
          <w:sz w:val="24"/>
          <w:szCs w:val="24"/>
        </w:rPr>
      </w:pPr>
      <w:proofErr w:type="gramStart"/>
      <w:r w:rsidRPr="00151626">
        <w:rPr>
          <w:sz w:val="24"/>
          <w:szCs w:val="24"/>
        </w:rPr>
        <w:t>HY.Z</w:t>
      </w:r>
      <w:proofErr w:type="gramEnd"/>
      <w:r w:rsidRPr="00151626">
        <w:rPr>
          <w:sz w:val="24"/>
          <w:szCs w:val="24"/>
        </w:rPr>
        <w:t xml:space="preserve"> designed the study. D.H performed the model construction and analyses, with assistance from Z.L and T.L. L.L performed the experiments, with assistance from </w:t>
      </w:r>
      <w:proofErr w:type="gramStart"/>
      <w:r w:rsidRPr="00151626">
        <w:rPr>
          <w:sz w:val="24"/>
          <w:szCs w:val="24"/>
        </w:rPr>
        <w:t>HS.Z</w:t>
      </w:r>
      <w:proofErr w:type="gramEnd"/>
      <w:r w:rsidRPr="00151626">
        <w:rPr>
          <w:sz w:val="24"/>
          <w:szCs w:val="24"/>
        </w:rPr>
        <w:t xml:space="preserve">, F.L, S.L and B.L. D.H, L.L and Z.L wrote the manuscript. </w:t>
      </w:r>
      <w:proofErr w:type="gramStart"/>
      <w:r w:rsidRPr="00151626">
        <w:rPr>
          <w:sz w:val="24"/>
          <w:szCs w:val="24"/>
        </w:rPr>
        <w:t>HY.Z</w:t>
      </w:r>
      <w:proofErr w:type="gramEnd"/>
      <w:r w:rsidRPr="00151626">
        <w:rPr>
          <w:sz w:val="24"/>
          <w:szCs w:val="24"/>
        </w:rPr>
        <w:t xml:space="preserve"> and D.N.C supervised the study. All authors discussed the results and interpretation and contributed to the final version of the paper.</w:t>
      </w:r>
    </w:p>
    <w:p w14:paraId="260BC563" w14:textId="77777777" w:rsidR="00FB64BF" w:rsidRPr="00151626" w:rsidRDefault="00FB64BF" w:rsidP="00F349EC">
      <w:pPr>
        <w:spacing w:line="480" w:lineRule="auto"/>
        <w:rPr>
          <w:rFonts w:cs="Times New Roman"/>
          <w:sz w:val="24"/>
          <w:szCs w:val="24"/>
        </w:rPr>
      </w:pPr>
    </w:p>
    <w:p w14:paraId="14A86770" w14:textId="7B0D22B6" w:rsidR="00D670C2" w:rsidRPr="00151626" w:rsidRDefault="00A8610D" w:rsidP="00F349EC">
      <w:pPr>
        <w:pStyle w:val="2"/>
        <w:spacing w:line="480" w:lineRule="auto"/>
        <w:rPr>
          <w:rFonts w:cs="Times New Roman"/>
          <w:szCs w:val="24"/>
        </w:rPr>
      </w:pPr>
      <w:r w:rsidRPr="00151626">
        <w:rPr>
          <w:rFonts w:cs="Times New Roman"/>
          <w:szCs w:val="24"/>
          <w:shd w:val="clear" w:color="auto" w:fill="FFFFFF"/>
        </w:rPr>
        <w:t>Acknowl</w:t>
      </w:r>
      <w:r w:rsidRPr="00151626">
        <w:rPr>
          <w:rFonts w:cs="Times New Roman"/>
          <w:shd w:val="clear" w:color="auto" w:fill="FFFFFF"/>
        </w:rPr>
        <w:t>edgments</w:t>
      </w:r>
    </w:p>
    <w:p w14:paraId="1B94EBA9" w14:textId="77777777" w:rsidR="00D670C2" w:rsidRPr="00151626" w:rsidRDefault="00A8610D" w:rsidP="00F349EC">
      <w:pPr>
        <w:spacing w:line="480" w:lineRule="auto"/>
        <w:rPr>
          <w:rFonts w:cs="Times New Roman"/>
          <w:sz w:val="24"/>
          <w:szCs w:val="24"/>
        </w:rPr>
      </w:pPr>
      <w:r w:rsidRPr="00151626">
        <w:rPr>
          <w:rFonts w:cs="Times New Roman"/>
          <w:sz w:val="24"/>
          <w:szCs w:val="24"/>
        </w:rPr>
        <w:t xml:space="preserve">The authors thank many resources for making data available. </w:t>
      </w:r>
    </w:p>
    <w:bookmarkEnd w:id="169"/>
    <w:p w14:paraId="3B21802C" w14:textId="77777777" w:rsidR="00D670C2" w:rsidRPr="00151626" w:rsidRDefault="00D670C2" w:rsidP="00F349EC">
      <w:pPr>
        <w:spacing w:line="480" w:lineRule="auto"/>
        <w:rPr>
          <w:rFonts w:cs="Times New Roman"/>
          <w:sz w:val="24"/>
          <w:szCs w:val="24"/>
        </w:rPr>
      </w:pPr>
    </w:p>
    <w:p w14:paraId="0F3EE04B" w14:textId="77777777" w:rsidR="00D670C2" w:rsidRPr="00151626" w:rsidRDefault="00A8610D" w:rsidP="00F349EC">
      <w:pPr>
        <w:pStyle w:val="1"/>
        <w:tabs>
          <w:tab w:val="left" w:pos="2895"/>
        </w:tabs>
        <w:spacing w:line="480" w:lineRule="auto"/>
        <w:rPr>
          <w:rFonts w:cs="Times New Roman"/>
          <w:sz w:val="24"/>
          <w:szCs w:val="24"/>
        </w:rPr>
      </w:pPr>
      <w:bookmarkStart w:id="547" w:name="_Hlk173792595"/>
      <w:r w:rsidRPr="00151626">
        <w:rPr>
          <w:rFonts w:cs="Times New Roman"/>
          <w:sz w:val="24"/>
          <w:szCs w:val="24"/>
        </w:rPr>
        <w:t xml:space="preserve">References </w:t>
      </w:r>
      <w:bookmarkEnd w:id="547"/>
      <w:r w:rsidRPr="00151626">
        <w:rPr>
          <w:rFonts w:cs="Times New Roman"/>
          <w:sz w:val="24"/>
          <w:szCs w:val="24"/>
        </w:rPr>
        <w:tab/>
      </w:r>
    </w:p>
    <w:p w14:paraId="7376DE8F" w14:textId="77777777" w:rsidR="008210F2" w:rsidRPr="008210F2" w:rsidRDefault="00A8610D" w:rsidP="008210F2">
      <w:pPr>
        <w:pStyle w:val="EndNoteBibliography"/>
        <w:ind w:left="720" w:hanging="720"/>
        <w:rPr>
          <w:noProof/>
        </w:rPr>
      </w:pPr>
      <w:r w:rsidRPr="00151626">
        <w:rPr>
          <w:sz w:val="22"/>
        </w:rPr>
        <w:fldChar w:fldCharType="begin"/>
      </w:r>
      <w:r w:rsidRPr="00151626">
        <w:rPr>
          <w:sz w:val="22"/>
        </w:rPr>
        <w:instrText xml:space="preserve"> ADDIN EN.REFLIST </w:instrText>
      </w:r>
      <w:r w:rsidRPr="00151626">
        <w:rPr>
          <w:sz w:val="22"/>
        </w:rPr>
        <w:fldChar w:fldCharType="separate"/>
      </w:r>
      <w:bookmarkStart w:id="548" w:name="_ENREF_1"/>
      <w:r w:rsidR="008210F2" w:rsidRPr="008210F2">
        <w:rPr>
          <w:noProof/>
        </w:rPr>
        <w:t>1</w:t>
      </w:r>
      <w:r w:rsidR="008210F2" w:rsidRPr="008210F2">
        <w:rPr>
          <w:noProof/>
        </w:rPr>
        <w:tab/>
        <w:t>Kandoth, C.</w:t>
      </w:r>
      <w:r w:rsidR="008210F2" w:rsidRPr="008210F2">
        <w:rPr>
          <w:i/>
          <w:noProof/>
        </w:rPr>
        <w:t xml:space="preserve"> et al.</w:t>
      </w:r>
      <w:r w:rsidR="008210F2" w:rsidRPr="008210F2">
        <w:rPr>
          <w:noProof/>
        </w:rPr>
        <w:t xml:space="preserve"> Mutational landscape and significance across 12 major cancer types. </w:t>
      </w:r>
      <w:r w:rsidR="008210F2" w:rsidRPr="008210F2">
        <w:rPr>
          <w:i/>
          <w:noProof/>
        </w:rPr>
        <w:t>Nature</w:t>
      </w:r>
      <w:r w:rsidR="008210F2" w:rsidRPr="008210F2">
        <w:rPr>
          <w:noProof/>
        </w:rPr>
        <w:t xml:space="preserve"> </w:t>
      </w:r>
      <w:r w:rsidR="008210F2" w:rsidRPr="008210F2">
        <w:rPr>
          <w:b/>
          <w:noProof/>
        </w:rPr>
        <w:t>502</w:t>
      </w:r>
      <w:r w:rsidR="008210F2" w:rsidRPr="008210F2">
        <w:rPr>
          <w:noProof/>
        </w:rPr>
        <w:t>, 333-339, doi:10.1038/nature12634 (2013).</w:t>
      </w:r>
      <w:bookmarkEnd w:id="548"/>
    </w:p>
    <w:p w14:paraId="29C19F4E" w14:textId="77777777" w:rsidR="008210F2" w:rsidRPr="008210F2" w:rsidRDefault="008210F2" w:rsidP="008210F2">
      <w:pPr>
        <w:pStyle w:val="EndNoteBibliography"/>
        <w:ind w:left="720" w:hanging="720"/>
        <w:rPr>
          <w:noProof/>
        </w:rPr>
      </w:pPr>
      <w:bookmarkStart w:id="549" w:name="_ENREF_2"/>
      <w:r w:rsidRPr="008210F2">
        <w:rPr>
          <w:noProof/>
        </w:rPr>
        <w:t>2</w:t>
      </w:r>
      <w:r w:rsidRPr="008210F2">
        <w:rPr>
          <w:noProof/>
        </w:rPr>
        <w:tab/>
        <w:t xml:space="preserve">Cheng, F., Zhao, J. &amp; Zhao, Z. Advances in computational approaches for prioritizing driver mutations and significantly mutated genes in cancer genomes. </w:t>
      </w:r>
      <w:r w:rsidRPr="008210F2">
        <w:rPr>
          <w:i/>
          <w:noProof/>
        </w:rPr>
        <w:t>Brief Bioinform</w:t>
      </w:r>
      <w:r w:rsidRPr="008210F2">
        <w:rPr>
          <w:noProof/>
        </w:rPr>
        <w:t xml:space="preserve"> </w:t>
      </w:r>
      <w:r w:rsidRPr="008210F2">
        <w:rPr>
          <w:b/>
          <w:noProof/>
        </w:rPr>
        <w:t>17</w:t>
      </w:r>
      <w:r w:rsidRPr="008210F2">
        <w:rPr>
          <w:noProof/>
        </w:rPr>
        <w:t>, 642-656, doi:10.1093/bib/bbv068 (2016).</w:t>
      </w:r>
      <w:bookmarkEnd w:id="549"/>
    </w:p>
    <w:p w14:paraId="2D6E69DC" w14:textId="77777777" w:rsidR="008210F2" w:rsidRPr="008210F2" w:rsidRDefault="008210F2" w:rsidP="008210F2">
      <w:pPr>
        <w:pStyle w:val="EndNoteBibliography"/>
        <w:ind w:left="720" w:hanging="720"/>
        <w:rPr>
          <w:noProof/>
        </w:rPr>
      </w:pPr>
      <w:bookmarkStart w:id="550" w:name="_ENREF_3"/>
      <w:r w:rsidRPr="008210F2">
        <w:rPr>
          <w:noProof/>
        </w:rPr>
        <w:t>3</w:t>
      </w:r>
      <w:r w:rsidRPr="008210F2">
        <w:rPr>
          <w:noProof/>
        </w:rPr>
        <w:tab/>
        <w:t>Suo, C.</w:t>
      </w:r>
      <w:r w:rsidRPr="008210F2">
        <w:rPr>
          <w:i/>
          <w:noProof/>
        </w:rPr>
        <w:t xml:space="preserve"> et al.</w:t>
      </w:r>
      <w:r w:rsidRPr="008210F2">
        <w:rPr>
          <w:noProof/>
        </w:rPr>
        <w:t xml:space="preserve"> Integration of somatic mutation, expression and functional data reveals potential driver genes predictive of breast cancer survival. </w:t>
      </w:r>
      <w:r w:rsidRPr="008210F2">
        <w:rPr>
          <w:i/>
          <w:noProof/>
        </w:rPr>
        <w:t>Bioinformatics</w:t>
      </w:r>
      <w:r w:rsidRPr="008210F2">
        <w:rPr>
          <w:noProof/>
        </w:rPr>
        <w:t xml:space="preserve"> </w:t>
      </w:r>
      <w:r w:rsidRPr="008210F2">
        <w:rPr>
          <w:b/>
          <w:noProof/>
        </w:rPr>
        <w:t>31</w:t>
      </w:r>
      <w:r w:rsidRPr="008210F2">
        <w:rPr>
          <w:noProof/>
        </w:rPr>
        <w:t>, 2607-2613, doi:10.1093/bioinformatics/btv164 (2015).</w:t>
      </w:r>
      <w:bookmarkEnd w:id="550"/>
    </w:p>
    <w:p w14:paraId="728B9240" w14:textId="77777777" w:rsidR="008210F2" w:rsidRPr="008210F2" w:rsidRDefault="008210F2" w:rsidP="008210F2">
      <w:pPr>
        <w:pStyle w:val="EndNoteBibliography"/>
        <w:ind w:left="720" w:hanging="720"/>
        <w:rPr>
          <w:noProof/>
        </w:rPr>
      </w:pPr>
      <w:bookmarkStart w:id="551" w:name="_ENREF_4"/>
      <w:r w:rsidRPr="008210F2">
        <w:rPr>
          <w:noProof/>
        </w:rPr>
        <w:t>4</w:t>
      </w:r>
      <w:r w:rsidRPr="008210F2">
        <w:rPr>
          <w:noProof/>
        </w:rPr>
        <w:tab/>
        <w:t xml:space="preserve">Gumpinger, A. C., Lage, K., Horn, H. &amp; Borgwardt, K. Prediction of cancer driver genes through network-based moment propagation of mutation scores. </w:t>
      </w:r>
      <w:r w:rsidRPr="008210F2">
        <w:rPr>
          <w:i/>
          <w:noProof/>
        </w:rPr>
        <w:t>Bioinformatics</w:t>
      </w:r>
      <w:r w:rsidRPr="008210F2">
        <w:rPr>
          <w:noProof/>
        </w:rPr>
        <w:t xml:space="preserve"> </w:t>
      </w:r>
      <w:r w:rsidRPr="008210F2">
        <w:rPr>
          <w:b/>
          <w:noProof/>
        </w:rPr>
        <w:t>36</w:t>
      </w:r>
      <w:r w:rsidRPr="008210F2">
        <w:rPr>
          <w:noProof/>
        </w:rPr>
        <w:t>, i508-i515, doi:10.1093/bioinformatics/btaa452 (2020).</w:t>
      </w:r>
      <w:bookmarkEnd w:id="551"/>
    </w:p>
    <w:p w14:paraId="35E8C7C8" w14:textId="77777777" w:rsidR="008210F2" w:rsidRPr="008210F2" w:rsidRDefault="008210F2" w:rsidP="008210F2">
      <w:pPr>
        <w:pStyle w:val="EndNoteBibliography"/>
        <w:ind w:left="720" w:hanging="720"/>
        <w:rPr>
          <w:noProof/>
        </w:rPr>
      </w:pPr>
      <w:bookmarkStart w:id="552" w:name="_ENREF_5"/>
      <w:r w:rsidRPr="008210F2">
        <w:rPr>
          <w:noProof/>
        </w:rPr>
        <w:t>5</w:t>
      </w:r>
      <w:r w:rsidRPr="008210F2">
        <w:rPr>
          <w:noProof/>
        </w:rPr>
        <w:tab/>
        <w:t xml:space="preserve">Petrov, I. &amp; Alexeyenko, A. Individualized discovery of rare cancer drivers in global network context. </w:t>
      </w:r>
      <w:r w:rsidRPr="008210F2">
        <w:rPr>
          <w:i/>
          <w:noProof/>
        </w:rPr>
        <w:t>Elife</w:t>
      </w:r>
      <w:r w:rsidRPr="008210F2">
        <w:rPr>
          <w:noProof/>
        </w:rPr>
        <w:t xml:space="preserve"> </w:t>
      </w:r>
      <w:r w:rsidRPr="008210F2">
        <w:rPr>
          <w:b/>
          <w:noProof/>
        </w:rPr>
        <w:t>11</w:t>
      </w:r>
      <w:r w:rsidRPr="008210F2">
        <w:rPr>
          <w:noProof/>
        </w:rPr>
        <w:t>, doi:10.7554/eLife.74010 (2022).</w:t>
      </w:r>
      <w:bookmarkEnd w:id="552"/>
    </w:p>
    <w:p w14:paraId="6F1E8FE5" w14:textId="77777777" w:rsidR="008210F2" w:rsidRPr="008210F2" w:rsidRDefault="008210F2" w:rsidP="008210F2">
      <w:pPr>
        <w:pStyle w:val="EndNoteBibliography"/>
        <w:ind w:left="720" w:hanging="720"/>
        <w:rPr>
          <w:noProof/>
        </w:rPr>
      </w:pPr>
      <w:bookmarkStart w:id="553" w:name="_ENREF_6"/>
      <w:r w:rsidRPr="008210F2">
        <w:rPr>
          <w:noProof/>
        </w:rPr>
        <w:lastRenderedPageBreak/>
        <w:t>6</w:t>
      </w:r>
      <w:r w:rsidRPr="008210F2">
        <w:rPr>
          <w:noProof/>
        </w:rPr>
        <w:tab/>
        <w:t>Lawrence, M. S.</w:t>
      </w:r>
      <w:r w:rsidRPr="008210F2">
        <w:rPr>
          <w:i/>
          <w:noProof/>
        </w:rPr>
        <w:t xml:space="preserve"> et al.</w:t>
      </w:r>
      <w:r w:rsidRPr="008210F2">
        <w:rPr>
          <w:noProof/>
        </w:rPr>
        <w:t xml:space="preserve"> Mutational heterogeneity in cancer and the search for new cancer-associated genes. </w:t>
      </w:r>
      <w:r w:rsidRPr="008210F2">
        <w:rPr>
          <w:i/>
          <w:noProof/>
        </w:rPr>
        <w:t>Nature</w:t>
      </w:r>
      <w:r w:rsidRPr="008210F2">
        <w:rPr>
          <w:noProof/>
        </w:rPr>
        <w:t xml:space="preserve"> </w:t>
      </w:r>
      <w:r w:rsidRPr="008210F2">
        <w:rPr>
          <w:b/>
          <w:noProof/>
        </w:rPr>
        <w:t>499</w:t>
      </w:r>
      <w:r w:rsidRPr="008210F2">
        <w:rPr>
          <w:noProof/>
        </w:rPr>
        <w:t>, 214-218, doi:10.1038/nature12213 (2013).</w:t>
      </w:r>
      <w:bookmarkEnd w:id="553"/>
    </w:p>
    <w:p w14:paraId="66B03A70" w14:textId="77777777" w:rsidR="008210F2" w:rsidRPr="008210F2" w:rsidRDefault="008210F2" w:rsidP="008210F2">
      <w:pPr>
        <w:pStyle w:val="EndNoteBibliography"/>
        <w:ind w:left="720" w:hanging="720"/>
        <w:rPr>
          <w:noProof/>
        </w:rPr>
      </w:pPr>
      <w:bookmarkStart w:id="554" w:name="_ENREF_7"/>
      <w:r w:rsidRPr="008210F2">
        <w:rPr>
          <w:noProof/>
        </w:rPr>
        <w:t>7</w:t>
      </w:r>
      <w:r w:rsidRPr="008210F2">
        <w:rPr>
          <w:noProof/>
        </w:rPr>
        <w:tab/>
        <w:t xml:space="preserve">Mularoni, L., Sabarinathan, R., Deu-Pons, J., Gonzalez-Perez, A. &amp; Lopez-Bigas, N. OncodriveFML: a general framework to identify coding and non-coding regions with cancer driver mutations. </w:t>
      </w:r>
      <w:r w:rsidRPr="008210F2">
        <w:rPr>
          <w:i/>
          <w:noProof/>
        </w:rPr>
        <w:t>Genome Biol</w:t>
      </w:r>
      <w:r w:rsidRPr="008210F2">
        <w:rPr>
          <w:noProof/>
        </w:rPr>
        <w:t xml:space="preserve"> </w:t>
      </w:r>
      <w:r w:rsidRPr="008210F2">
        <w:rPr>
          <w:b/>
          <w:noProof/>
        </w:rPr>
        <w:t>17</w:t>
      </w:r>
      <w:r w:rsidRPr="008210F2">
        <w:rPr>
          <w:noProof/>
        </w:rPr>
        <w:t>, 128, doi:10.1186/s13059-016-0994-0 (2016).</w:t>
      </w:r>
      <w:bookmarkEnd w:id="554"/>
    </w:p>
    <w:p w14:paraId="337D4E33" w14:textId="77777777" w:rsidR="008210F2" w:rsidRPr="008210F2" w:rsidRDefault="008210F2" w:rsidP="008210F2">
      <w:pPr>
        <w:pStyle w:val="EndNoteBibliography"/>
        <w:ind w:left="720" w:hanging="720"/>
        <w:rPr>
          <w:noProof/>
        </w:rPr>
      </w:pPr>
      <w:bookmarkStart w:id="555" w:name="_ENREF_8"/>
      <w:r w:rsidRPr="008210F2">
        <w:rPr>
          <w:noProof/>
        </w:rPr>
        <w:t>8</w:t>
      </w:r>
      <w:r w:rsidRPr="008210F2">
        <w:rPr>
          <w:noProof/>
        </w:rPr>
        <w:tab/>
        <w:t xml:space="preserve">Arnedo-Pac, C., Mularoni, L., Muinos, F., Gonzalez-Perez, A. &amp; Lopez-Bigas, N. OncodriveCLUSTL: a sequence-based clustering method to identify cancer drivers. </w:t>
      </w:r>
      <w:r w:rsidRPr="008210F2">
        <w:rPr>
          <w:i/>
          <w:noProof/>
        </w:rPr>
        <w:t>Bioinformatics</w:t>
      </w:r>
      <w:r w:rsidRPr="008210F2">
        <w:rPr>
          <w:noProof/>
        </w:rPr>
        <w:t xml:space="preserve"> </w:t>
      </w:r>
      <w:r w:rsidRPr="008210F2">
        <w:rPr>
          <w:b/>
          <w:noProof/>
        </w:rPr>
        <w:t>35</w:t>
      </w:r>
      <w:r w:rsidRPr="008210F2">
        <w:rPr>
          <w:noProof/>
        </w:rPr>
        <w:t>, 4788-4790, doi:10.1093/bioinformatics/btz501 (2019).</w:t>
      </w:r>
      <w:bookmarkEnd w:id="555"/>
    </w:p>
    <w:p w14:paraId="20682D32" w14:textId="77777777" w:rsidR="008210F2" w:rsidRPr="008210F2" w:rsidRDefault="008210F2" w:rsidP="008210F2">
      <w:pPr>
        <w:pStyle w:val="EndNoteBibliography"/>
        <w:ind w:left="720" w:hanging="720"/>
        <w:rPr>
          <w:noProof/>
        </w:rPr>
      </w:pPr>
      <w:bookmarkStart w:id="556" w:name="_ENREF_9"/>
      <w:r w:rsidRPr="008210F2">
        <w:rPr>
          <w:noProof/>
        </w:rPr>
        <w:t>9</w:t>
      </w:r>
      <w:r w:rsidRPr="008210F2">
        <w:rPr>
          <w:noProof/>
        </w:rPr>
        <w:tab/>
        <w:t xml:space="preserve">Rabadán, R., Mohamedi, Y., Rubin, U., Chu, T. &amp; Alghalith, A. N. Identification of relevant genetic alterations in cancer using topological data analysis.  </w:t>
      </w:r>
      <w:r w:rsidRPr="008210F2">
        <w:rPr>
          <w:b/>
          <w:noProof/>
        </w:rPr>
        <w:t>11</w:t>
      </w:r>
      <w:r w:rsidRPr="008210F2">
        <w:rPr>
          <w:noProof/>
        </w:rPr>
        <w:t>, 3808, doi:10.1038/s41467-020-17659-7 (2020).</w:t>
      </w:r>
      <w:bookmarkEnd w:id="556"/>
    </w:p>
    <w:p w14:paraId="617D27F4" w14:textId="77777777" w:rsidR="008210F2" w:rsidRPr="008210F2" w:rsidRDefault="008210F2" w:rsidP="008210F2">
      <w:pPr>
        <w:pStyle w:val="EndNoteBibliography"/>
        <w:ind w:left="720" w:hanging="720"/>
        <w:rPr>
          <w:noProof/>
        </w:rPr>
      </w:pPr>
      <w:bookmarkStart w:id="557" w:name="_ENREF_10"/>
      <w:r w:rsidRPr="008210F2">
        <w:rPr>
          <w:noProof/>
        </w:rPr>
        <w:t>10</w:t>
      </w:r>
      <w:r w:rsidRPr="008210F2">
        <w:rPr>
          <w:noProof/>
        </w:rPr>
        <w:tab/>
        <w:t xml:space="preserve">Liu, X., Wu, C., Li, C. &amp; Boerwinkle, E. dbNSFP v3.0: A One-Stop Database of Functional Predictions and Annotations for Human Nonsynonymous and Splice-Site SNVs. </w:t>
      </w:r>
      <w:r w:rsidRPr="008210F2">
        <w:rPr>
          <w:i/>
          <w:noProof/>
        </w:rPr>
        <w:t>Human mutation</w:t>
      </w:r>
      <w:r w:rsidRPr="008210F2">
        <w:rPr>
          <w:noProof/>
        </w:rPr>
        <w:t xml:space="preserve"> </w:t>
      </w:r>
      <w:r w:rsidRPr="008210F2">
        <w:rPr>
          <w:b/>
          <w:noProof/>
        </w:rPr>
        <w:t>37</w:t>
      </w:r>
      <w:r w:rsidRPr="008210F2">
        <w:rPr>
          <w:noProof/>
        </w:rPr>
        <w:t>, 235-241, doi:10.1002/humu.22932 (2016).</w:t>
      </w:r>
      <w:bookmarkEnd w:id="557"/>
    </w:p>
    <w:p w14:paraId="1DD311E3" w14:textId="77777777" w:rsidR="008210F2" w:rsidRPr="008210F2" w:rsidRDefault="008210F2" w:rsidP="008210F2">
      <w:pPr>
        <w:pStyle w:val="EndNoteBibliography"/>
        <w:ind w:left="720" w:hanging="720"/>
        <w:rPr>
          <w:noProof/>
        </w:rPr>
      </w:pPr>
      <w:bookmarkStart w:id="558" w:name="_ENREF_11"/>
      <w:r w:rsidRPr="008210F2">
        <w:rPr>
          <w:noProof/>
        </w:rPr>
        <w:t>11</w:t>
      </w:r>
      <w:r w:rsidRPr="008210F2">
        <w:rPr>
          <w:noProof/>
        </w:rPr>
        <w:tab/>
        <w:t xml:space="preserve">Wang, K., Li, M. &amp; Hakonarson, H. ANNOVAR: functional annotation of genetic variants from high-throughput sequencing data. </w:t>
      </w:r>
      <w:r w:rsidRPr="008210F2">
        <w:rPr>
          <w:i/>
          <w:noProof/>
        </w:rPr>
        <w:t>Nucleic Acids Res</w:t>
      </w:r>
      <w:r w:rsidRPr="008210F2">
        <w:rPr>
          <w:noProof/>
        </w:rPr>
        <w:t xml:space="preserve"> </w:t>
      </w:r>
      <w:r w:rsidRPr="008210F2">
        <w:rPr>
          <w:b/>
          <w:noProof/>
        </w:rPr>
        <w:t>38</w:t>
      </w:r>
      <w:r w:rsidRPr="008210F2">
        <w:rPr>
          <w:noProof/>
        </w:rPr>
        <w:t>, e164, doi:10.1093/nar/gkq603 (2010).</w:t>
      </w:r>
      <w:bookmarkEnd w:id="558"/>
    </w:p>
    <w:p w14:paraId="4537A040" w14:textId="77777777" w:rsidR="008210F2" w:rsidRPr="008210F2" w:rsidRDefault="008210F2" w:rsidP="008210F2">
      <w:pPr>
        <w:pStyle w:val="EndNoteBibliography"/>
        <w:ind w:left="720" w:hanging="720"/>
        <w:rPr>
          <w:noProof/>
        </w:rPr>
      </w:pPr>
      <w:bookmarkStart w:id="559" w:name="_ENREF_12"/>
      <w:r w:rsidRPr="008210F2">
        <w:rPr>
          <w:noProof/>
        </w:rPr>
        <w:t>12</w:t>
      </w:r>
      <w:r w:rsidRPr="008210F2">
        <w:rPr>
          <w:noProof/>
        </w:rPr>
        <w:tab/>
        <w:t>Li, B.</w:t>
      </w:r>
      <w:r w:rsidRPr="008210F2">
        <w:rPr>
          <w:i/>
          <w:noProof/>
        </w:rPr>
        <w:t xml:space="preserve"> et al.</w:t>
      </w:r>
      <w:r w:rsidRPr="008210F2">
        <w:rPr>
          <w:noProof/>
        </w:rPr>
        <w:t xml:space="preserve"> Automated inference of molecular mechanisms of disease from amino acid substitutions. </w:t>
      </w:r>
      <w:r w:rsidRPr="008210F2">
        <w:rPr>
          <w:i/>
          <w:noProof/>
        </w:rPr>
        <w:t>Bioinformatics (Oxford, England)</w:t>
      </w:r>
      <w:r w:rsidRPr="008210F2">
        <w:rPr>
          <w:noProof/>
        </w:rPr>
        <w:t xml:space="preserve"> </w:t>
      </w:r>
      <w:r w:rsidRPr="008210F2">
        <w:rPr>
          <w:b/>
          <w:noProof/>
        </w:rPr>
        <w:t>25</w:t>
      </w:r>
      <w:r w:rsidRPr="008210F2">
        <w:rPr>
          <w:noProof/>
        </w:rPr>
        <w:t>, 2744-2750, doi:10.1093/bioinformatics/btp528 (2009).</w:t>
      </w:r>
      <w:bookmarkEnd w:id="559"/>
    </w:p>
    <w:p w14:paraId="1889F798" w14:textId="77777777" w:rsidR="008210F2" w:rsidRPr="008210F2" w:rsidRDefault="008210F2" w:rsidP="008210F2">
      <w:pPr>
        <w:pStyle w:val="EndNoteBibliography"/>
        <w:ind w:left="720" w:hanging="720"/>
        <w:rPr>
          <w:noProof/>
        </w:rPr>
      </w:pPr>
      <w:bookmarkStart w:id="560" w:name="_ENREF_13"/>
      <w:r w:rsidRPr="008210F2">
        <w:rPr>
          <w:noProof/>
        </w:rPr>
        <w:t>13</w:t>
      </w:r>
      <w:r w:rsidRPr="008210F2">
        <w:rPr>
          <w:noProof/>
        </w:rPr>
        <w:tab/>
        <w:t xml:space="preserve">Flanagan, S. E., Patch, A. M. &amp; Ellard, S. Using SIFT and PolyPhen to predict loss-of-function and gain-of-function mutations. </w:t>
      </w:r>
      <w:r w:rsidRPr="008210F2">
        <w:rPr>
          <w:i/>
          <w:noProof/>
        </w:rPr>
        <w:t>Genetic testing and molecular biomarkers</w:t>
      </w:r>
      <w:r w:rsidRPr="008210F2">
        <w:rPr>
          <w:noProof/>
        </w:rPr>
        <w:t xml:space="preserve"> </w:t>
      </w:r>
      <w:r w:rsidRPr="008210F2">
        <w:rPr>
          <w:b/>
          <w:noProof/>
        </w:rPr>
        <w:t>14</w:t>
      </w:r>
      <w:r w:rsidRPr="008210F2">
        <w:rPr>
          <w:noProof/>
        </w:rPr>
        <w:t>, 533-537, doi:10.1089/gtmb.2010.0036 (2010).</w:t>
      </w:r>
      <w:bookmarkEnd w:id="560"/>
    </w:p>
    <w:p w14:paraId="25336F8F" w14:textId="77777777" w:rsidR="008210F2" w:rsidRPr="008210F2" w:rsidRDefault="008210F2" w:rsidP="008210F2">
      <w:pPr>
        <w:pStyle w:val="EndNoteBibliography"/>
        <w:ind w:left="720" w:hanging="720"/>
        <w:rPr>
          <w:noProof/>
        </w:rPr>
      </w:pPr>
      <w:bookmarkStart w:id="561" w:name="_ENREF_14"/>
      <w:r w:rsidRPr="008210F2">
        <w:rPr>
          <w:noProof/>
        </w:rPr>
        <w:t>14</w:t>
      </w:r>
      <w:r w:rsidRPr="008210F2">
        <w:rPr>
          <w:noProof/>
        </w:rPr>
        <w:tab/>
        <w:t>Sondka, Z.</w:t>
      </w:r>
      <w:r w:rsidRPr="008210F2">
        <w:rPr>
          <w:i/>
          <w:noProof/>
        </w:rPr>
        <w:t xml:space="preserve"> et al.</w:t>
      </w:r>
      <w:r w:rsidRPr="008210F2">
        <w:rPr>
          <w:noProof/>
        </w:rPr>
        <w:t xml:space="preserve"> The COSMIC Cancer Gene Census: describing genetic dysfunction across all human cancers. </w:t>
      </w:r>
      <w:r w:rsidRPr="008210F2">
        <w:rPr>
          <w:i/>
          <w:noProof/>
        </w:rPr>
        <w:t>Nat Rev Cancer</w:t>
      </w:r>
      <w:r w:rsidRPr="008210F2">
        <w:rPr>
          <w:noProof/>
        </w:rPr>
        <w:t xml:space="preserve"> </w:t>
      </w:r>
      <w:r w:rsidRPr="008210F2">
        <w:rPr>
          <w:b/>
          <w:noProof/>
        </w:rPr>
        <w:t>18</w:t>
      </w:r>
      <w:r w:rsidRPr="008210F2">
        <w:rPr>
          <w:noProof/>
        </w:rPr>
        <w:t>, 696-705, doi:10.1038/s41568-018-0060-1 (2018).</w:t>
      </w:r>
      <w:bookmarkEnd w:id="561"/>
    </w:p>
    <w:p w14:paraId="01AD660A" w14:textId="77777777" w:rsidR="008210F2" w:rsidRPr="008210F2" w:rsidRDefault="008210F2" w:rsidP="008210F2">
      <w:pPr>
        <w:pStyle w:val="EndNoteBibliography"/>
        <w:ind w:left="720" w:hanging="720"/>
        <w:rPr>
          <w:noProof/>
        </w:rPr>
      </w:pPr>
      <w:bookmarkStart w:id="562" w:name="_ENREF_15"/>
      <w:r w:rsidRPr="008210F2">
        <w:rPr>
          <w:noProof/>
        </w:rPr>
        <w:t>15</w:t>
      </w:r>
      <w:r w:rsidRPr="008210F2">
        <w:rPr>
          <w:noProof/>
        </w:rPr>
        <w:tab/>
        <w:t>Chakravarty, D.</w:t>
      </w:r>
      <w:r w:rsidRPr="008210F2">
        <w:rPr>
          <w:i/>
          <w:noProof/>
        </w:rPr>
        <w:t xml:space="preserve"> et al.</w:t>
      </w:r>
      <w:r w:rsidRPr="008210F2">
        <w:rPr>
          <w:noProof/>
        </w:rPr>
        <w:t xml:space="preserve"> OncoKB: A Precision Oncology Knowledge Base. </w:t>
      </w:r>
      <w:r w:rsidRPr="008210F2">
        <w:rPr>
          <w:i/>
          <w:noProof/>
        </w:rPr>
        <w:t>JCO Precis Oncol</w:t>
      </w:r>
      <w:r w:rsidRPr="008210F2">
        <w:rPr>
          <w:noProof/>
        </w:rPr>
        <w:t xml:space="preserve"> </w:t>
      </w:r>
      <w:r w:rsidRPr="008210F2">
        <w:rPr>
          <w:b/>
          <w:noProof/>
        </w:rPr>
        <w:t>2017</w:t>
      </w:r>
      <w:r w:rsidRPr="008210F2">
        <w:rPr>
          <w:noProof/>
        </w:rPr>
        <w:t>, doi:10.1200/PO.17.00011 (2017).</w:t>
      </w:r>
      <w:bookmarkEnd w:id="562"/>
    </w:p>
    <w:p w14:paraId="7AE27979" w14:textId="77777777" w:rsidR="008210F2" w:rsidRPr="008210F2" w:rsidRDefault="008210F2" w:rsidP="008210F2">
      <w:pPr>
        <w:pStyle w:val="EndNoteBibliography"/>
        <w:ind w:left="720" w:hanging="720"/>
        <w:rPr>
          <w:noProof/>
        </w:rPr>
      </w:pPr>
      <w:bookmarkStart w:id="563" w:name="_ENREF_16"/>
      <w:r w:rsidRPr="008210F2">
        <w:rPr>
          <w:noProof/>
        </w:rPr>
        <w:t>16</w:t>
      </w:r>
      <w:r w:rsidRPr="008210F2">
        <w:rPr>
          <w:noProof/>
        </w:rPr>
        <w:tab/>
        <w:t>Vogelstein, B.</w:t>
      </w:r>
      <w:r w:rsidRPr="008210F2">
        <w:rPr>
          <w:i/>
          <w:noProof/>
        </w:rPr>
        <w:t xml:space="preserve"> et al.</w:t>
      </w:r>
      <w:r w:rsidRPr="008210F2">
        <w:rPr>
          <w:noProof/>
        </w:rPr>
        <w:t xml:space="preserve"> Cancer genome landscapes. </w:t>
      </w:r>
      <w:r w:rsidRPr="008210F2">
        <w:rPr>
          <w:i/>
          <w:noProof/>
        </w:rPr>
        <w:t>Science</w:t>
      </w:r>
      <w:r w:rsidRPr="008210F2">
        <w:rPr>
          <w:noProof/>
        </w:rPr>
        <w:t xml:space="preserve"> </w:t>
      </w:r>
      <w:r w:rsidRPr="008210F2">
        <w:rPr>
          <w:b/>
          <w:noProof/>
        </w:rPr>
        <w:t>339</w:t>
      </w:r>
      <w:r w:rsidRPr="008210F2">
        <w:rPr>
          <w:noProof/>
        </w:rPr>
        <w:t>, 1546-1558, doi:10.1126/science.1235122 (2013).</w:t>
      </w:r>
      <w:bookmarkEnd w:id="563"/>
    </w:p>
    <w:p w14:paraId="6FAF8AE4" w14:textId="77777777" w:rsidR="008210F2" w:rsidRPr="008210F2" w:rsidRDefault="008210F2" w:rsidP="008210F2">
      <w:pPr>
        <w:pStyle w:val="EndNoteBibliography"/>
        <w:ind w:left="720" w:hanging="720"/>
        <w:rPr>
          <w:noProof/>
        </w:rPr>
      </w:pPr>
      <w:bookmarkStart w:id="564" w:name="_ENREF_17"/>
      <w:r w:rsidRPr="008210F2">
        <w:rPr>
          <w:noProof/>
        </w:rPr>
        <w:t>17</w:t>
      </w:r>
      <w:r w:rsidRPr="008210F2">
        <w:rPr>
          <w:noProof/>
        </w:rPr>
        <w:tab/>
        <w:t>Martinez-Jimenez, F.</w:t>
      </w:r>
      <w:r w:rsidRPr="008210F2">
        <w:rPr>
          <w:i/>
          <w:noProof/>
        </w:rPr>
        <w:t xml:space="preserve"> et al.</w:t>
      </w:r>
      <w:r w:rsidRPr="008210F2">
        <w:rPr>
          <w:noProof/>
        </w:rPr>
        <w:t xml:space="preserve"> A compendium of mutational cancer driver genes. </w:t>
      </w:r>
      <w:r w:rsidRPr="008210F2">
        <w:rPr>
          <w:i/>
          <w:noProof/>
        </w:rPr>
        <w:t>Nat Rev Cancer</w:t>
      </w:r>
      <w:r w:rsidRPr="008210F2">
        <w:rPr>
          <w:noProof/>
        </w:rPr>
        <w:t xml:space="preserve"> </w:t>
      </w:r>
      <w:r w:rsidRPr="008210F2">
        <w:rPr>
          <w:b/>
          <w:noProof/>
        </w:rPr>
        <w:t>20</w:t>
      </w:r>
      <w:r w:rsidRPr="008210F2">
        <w:rPr>
          <w:noProof/>
        </w:rPr>
        <w:t>, 555-572, doi:10.1038/s41568-020-0290-x (2020).</w:t>
      </w:r>
      <w:bookmarkEnd w:id="564"/>
    </w:p>
    <w:p w14:paraId="5FC09CD6" w14:textId="77777777" w:rsidR="008210F2" w:rsidRPr="008210F2" w:rsidRDefault="008210F2" w:rsidP="008210F2">
      <w:pPr>
        <w:pStyle w:val="EndNoteBibliography"/>
        <w:ind w:left="720" w:hanging="720"/>
        <w:rPr>
          <w:noProof/>
        </w:rPr>
      </w:pPr>
      <w:bookmarkStart w:id="565" w:name="_ENREF_18"/>
      <w:r w:rsidRPr="008210F2">
        <w:rPr>
          <w:noProof/>
        </w:rPr>
        <w:t>18</w:t>
      </w:r>
      <w:r w:rsidRPr="008210F2">
        <w:rPr>
          <w:noProof/>
        </w:rPr>
        <w:tab/>
        <w:t>Rabadan, R.</w:t>
      </w:r>
      <w:r w:rsidRPr="008210F2">
        <w:rPr>
          <w:i/>
          <w:noProof/>
        </w:rPr>
        <w:t xml:space="preserve"> et al.</w:t>
      </w:r>
      <w:r w:rsidRPr="008210F2">
        <w:rPr>
          <w:noProof/>
        </w:rPr>
        <w:t xml:space="preserve"> Identification of relevant genetic alterations in cancer using topological data analysis. </w:t>
      </w:r>
      <w:r w:rsidRPr="008210F2">
        <w:rPr>
          <w:i/>
          <w:noProof/>
        </w:rPr>
        <w:t>Nat Commun</w:t>
      </w:r>
      <w:r w:rsidRPr="008210F2">
        <w:rPr>
          <w:noProof/>
        </w:rPr>
        <w:t xml:space="preserve"> </w:t>
      </w:r>
      <w:r w:rsidRPr="008210F2">
        <w:rPr>
          <w:b/>
          <w:noProof/>
        </w:rPr>
        <w:t>11</w:t>
      </w:r>
      <w:r w:rsidRPr="008210F2">
        <w:rPr>
          <w:noProof/>
        </w:rPr>
        <w:t>, 3808, doi:10.1038/s41467-020-17659-7 (2020).</w:t>
      </w:r>
      <w:bookmarkEnd w:id="565"/>
    </w:p>
    <w:p w14:paraId="6BA8B632" w14:textId="77777777" w:rsidR="008210F2" w:rsidRPr="008210F2" w:rsidRDefault="008210F2" w:rsidP="008210F2">
      <w:pPr>
        <w:pStyle w:val="EndNoteBibliography"/>
        <w:ind w:left="720" w:hanging="720"/>
        <w:rPr>
          <w:i/>
          <w:noProof/>
        </w:rPr>
      </w:pPr>
      <w:bookmarkStart w:id="566" w:name="_ENREF_19"/>
      <w:r w:rsidRPr="008210F2">
        <w:rPr>
          <w:noProof/>
        </w:rPr>
        <w:t>19</w:t>
      </w:r>
      <w:r w:rsidRPr="008210F2">
        <w:rPr>
          <w:noProof/>
        </w:rPr>
        <w:tab/>
        <w:t xml:space="preserve">Singh, G., Mémoli, F. &amp; Carlsson, G. E. in </w:t>
      </w:r>
      <w:r w:rsidRPr="008210F2">
        <w:rPr>
          <w:i/>
          <w:noProof/>
        </w:rPr>
        <w:t>PBG@Eurographics.</w:t>
      </w:r>
      <w:bookmarkEnd w:id="566"/>
    </w:p>
    <w:p w14:paraId="5751DE78" w14:textId="77777777" w:rsidR="008210F2" w:rsidRPr="008210F2" w:rsidRDefault="008210F2" w:rsidP="008210F2">
      <w:pPr>
        <w:pStyle w:val="EndNoteBibliography"/>
        <w:ind w:left="720" w:hanging="720"/>
        <w:rPr>
          <w:noProof/>
        </w:rPr>
      </w:pPr>
      <w:bookmarkStart w:id="567" w:name="_ENREF_20"/>
      <w:r w:rsidRPr="008210F2">
        <w:rPr>
          <w:noProof/>
        </w:rPr>
        <w:t>20</w:t>
      </w:r>
      <w:r w:rsidRPr="008210F2">
        <w:rPr>
          <w:noProof/>
        </w:rPr>
        <w:tab/>
        <w:t>Shuai, S.</w:t>
      </w:r>
      <w:r w:rsidRPr="008210F2">
        <w:rPr>
          <w:i/>
          <w:noProof/>
        </w:rPr>
        <w:t xml:space="preserve"> et al.</w:t>
      </w:r>
      <w:r w:rsidRPr="008210F2">
        <w:rPr>
          <w:noProof/>
        </w:rPr>
        <w:t xml:space="preserve"> Combined burden and functional impact tests for cancer driver discovery using DriverPower. </w:t>
      </w:r>
      <w:r w:rsidRPr="008210F2">
        <w:rPr>
          <w:i/>
          <w:noProof/>
        </w:rPr>
        <w:t>Nat Commun</w:t>
      </w:r>
      <w:r w:rsidRPr="008210F2">
        <w:rPr>
          <w:noProof/>
        </w:rPr>
        <w:t xml:space="preserve"> </w:t>
      </w:r>
      <w:r w:rsidRPr="008210F2">
        <w:rPr>
          <w:b/>
          <w:noProof/>
        </w:rPr>
        <w:t>11</w:t>
      </w:r>
      <w:r w:rsidRPr="008210F2">
        <w:rPr>
          <w:noProof/>
        </w:rPr>
        <w:t>, 734, doi:10.1038/s41467-019-13929-1 (2020).</w:t>
      </w:r>
      <w:bookmarkEnd w:id="567"/>
    </w:p>
    <w:p w14:paraId="2DEAC2AB" w14:textId="77777777" w:rsidR="008210F2" w:rsidRPr="008210F2" w:rsidRDefault="008210F2" w:rsidP="008210F2">
      <w:pPr>
        <w:pStyle w:val="EndNoteBibliography"/>
        <w:ind w:left="720" w:hanging="720"/>
        <w:rPr>
          <w:noProof/>
        </w:rPr>
      </w:pPr>
      <w:bookmarkStart w:id="568" w:name="_ENREF_21"/>
      <w:r w:rsidRPr="008210F2">
        <w:rPr>
          <w:noProof/>
        </w:rPr>
        <w:t>21</w:t>
      </w:r>
      <w:r w:rsidRPr="008210F2">
        <w:rPr>
          <w:noProof/>
        </w:rPr>
        <w:tab/>
        <w:t xml:space="preserve">He, X., Cai, D. &amp; Niyogi, P. in </w:t>
      </w:r>
      <w:r w:rsidRPr="008210F2">
        <w:rPr>
          <w:i/>
          <w:noProof/>
        </w:rPr>
        <w:t>Proceedings of the 18th International Conference on Neural Information Processing Systems</w:t>
      </w:r>
      <w:r w:rsidRPr="008210F2">
        <w:rPr>
          <w:noProof/>
        </w:rPr>
        <w:t xml:space="preserve">    507–514 (MIT Press, Vancouver, British Columbia, Canada, 2005).</w:t>
      </w:r>
      <w:bookmarkEnd w:id="568"/>
    </w:p>
    <w:p w14:paraId="4CA50F91" w14:textId="77777777" w:rsidR="008210F2" w:rsidRPr="008210F2" w:rsidRDefault="008210F2" w:rsidP="008210F2">
      <w:pPr>
        <w:pStyle w:val="EndNoteBibliography"/>
        <w:ind w:left="720" w:hanging="720"/>
        <w:rPr>
          <w:noProof/>
        </w:rPr>
      </w:pPr>
      <w:bookmarkStart w:id="569" w:name="_ENREF_22"/>
      <w:r w:rsidRPr="008210F2">
        <w:rPr>
          <w:noProof/>
        </w:rPr>
        <w:t>22</w:t>
      </w:r>
      <w:r w:rsidRPr="008210F2">
        <w:rPr>
          <w:noProof/>
        </w:rPr>
        <w:tab/>
        <w:t xml:space="preserve">He, D., Fan, C., Qi, M., Yang, Y. &amp; Cooper, D. N. Prioritization of schizophrenia risk genes from GWAS results by integrating multi-omics data.  </w:t>
      </w:r>
      <w:r w:rsidRPr="008210F2">
        <w:rPr>
          <w:b/>
          <w:noProof/>
        </w:rPr>
        <w:t>11</w:t>
      </w:r>
      <w:r w:rsidRPr="008210F2">
        <w:rPr>
          <w:noProof/>
        </w:rPr>
        <w:t>, 175, doi:10.1038/s41398-021-01294-x (2021).</w:t>
      </w:r>
      <w:bookmarkEnd w:id="569"/>
    </w:p>
    <w:p w14:paraId="5567ECB3" w14:textId="77777777" w:rsidR="008210F2" w:rsidRPr="008210F2" w:rsidRDefault="008210F2" w:rsidP="008210F2">
      <w:pPr>
        <w:pStyle w:val="EndNoteBibliography"/>
        <w:ind w:left="720" w:hanging="720"/>
        <w:rPr>
          <w:noProof/>
        </w:rPr>
      </w:pPr>
      <w:bookmarkStart w:id="570" w:name="_ENREF_23"/>
      <w:r w:rsidRPr="008210F2">
        <w:rPr>
          <w:noProof/>
        </w:rPr>
        <w:t>23</w:t>
      </w:r>
      <w:r w:rsidRPr="008210F2">
        <w:rPr>
          <w:noProof/>
        </w:rPr>
        <w:tab/>
        <w:t>Valentini., G. &amp; Re., M. PerfMeas: Performance Measures for ranking and classification tasks.  (2014).</w:t>
      </w:r>
      <w:bookmarkEnd w:id="570"/>
    </w:p>
    <w:p w14:paraId="7A259A9D" w14:textId="77777777" w:rsidR="008210F2" w:rsidRPr="008210F2" w:rsidRDefault="008210F2" w:rsidP="008210F2">
      <w:pPr>
        <w:pStyle w:val="EndNoteBibliography"/>
        <w:ind w:left="720" w:hanging="720"/>
        <w:rPr>
          <w:noProof/>
        </w:rPr>
      </w:pPr>
      <w:bookmarkStart w:id="571" w:name="_ENREF_24"/>
      <w:r w:rsidRPr="008210F2">
        <w:rPr>
          <w:noProof/>
        </w:rPr>
        <w:t>24</w:t>
      </w:r>
      <w:r w:rsidRPr="008210F2">
        <w:rPr>
          <w:noProof/>
        </w:rPr>
        <w:tab/>
        <w:t>Oughtred, R.</w:t>
      </w:r>
      <w:r w:rsidRPr="008210F2">
        <w:rPr>
          <w:i/>
          <w:noProof/>
        </w:rPr>
        <w:t xml:space="preserve"> et al.</w:t>
      </w:r>
      <w:r w:rsidRPr="008210F2">
        <w:rPr>
          <w:noProof/>
        </w:rPr>
        <w:t xml:space="preserve"> The BioGRID database: A comprehensive biomedical resource of curated </w:t>
      </w:r>
      <w:r w:rsidRPr="008210F2">
        <w:rPr>
          <w:noProof/>
        </w:rPr>
        <w:lastRenderedPageBreak/>
        <w:t xml:space="preserve">protein, genetic, and chemical interactions. </w:t>
      </w:r>
      <w:r w:rsidRPr="008210F2">
        <w:rPr>
          <w:i/>
          <w:noProof/>
        </w:rPr>
        <w:t>Protein Sci</w:t>
      </w:r>
      <w:r w:rsidRPr="008210F2">
        <w:rPr>
          <w:noProof/>
        </w:rPr>
        <w:t xml:space="preserve"> </w:t>
      </w:r>
      <w:r w:rsidRPr="008210F2">
        <w:rPr>
          <w:b/>
          <w:noProof/>
        </w:rPr>
        <w:t>30</w:t>
      </w:r>
      <w:r w:rsidRPr="008210F2">
        <w:rPr>
          <w:noProof/>
        </w:rPr>
        <w:t>, 187-200, doi:10.1002/pro.3978 (2021).</w:t>
      </w:r>
      <w:bookmarkEnd w:id="571"/>
    </w:p>
    <w:p w14:paraId="5BCBC0EA" w14:textId="77777777" w:rsidR="008210F2" w:rsidRPr="008210F2" w:rsidRDefault="008210F2" w:rsidP="008210F2">
      <w:pPr>
        <w:pStyle w:val="EndNoteBibliography"/>
        <w:ind w:left="720" w:hanging="720"/>
        <w:rPr>
          <w:noProof/>
        </w:rPr>
      </w:pPr>
      <w:bookmarkStart w:id="572" w:name="_ENREF_25"/>
      <w:r w:rsidRPr="008210F2">
        <w:rPr>
          <w:noProof/>
        </w:rPr>
        <w:t>25</w:t>
      </w:r>
      <w:r w:rsidRPr="008210F2">
        <w:rPr>
          <w:noProof/>
        </w:rPr>
        <w:tab/>
        <w:t xml:space="preserve">Chicco, D. &amp; Jurman, G. The advantages of the Matthews correlation coefficient (MCC) over F1 score and accuracy in binary classification evaluation.  </w:t>
      </w:r>
      <w:r w:rsidRPr="008210F2">
        <w:rPr>
          <w:b/>
          <w:noProof/>
        </w:rPr>
        <w:t>21</w:t>
      </w:r>
      <w:r w:rsidRPr="008210F2">
        <w:rPr>
          <w:noProof/>
        </w:rPr>
        <w:t>, 6, doi:10.1186/s12864-019-6413-7 (2020).</w:t>
      </w:r>
      <w:bookmarkEnd w:id="572"/>
    </w:p>
    <w:p w14:paraId="1538B7B2" w14:textId="77777777" w:rsidR="008210F2" w:rsidRPr="008210F2" w:rsidRDefault="008210F2" w:rsidP="008210F2">
      <w:pPr>
        <w:pStyle w:val="EndNoteBibliography"/>
        <w:ind w:left="720" w:hanging="720"/>
        <w:rPr>
          <w:noProof/>
        </w:rPr>
      </w:pPr>
      <w:bookmarkStart w:id="573" w:name="_ENREF_26"/>
      <w:r w:rsidRPr="008210F2">
        <w:rPr>
          <w:noProof/>
        </w:rPr>
        <w:t>26</w:t>
      </w:r>
      <w:r w:rsidRPr="008210F2">
        <w:rPr>
          <w:noProof/>
        </w:rPr>
        <w:tab/>
        <w:t xml:space="preserve">Przytycki, P. F. &amp; Singh, M. Differential analysis between somatic mutation and germline variation profiles reveals cancer-related genes. </w:t>
      </w:r>
      <w:r w:rsidRPr="008210F2">
        <w:rPr>
          <w:i/>
          <w:noProof/>
        </w:rPr>
        <w:t>Genome medicine</w:t>
      </w:r>
      <w:r w:rsidRPr="008210F2">
        <w:rPr>
          <w:noProof/>
        </w:rPr>
        <w:t xml:space="preserve"> </w:t>
      </w:r>
      <w:r w:rsidRPr="008210F2">
        <w:rPr>
          <w:b/>
          <w:noProof/>
        </w:rPr>
        <w:t>9</w:t>
      </w:r>
      <w:r w:rsidRPr="008210F2">
        <w:rPr>
          <w:noProof/>
        </w:rPr>
        <w:t>, 79, doi:10.1186/s13073-017-0465-6 (2017).</w:t>
      </w:r>
      <w:bookmarkEnd w:id="573"/>
    </w:p>
    <w:p w14:paraId="2C8B2A4A" w14:textId="77777777" w:rsidR="008210F2" w:rsidRPr="008210F2" w:rsidRDefault="008210F2" w:rsidP="008210F2">
      <w:pPr>
        <w:pStyle w:val="EndNoteBibliography"/>
        <w:ind w:left="720" w:hanging="720"/>
        <w:rPr>
          <w:noProof/>
        </w:rPr>
      </w:pPr>
      <w:bookmarkStart w:id="574" w:name="_ENREF_27"/>
      <w:r w:rsidRPr="008210F2">
        <w:rPr>
          <w:noProof/>
        </w:rPr>
        <w:t>27</w:t>
      </w:r>
      <w:r w:rsidRPr="008210F2">
        <w:rPr>
          <w:noProof/>
        </w:rPr>
        <w:tab/>
        <w:t>Cheng, F.</w:t>
      </w:r>
      <w:r w:rsidRPr="008210F2">
        <w:rPr>
          <w:i/>
          <w:noProof/>
        </w:rPr>
        <w:t xml:space="preserve"> et al.</w:t>
      </w:r>
      <w:r w:rsidRPr="008210F2">
        <w:rPr>
          <w:noProof/>
        </w:rPr>
        <w:t xml:space="preserve"> Studying tumorigenesis through network evolution and somatic mutational perturbations in the cancer interactome. </w:t>
      </w:r>
      <w:r w:rsidRPr="008210F2">
        <w:rPr>
          <w:i/>
          <w:noProof/>
        </w:rPr>
        <w:t>Mol Biol Evol</w:t>
      </w:r>
      <w:r w:rsidRPr="008210F2">
        <w:rPr>
          <w:noProof/>
        </w:rPr>
        <w:t xml:space="preserve"> </w:t>
      </w:r>
      <w:r w:rsidRPr="008210F2">
        <w:rPr>
          <w:b/>
          <w:noProof/>
        </w:rPr>
        <w:t>31</w:t>
      </w:r>
      <w:r w:rsidRPr="008210F2">
        <w:rPr>
          <w:noProof/>
        </w:rPr>
        <w:t>, 2156-2169, doi:10.1093/molbev/msu167 (2014).</w:t>
      </w:r>
      <w:bookmarkEnd w:id="574"/>
    </w:p>
    <w:p w14:paraId="08A7AF99" w14:textId="77777777" w:rsidR="008210F2" w:rsidRPr="008210F2" w:rsidRDefault="008210F2" w:rsidP="008210F2">
      <w:pPr>
        <w:pStyle w:val="EndNoteBibliography"/>
        <w:ind w:left="720" w:hanging="720"/>
        <w:rPr>
          <w:noProof/>
        </w:rPr>
      </w:pPr>
      <w:bookmarkStart w:id="575" w:name="_ENREF_28"/>
      <w:r w:rsidRPr="008210F2">
        <w:rPr>
          <w:noProof/>
        </w:rPr>
        <w:t>28</w:t>
      </w:r>
      <w:r w:rsidRPr="008210F2">
        <w:rPr>
          <w:noProof/>
        </w:rPr>
        <w:tab/>
        <w:t>Samocha, K. E.</w:t>
      </w:r>
      <w:r w:rsidRPr="008210F2">
        <w:rPr>
          <w:i/>
          <w:noProof/>
        </w:rPr>
        <w:t xml:space="preserve"> et al.</w:t>
      </w:r>
      <w:r w:rsidRPr="008210F2">
        <w:rPr>
          <w:noProof/>
        </w:rPr>
        <w:t xml:space="preserve"> A framework for the interpretation of de novo mutation in human disease. </w:t>
      </w:r>
      <w:r w:rsidRPr="008210F2">
        <w:rPr>
          <w:i/>
          <w:noProof/>
        </w:rPr>
        <w:t>Nat Genet</w:t>
      </w:r>
      <w:r w:rsidRPr="008210F2">
        <w:rPr>
          <w:noProof/>
        </w:rPr>
        <w:t xml:space="preserve"> </w:t>
      </w:r>
      <w:r w:rsidRPr="008210F2">
        <w:rPr>
          <w:b/>
          <w:noProof/>
        </w:rPr>
        <w:t>46</w:t>
      </w:r>
      <w:r w:rsidRPr="008210F2">
        <w:rPr>
          <w:noProof/>
        </w:rPr>
        <w:t>, 944-950, doi:10.1038/ng.3050 (2014).</w:t>
      </w:r>
      <w:bookmarkEnd w:id="575"/>
    </w:p>
    <w:p w14:paraId="66CA3535" w14:textId="77777777" w:rsidR="008210F2" w:rsidRPr="008210F2" w:rsidRDefault="008210F2" w:rsidP="008210F2">
      <w:pPr>
        <w:pStyle w:val="EndNoteBibliography"/>
        <w:ind w:left="720" w:hanging="720"/>
        <w:rPr>
          <w:noProof/>
        </w:rPr>
      </w:pPr>
      <w:bookmarkStart w:id="576" w:name="_ENREF_29"/>
      <w:r w:rsidRPr="008210F2">
        <w:rPr>
          <w:noProof/>
        </w:rPr>
        <w:t>29</w:t>
      </w:r>
      <w:r w:rsidRPr="008210F2">
        <w:rPr>
          <w:noProof/>
        </w:rPr>
        <w:tab/>
        <w:t>Cowley, G. S.</w:t>
      </w:r>
      <w:r w:rsidRPr="008210F2">
        <w:rPr>
          <w:i/>
          <w:noProof/>
        </w:rPr>
        <w:t xml:space="preserve"> et al.</w:t>
      </w:r>
      <w:r w:rsidRPr="008210F2">
        <w:rPr>
          <w:noProof/>
        </w:rPr>
        <w:t xml:space="preserve"> Parallel genome-scale loss of function screens in 216 cancer cell lines for the identification of context-specific genetic dependencies. </w:t>
      </w:r>
      <w:r w:rsidRPr="008210F2">
        <w:rPr>
          <w:i/>
          <w:noProof/>
        </w:rPr>
        <w:t>Sci Data</w:t>
      </w:r>
      <w:r w:rsidRPr="008210F2">
        <w:rPr>
          <w:noProof/>
        </w:rPr>
        <w:t xml:space="preserve"> </w:t>
      </w:r>
      <w:r w:rsidRPr="008210F2">
        <w:rPr>
          <w:b/>
          <w:noProof/>
        </w:rPr>
        <w:t>1</w:t>
      </w:r>
      <w:r w:rsidRPr="008210F2">
        <w:rPr>
          <w:noProof/>
        </w:rPr>
        <w:t>, 140035, doi:10.1038/sdata.2014.35 (2014).</w:t>
      </w:r>
      <w:bookmarkEnd w:id="576"/>
    </w:p>
    <w:p w14:paraId="5ED8C291" w14:textId="77777777" w:rsidR="008210F2" w:rsidRPr="008210F2" w:rsidRDefault="008210F2" w:rsidP="008210F2">
      <w:pPr>
        <w:pStyle w:val="EndNoteBibliography"/>
        <w:ind w:left="720" w:hanging="720"/>
        <w:rPr>
          <w:noProof/>
        </w:rPr>
      </w:pPr>
      <w:bookmarkStart w:id="577" w:name="_ENREF_30"/>
      <w:r w:rsidRPr="008210F2">
        <w:rPr>
          <w:noProof/>
        </w:rPr>
        <w:t>30</w:t>
      </w:r>
      <w:r w:rsidRPr="008210F2">
        <w:rPr>
          <w:noProof/>
        </w:rPr>
        <w:tab/>
        <w:t>Pacini, C.</w:t>
      </w:r>
      <w:r w:rsidRPr="008210F2">
        <w:rPr>
          <w:i/>
          <w:noProof/>
        </w:rPr>
        <w:t xml:space="preserve"> et al.</w:t>
      </w:r>
      <w:r w:rsidRPr="008210F2">
        <w:rPr>
          <w:noProof/>
        </w:rPr>
        <w:t xml:space="preserve"> A comprehensive clinically informed map of dependencies in cancer cells and framework for target prioritization. </w:t>
      </w:r>
      <w:r w:rsidRPr="008210F2">
        <w:rPr>
          <w:i/>
          <w:noProof/>
        </w:rPr>
        <w:t>Cancer cell</w:t>
      </w:r>
      <w:r w:rsidRPr="008210F2">
        <w:rPr>
          <w:noProof/>
        </w:rPr>
        <w:t xml:space="preserve"> </w:t>
      </w:r>
      <w:r w:rsidRPr="008210F2">
        <w:rPr>
          <w:b/>
          <w:noProof/>
        </w:rPr>
        <w:t>42</w:t>
      </w:r>
      <w:r w:rsidRPr="008210F2">
        <w:rPr>
          <w:noProof/>
        </w:rPr>
        <w:t>, 301-316.e309, doi:10.1016/j.ccell.2023.12.016 (2024).</w:t>
      </w:r>
      <w:bookmarkEnd w:id="577"/>
    </w:p>
    <w:p w14:paraId="57DBBB10" w14:textId="77777777" w:rsidR="008210F2" w:rsidRPr="008210F2" w:rsidRDefault="008210F2" w:rsidP="008210F2">
      <w:pPr>
        <w:pStyle w:val="EndNoteBibliography"/>
        <w:ind w:left="720" w:hanging="720"/>
        <w:rPr>
          <w:noProof/>
        </w:rPr>
      </w:pPr>
      <w:bookmarkStart w:id="578" w:name="_ENREF_31"/>
      <w:r w:rsidRPr="008210F2">
        <w:rPr>
          <w:noProof/>
        </w:rPr>
        <w:t>31</w:t>
      </w:r>
      <w:r w:rsidRPr="008210F2">
        <w:rPr>
          <w:noProof/>
        </w:rPr>
        <w:tab/>
        <w:t xml:space="preserve">Kanehisa, M. &amp; Goto, S. KEGG: kyoto encyclopedia of genes and genomes. </w:t>
      </w:r>
      <w:r w:rsidRPr="008210F2">
        <w:rPr>
          <w:i/>
          <w:noProof/>
        </w:rPr>
        <w:t>Nucleic Acids Res</w:t>
      </w:r>
      <w:r w:rsidRPr="008210F2">
        <w:rPr>
          <w:noProof/>
        </w:rPr>
        <w:t xml:space="preserve"> </w:t>
      </w:r>
      <w:r w:rsidRPr="008210F2">
        <w:rPr>
          <w:b/>
          <w:noProof/>
        </w:rPr>
        <w:t>28</w:t>
      </w:r>
      <w:r w:rsidRPr="008210F2">
        <w:rPr>
          <w:noProof/>
        </w:rPr>
        <w:t>, 27-30, doi:10.1093/nar/28.1.27 (2000).</w:t>
      </w:r>
      <w:bookmarkEnd w:id="578"/>
    </w:p>
    <w:p w14:paraId="5ADA0822" w14:textId="77777777" w:rsidR="008210F2" w:rsidRPr="008210F2" w:rsidRDefault="008210F2" w:rsidP="008210F2">
      <w:pPr>
        <w:pStyle w:val="EndNoteBibliography"/>
        <w:ind w:left="720" w:hanging="720"/>
        <w:rPr>
          <w:noProof/>
        </w:rPr>
      </w:pPr>
      <w:bookmarkStart w:id="579" w:name="_ENREF_32"/>
      <w:r w:rsidRPr="008210F2">
        <w:rPr>
          <w:noProof/>
        </w:rPr>
        <w:t>32</w:t>
      </w:r>
      <w:r w:rsidRPr="008210F2">
        <w:rPr>
          <w:noProof/>
        </w:rPr>
        <w:tab/>
        <w:t>Luna, A.</w:t>
      </w:r>
      <w:r w:rsidRPr="008210F2">
        <w:rPr>
          <w:i/>
          <w:noProof/>
        </w:rPr>
        <w:t xml:space="preserve"> et al.</w:t>
      </w:r>
      <w:r w:rsidRPr="008210F2">
        <w:rPr>
          <w:noProof/>
        </w:rPr>
        <w:t xml:space="preserve"> CellMiner Cross-Database (CellMinerCDB) version 1.2: Exploration of patient-derived cancer cell line pharmacogenomics. </w:t>
      </w:r>
      <w:r w:rsidRPr="008210F2">
        <w:rPr>
          <w:i/>
          <w:noProof/>
        </w:rPr>
        <w:t>Nucleic Acids Res</w:t>
      </w:r>
      <w:r w:rsidRPr="008210F2">
        <w:rPr>
          <w:noProof/>
        </w:rPr>
        <w:t xml:space="preserve"> </w:t>
      </w:r>
      <w:r w:rsidRPr="008210F2">
        <w:rPr>
          <w:b/>
          <w:noProof/>
        </w:rPr>
        <w:t>49</w:t>
      </w:r>
      <w:r w:rsidRPr="008210F2">
        <w:rPr>
          <w:noProof/>
        </w:rPr>
        <w:t>, D1083-D1093, doi:10.1093/nar/gkaa968 (2021).</w:t>
      </w:r>
      <w:bookmarkEnd w:id="579"/>
    </w:p>
    <w:p w14:paraId="1CE654F1" w14:textId="77777777" w:rsidR="008210F2" w:rsidRPr="008210F2" w:rsidRDefault="008210F2" w:rsidP="008210F2">
      <w:pPr>
        <w:pStyle w:val="EndNoteBibliography"/>
        <w:ind w:left="720" w:hanging="720"/>
        <w:rPr>
          <w:noProof/>
        </w:rPr>
      </w:pPr>
      <w:bookmarkStart w:id="580" w:name="_ENREF_33"/>
      <w:r w:rsidRPr="008210F2">
        <w:rPr>
          <w:noProof/>
        </w:rPr>
        <w:t>33</w:t>
      </w:r>
      <w:r w:rsidRPr="008210F2">
        <w:rPr>
          <w:noProof/>
        </w:rPr>
        <w:tab/>
        <w:t>Uhlen, M.</w:t>
      </w:r>
      <w:r w:rsidRPr="008210F2">
        <w:rPr>
          <w:i/>
          <w:noProof/>
        </w:rPr>
        <w:t xml:space="preserve"> et al.</w:t>
      </w:r>
      <w:r w:rsidRPr="008210F2">
        <w:rPr>
          <w:noProof/>
        </w:rPr>
        <w:t xml:space="preserve"> A pathology atlas of the human cancer transcriptome. </w:t>
      </w:r>
      <w:r w:rsidRPr="008210F2">
        <w:rPr>
          <w:i/>
          <w:noProof/>
        </w:rPr>
        <w:t>Science</w:t>
      </w:r>
      <w:r w:rsidRPr="008210F2">
        <w:rPr>
          <w:noProof/>
        </w:rPr>
        <w:t xml:space="preserve"> </w:t>
      </w:r>
      <w:r w:rsidRPr="008210F2">
        <w:rPr>
          <w:b/>
          <w:noProof/>
        </w:rPr>
        <w:t>357</w:t>
      </w:r>
      <w:r w:rsidRPr="008210F2">
        <w:rPr>
          <w:noProof/>
        </w:rPr>
        <w:t>, doi:10.1126/science.aan2507 (2017).</w:t>
      </w:r>
      <w:bookmarkEnd w:id="580"/>
    </w:p>
    <w:p w14:paraId="253B4D3E" w14:textId="77777777" w:rsidR="008210F2" w:rsidRPr="008210F2" w:rsidRDefault="008210F2" w:rsidP="008210F2">
      <w:pPr>
        <w:pStyle w:val="EndNoteBibliography"/>
        <w:ind w:left="720" w:hanging="720"/>
        <w:rPr>
          <w:noProof/>
        </w:rPr>
      </w:pPr>
      <w:bookmarkStart w:id="581" w:name="_ENREF_34"/>
      <w:r w:rsidRPr="008210F2">
        <w:rPr>
          <w:noProof/>
        </w:rPr>
        <w:t>34</w:t>
      </w:r>
      <w:r w:rsidRPr="008210F2">
        <w:rPr>
          <w:noProof/>
        </w:rPr>
        <w:tab/>
        <w:t xml:space="preserve">Consortium, G. T. The Genotype-Tissue Expression (GTEx) project. </w:t>
      </w:r>
      <w:r w:rsidRPr="008210F2">
        <w:rPr>
          <w:i/>
          <w:noProof/>
        </w:rPr>
        <w:t>Nat Genet</w:t>
      </w:r>
      <w:r w:rsidRPr="008210F2">
        <w:rPr>
          <w:noProof/>
        </w:rPr>
        <w:t xml:space="preserve"> </w:t>
      </w:r>
      <w:r w:rsidRPr="008210F2">
        <w:rPr>
          <w:b/>
          <w:noProof/>
        </w:rPr>
        <w:t>45</w:t>
      </w:r>
      <w:r w:rsidRPr="008210F2">
        <w:rPr>
          <w:noProof/>
        </w:rPr>
        <w:t>, 580-585, doi:10.1038/ng.2653 (2013).</w:t>
      </w:r>
      <w:bookmarkEnd w:id="581"/>
    </w:p>
    <w:p w14:paraId="5BE97AC7" w14:textId="77777777" w:rsidR="008210F2" w:rsidRPr="008210F2" w:rsidRDefault="008210F2" w:rsidP="008210F2">
      <w:pPr>
        <w:pStyle w:val="EndNoteBibliography"/>
        <w:ind w:left="720" w:hanging="720"/>
        <w:rPr>
          <w:noProof/>
        </w:rPr>
      </w:pPr>
      <w:bookmarkStart w:id="582" w:name="_ENREF_35"/>
      <w:r w:rsidRPr="008210F2">
        <w:rPr>
          <w:noProof/>
        </w:rPr>
        <w:t>35</w:t>
      </w:r>
      <w:r w:rsidRPr="008210F2">
        <w:rPr>
          <w:noProof/>
        </w:rPr>
        <w:tab/>
        <w:t>Stupp, R.</w:t>
      </w:r>
      <w:r w:rsidRPr="008210F2">
        <w:rPr>
          <w:i/>
          <w:noProof/>
        </w:rPr>
        <w:t xml:space="preserve"> et al.</w:t>
      </w:r>
      <w:r w:rsidRPr="008210F2">
        <w:rPr>
          <w:noProof/>
        </w:rPr>
        <w:t xml:space="preserve"> Radiotherapy plus concomitant and adjuvant temozolomide for glioblastoma. </w:t>
      </w:r>
      <w:r w:rsidRPr="008210F2">
        <w:rPr>
          <w:i/>
          <w:noProof/>
        </w:rPr>
        <w:t>The New England journal of medicine</w:t>
      </w:r>
      <w:r w:rsidRPr="008210F2">
        <w:rPr>
          <w:noProof/>
        </w:rPr>
        <w:t xml:space="preserve"> </w:t>
      </w:r>
      <w:r w:rsidRPr="008210F2">
        <w:rPr>
          <w:b/>
          <w:noProof/>
        </w:rPr>
        <w:t>352</w:t>
      </w:r>
      <w:r w:rsidRPr="008210F2">
        <w:rPr>
          <w:noProof/>
        </w:rPr>
        <w:t>, 987-996, doi:10.1056/NEJMoa043330 (2005).</w:t>
      </w:r>
      <w:bookmarkEnd w:id="582"/>
    </w:p>
    <w:p w14:paraId="5F6BC54A" w14:textId="77777777" w:rsidR="008210F2" w:rsidRPr="008210F2" w:rsidRDefault="008210F2" w:rsidP="008210F2">
      <w:pPr>
        <w:pStyle w:val="EndNoteBibliography"/>
        <w:ind w:left="720" w:hanging="720"/>
        <w:rPr>
          <w:noProof/>
        </w:rPr>
      </w:pPr>
      <w:bookmarkStart w:id="583" w:name="_ENREF_36"/>
      <w:r w:rsidRPr="008210F2">
        <w:rPr>
          <w:noProof/>
        </w:rPr>
        <w:t>36</w:t>
      </w:r>
      <w:r w:rsidRPr="008210F2">
        <w:rPr>
          <w:noProof/>
        </w:rPr>
        <w:tab/>
        <w:t>Pham, V. V. H.</w:t>
      </w:r>
      <w:r w:rsidRPr="008210F2">
        <w:rPr>
          <w:i/>
          <w:noProof/>
        </w:rPr>
        <w:t xml:space="preserve"> et al.</w:t>
      </w:r>
      <w:r w:rsidRPr="008210F2">
        <w:rPr>
          <w:noProof/>
        </w:rPr>
        <w:t xml:space="preserve"> Computational methods for cancer driver discovery: A survey. </w:t>
      </w:r>
      <w:r w:rsidRPr="008210F2">
        <w:rPr>
          <w:i/>
          <w:noProof/>
        </w:rPr>
        <w:t>Theranostics</w:t>
      </w:r>
      <w:r w:rsidRPr="008210F2">
        <w:rPr>
          <w:noProof/>
        </w:rPr>
        <w:t xml:space="preserve"> </w:t>
      </w:r>
      <w:r w:rsidRPr="008210F2">
        <w:rPr>
          <w:b/>
          <w:noProof/>
        </w:rPr>
        <w:t>11</w:t>
      </w:r>
      <w:r w:rsidRPr="008210F2">
        <w:rPr>
          <w:noProof/>
        </w:rPr>
        <w:t>, 5553-5568, doi:10.7150/thno.52670 (2021).</w:t>
      </w:r>
      <w:bookmarkEnd w:id="583"/>
    </w:p>
    <w:p w14:paraId="5D904A15" w14:textId="77777777" w:rsidR="008210F2" w:rsidRPr="008210F2" w:rsidRDefault="008210F2" w:rsidP="008210F2">
      <w:pPr>
        <w:pStyle w:val="EndNoteBibliography"/>
        <w:ind w:left="720" w:hanging="720"/>
        <w:rPr>
          <w:noProof/>
        </w:rPr>
      </w:pPr>
      <w:bookmarkStart w:id="584" w:name="_ENREF_37"/>
      <w:r w:rsidRPr="008210F2">
        <w:rPr>
          <w:noProof/>
        </w:rPr>
        <w:t>37</w:t>
      </w:r>
      <w:r w:rsidRPr="008210F2">
        <w:rPr>
          <w:noProof/>
        </w:rPr>
        <w:tab/>
        <w:t>Chen, B.</w:t>
      </w:r>
      <w:r w:rsidRPr="008210F2">
        <w:rPr>
          <w:i/>
          <w:noProof/>
        </w:rPr>
        <w:t xml:space="preserve"> et al.</w:t>
      </w:r>
      <w:r w:rsidRPr="008210F2">
        <w:rPr>
          <w:noProof/>
        </w:rPr>
        <w:t xml:space="preserve"> AHNAK suppresses tumour proliferation and invasion by targeting multiple pathways in triple-negative breast cancer. </w:t>
      </w:r>
      <w:r w:rsidRPr="008210F2">
        <w:rPr>
          <w:i/>
          <w:noProof/>
        </w:rPr>
        <w:t>J Exp Clin Cancer Res</w:t>
      </w:r>
      <w:r w:rsidRPr="008210F2">
        <w:rPr>
          <w:noProof/>
        </w:rPr>
        <w:t xml:space="preserve"> </w:t>
      </w:r>
      <w:r w:rsidRPr="008210F2">
        <w:rPr>
          <w:b/>
          <w:noProof/>
        </w:rPr>
        <w:t>36</w:t>
      </w:r>
      <w:r w:rsidRPr="008210F2">
        <w:rPr>
          <w:noProof/>
        </w:rPr>
        <w:t>, 65, doi:10.1186/s13046-017-0522-4 (2017).</w:t>
      </w:r>
      <w:bookmarkEnd w:id="584"/>
    </w:p>
    <w:p w14:paraId="2BF66898" w14:textId="77777777" w:rsidR="008210F2" w:rsidRPr="008210F2" w:rsidRDefault="008210F2" w:rsidP="008210F2">
      <w:pPr>
        <w:pStyle w:val="EndNoteBibliography"/>
        <w:ind w:left="720" w:hanging="720"/>
        <w:rPr>
          <w:noProof/>
        </w:rPr>
      </w:pPr>
      <w:bookmarkStart w:id="585" w:name="_ENREF_38"/>
      <w:r w:rsidRPr="008210F2">
        <w:rPr>
          <w:noProof/>
        </w:rPr>
        <w:t>38</w:t>
      </w:r>
      <w:r w:rsidRPr="008210F2">
        <w:rPr>
          <w:noProof/>
        </w:rPr>
        <w:tab/>
        <w:t>Park, J. W.</w:t>
      </w:r>
      <w:r w:rsidRPr="008210F2">
        <w:rPr>
          <w:i/>
          <w:noProof/>
        </w:rPr>
        <w:t xml:space="preserve"> et al.</w:t>
      </w:r>
      <w:r w:rsidRPr="008210F2">
        <w:rPr>
          <w:noProof/>
        </w:rPr>
        <w:t xml:space="preserve"> AHNAK Loss in Mice Promotes Type II Pneumocyte Hyperplasia and Lung Tumor Development. </w:t>
      </w:r>
      <w:r w:rsidRPr="008210F2">
        <w:rPr>
          <w:i/>
          <w:noProof/>
        </w:rPr>
        <w:t>Mol Cancer Res</w:t>
      </w:r>
      <w:r w:rsidRPr="008210F2">
        <w:rPr>
          <w:noProof/>
        </w:rPr>
        <w:t xml:space="preserve"> </w:t>
      </w:r>
      <w:r w:rsidRPr="008210F2">
        <w:rPr>
          <w:b/>
          <w:noProof/>
        </w:rPr>
        <w:t>16</w:t>
      </w:r>
      <w:r w:rsidRPr="008210F2">
        <w:rPr>
          <w:noProof/>
        </w:rPr>
        <w:t>, 1287-1298, doi:10.1158/1541-7786.MCR-17-0726 (2018).</w:t>
      </w:r>
      <w:bookmarkEnd w:id="585"/>
    </w:p>
    <w:p w14:paraId="27C9A667" w14:textId="77777777" w:rsidR="008210F2" w:rsidRPr="008210F2" w:rsidRDefault="008210F2" w:rsidP="008210F2">
      <w:pPr>
        <w:pStyle w:val="EndNoteBibliography"/>
        <w:ind w:left="720" w:hanging="720"/>
        <w:rPr>
          <w:noProof/>
        </w:rPr>
      </w:pPr>
      <w:bookmarkStart w:id="586" w:name="_ENREF_39"/>
      <w:r w:rsidRPr="008210F2">
        <w:rPr>
          <w:noProof/>
        </w:rPr>
        <w:t>39</w:t>
      </w:r>
      <w:r w:rsidRPr="008210F2">
        <w:rPr>
          <w:noProof/>
        </w:rPr>
        <w:tab/>
        <w:t>Tomlinson, V. A.</w:t>
      </w:r>
      <w:r w:rsidRPr="008210F2">
        <w:rPr>
          <w:i/>
          <w:noProof/>
        </w:rPr>
        <w:t xml:space="preserve"> et al.</w:t>
      </w:r>
      <w:r w:rsidRPr="008210F2">
        <w:rPr>
          <w:noProof/>
        </w:rPr>
        <w:t xml:space="preserve"> Translation elongation factor eEF1A2 is a potential oncoprotein that is overexpressed in two-thirds of breast tumours. </w:t>
      </w:r>
      <w:r w:rsidRPr="008210F2">
        <w:rPr>
          <w:i/>
          <w:noProof/>
        </w:rPr>
        <w:t>BMC cancer</w:t>
      </w:r>
      <w:r w:rsidRPr="008210F2">
        <w:rPr>
          <w:noProof/>
        </w:rPr>
        <w:t xml:space="preserve"> </w:t>
      </w:r>
      <w:r w:rsidRPr="008210F2">
        <w:rPr>
          <w:b/>
          <w:noProof/>
        </w:rPr>
        <w:t>5</w:t>
      </w:r>
      <w:r w:rsidRPr="008210F2">
        <w:rPr>
          <w:noProof/>
        </w:rPr>
        <w:t>, 113, doi:10.1186/1471-2407-5-113 (2005).</w:t>
      </w:r>
      <w:bookmarkEnd w:id="586"/>
    </w:p>
    <w:p w14:paraId="5342D0C8" w14:textId="77777777" w:rsidR="008210F2" w:rsidRPr="008210F2" w:rsidRDefault="008210F2" w:rsidP="008210F2">
      <w:pPr>
        <w:pStyle w:val="EndNoteBibliography"/>
        <w:ind w:left="720" w:hanging="720"/>
        <w:rPr>
          <w:noProof/>
        </w:rPr>
      </w:pPr>
      <w:bookmarkStart w:id="587" w:name="_ENREF_40"/>
      <w:r w:rsidRPr="008210F2">
        <w:rPr>
          <w:noProof/>
        </w:rPr>
        <w:t>40</w:t>
      </w:r>
      <w:r w:rsidRPr="008210F2">
        <w:rPr>
          <w:noProof/>
        </w:rPr>
        <w:tab/>
        <w:t>Wu, Y.</w:t>
      </w:r>
      <w:r w:rsidRPr="008210F2">
        <w:rPr>
          <w:i/>
          <w:noProof/>
        </w:rPr>
        <w:t xml:space="preserve"> et al.</w:t>
      </w:r>
      <w:r w:rsidRPr="008210F2">
        <w:rPr>
          <w:noProof/>
        </w:rPr>
        <w:t xml:space="preserve"> [Role of Eukaryotic Translation Elongation Factor 1 Family Members in the Tumorigenesis and Progression of Lung Adenocarcinoma]. </w:t>
      </w:r>
      <w:r w:rsidRPr="008210F2">
        <w:rPr>
          <w:i/>
          <w:noProof/>
        </w:rPr>
        <w:t>Zhongguo yi xue ke xue yuan xue bao. Acta Academiae Medicinae Sinicae</w:t>
      </w:r>
      <w:r w:rsidRPr="008210F2">
        <w:rPr>
          <w:noProof/>
        </w:rPr>
        <w:t xml:space="preserve"> </w:t>
      </w:r>
      <w:r w:rsidRPr="008210F2">
        <w:rPr>
          <w:b/>
          <w:noProof/>
        </w:rPr>
        <w:t>45</w:t>
      </w:r>
      <w:r w:rsidRPr="008210F2">
        <w:rPr>
          <w:noProof/>
        </w:rPr>
        <w:t xml:space="preserve">, 867-885, doi:10.3881/j.issn.1000-503X.15580 </w:t>
      </w:r>
      <w:r w:rsidRPr="008210F2">
        <w:rPr>
          <w:noProof/>
        </w:rPr>
        <w:lastRenderedPageBreak/>
        <w:t>(2023).</w:t>
      </w:r>
      <w:bookmarkEnd w:id="587"/>
    </w:p>
    <w:p w14:paraId="1C88AB72" w14:textId="77777777" w:rsidR="008210F2" w:rsidRPr="008210F2" w:rsidRDefault="008210F2" w:rsidP="008210F2">
      <w:pPr>
        <w:pStyle w:val="EndNoteBibliography"/>
        <w:ind w:left="720" w:hanging="720"/>
        <w:rPr>
          <w:noProof/>
        </w:rPr>
      </w:pPr>
      <w:bookmarkStart w:id="588" w:name="_ENREF_41"/>
      <w:r w:rsidRPr="008210F2">
        <w:rPr>
          <w:noProof/>
        </w:rPr>
        <w:t>41</w:t>
      </w:r>
      <w:r w:rsidRPr="008210F2">
        <w:rPr>
          <w:noProof/>
        </w:rPr>
        <w:tab/>
        <w:t>Scrideli, C. A.</w:t>
      </w:r>
      <w:r w:rsidRPr="008210F2">
        <w:rPr>
          <w:i/>
          <w:noProof/>
        </w:rPr>
        <w:t xml:space="preserve"> et al.</w:t>
      </w:r>
      <w:r w:rsidRPr="008210F2">
        <w:rPr>
          <w:noProof/>
        </w:rPr>
        <w:t xml:space="preserve"> Gene expression profile analysis of primary glioblastomas and non-neoplastic brain tissue: identification of potential target genes by oligonucleotide microarray and real-time quantitative PCR. </w:t>
      </w:r>
      <w:r w:rsidRPr="008210F2">
        <w:rPr>
          <w:i/>
          <w:noProof/>
        </w:rPr>
        <w:t>Journal of neuro-oncology</w:t>
      </w:r>
      <w:r w:rsidRPr="008210F2">
        <w:rPr>
          <w:noProof/>
        </w:rPr>
        <w:t xml:space="preserve"> </w:t>
      </w:r>
      <w:r w:rsidRPr="008210F2">
        <w:rPr>
          <w:b/>
          <w:noProof/>
        </w:rPr>
        <w:t>88</w:t>
      </w:r>
      <w:r w:rsidRPr="008210F2">
        <w:rPr>
          <w:noProof/>
        </w:rPr>
        <w:t>, 281-291, doi:10.1007/s11060-008-9579-4 (2008).</w:t>
      </w:r>
      <w:bookmarkEnd w:id="588"/>
    </w:p>
    <w:p w14:paraId="40828325" w14:textId="77777777" w:rsidR="008210F2" w:rsidRPr="008210F2" w:rsidRDefault="008210F2" w:rsidP="008210F2">
      <w:pPr>
        <w:pStyle w:val="EndNoteBibliography"/>
        <w:ind w:left="720" w:hanging="720"/>
        <w:rPr>
          <w:noProof/>
        </w:rPr>
      </w:pPr>
      <w:bookmarkStart w:id="589" w:name="_ENREF_42"/>
      <w:r w:rsidRPr="008210F2">
        <w:rPr>
          <w:noProof/>
        </w:rPr>
        <w:t>42</w:t>
      </w:r>
      <w:r w:rsidRPr="008210F2">
        <w:rPr>
          <w:noProof/>
        </w:rPr>
        <w:tab/>
        <w:t xml:space="preserve">Petkovic, M., Yalçin, M., Heese, O. &amp; Relógio, A. Differential expression of the circadian clock network correlates with tumour progression in gliomas. </w:t>
      </w:r>
      <w:r w:rsidRPr="008210F2">
        <w:rPr>
          <w:i/>
          <w:noProof/>
        </w:rPr>
        <w:t>BMC medical genomics</w:t>
      </w:r>
      <w:r w:rsidRPr="008210F2">
        <w:rPr>
          <w:noProof/>
        </w:rPr>
        <w:t xml:space="preserve"> </w:t>
      </w:r>
      <w:r w:rsidRPr="008210F2">
        <w:rPr>
          <w:b/>
          <w:noProof/>
        </w:rPr>
        <w:t>16</w:t>
      </w:r>
      <w:r w:rsidRPr="008210F2">
        <w:rPr>
          <w:noProof/>
        </w:rPr>
        <w:t>, 154, doi:10.1186/s12920-023-01585-w (2023).</w:t>
      </w:r>
      <w:bookmarkEnd w:id="589"/>
    </w:p>
    <w:p w14:paraId="2B3CB59D" w14:textId="77777777" w:rsidR="008210F2" w:rsidRPr="008210F2" w:rsidRDefault="008210F2" w:rsidP="008210F2">
      <w:pPr>
        <w:pStyle w:val="EndNoteBibliography"/>
        <w:ind w:left="720" w:hanging="720"/>
        <w:rPr>
          <w:noProof/>
        </w:rPr>
      </w:pPr>
      <w:bookmarkStart w:id="590" w:name="_ENREF_43"/>
      <w:r w:rsidRPr="008210F2">
        <w:rPr>
          <w:noProof/>
        </w:rPr>
        <w:t>43</w:t>
      </w:r>
      <w:r w:rsidRPr="008210F2">
        <w:rPr>
          <w:noProof/>
        </w:rPr>
        <w:tab/>
        <w:t xml:space="preserve">Hassan, M. K., Kumar, D., Naik, M. &amp; Dixit, M. The expression profile and prognostic significance of eukaryotic translation elongation factors in different cancers.  </w:t>
      </w:r>
      <w:r w:rsidRPr="008210F2">
        <w:rPr>
          <w:b/>
          <w:noProof/>
        </w:rPr>
        <w:t>13</w:t>
      </w:r>
      <w:r w:rsidRPr="008210F2">
        <w:rPr>
          <w:noProof/>
        </w:rPr>
        <w:t>, e0191377, doi:10.1371/journal.pone.0191377 (2018).</w:t>
      </w:r>
      <w:bookmarkEnd w:id="590"/>
    </w:p>
    <w:p w14:paraId="720F3DB3" w14:textId="77777777" w:rsidR="008210F2" w:rsidRPr="008210F2" w:rsidRDefault="008210F2" w:rsidP="008210F2">
      <w:pPr>
        <w:pStyle w:val="EndNoteBibliography"/>
        <w:ind w:left="720" w:hanging="720"/>
        <w:rPr>
          <w:noProof/>
        </w:rPr>
      </w:pPr>
      <w:bookmarkStart w:id="591" w:name="_ENREF_44"/>
      <w:r w:rsidRPr="008210F2">
        <w:rPr>
          <w:noProof/>
        </w:rPr>
        <w:t>44</w:t>
      </w:r>
      <w:r w:rsidRPr="008210F2">
        <w:rPr>
          <w:noProof/>
        </w:rPr>
        <w:tab/>
        <w:t xml:space="preserve">Cancer Genome Atlas Research Network. Electronic address, w. b. e. &amp; Cancer Genome Atlas Research, N. Comprehensive and Integrative Genomic Characterization of Hepatocellular Carcinoma. </w:t>
      </w:r>
      <w:r w:rsidRPr="008210F2">
        <w:rPr>
          <w:i/>
          <w:noProof/>
        </w:rPr>
        <w:t>Cell</w:t>
      </w:r>
      <w:r w:rsidRPr="008210F2">
        <w:rPr>
          <w:noProof/>
        </w:rPr>
        <w:t xml:space="preserve"> </w:t>
      </w:r>
      <w:r w:rsidRPr="008210F2">
        <w:rPr>
          <w:b/>
          <w:noProof/>
        </w:rPr>
        <w:t>169</w:t>
      </w:r>
      <w:r w:rsidRPr="008210F2">
        <w:rPr>
          <w:noProof/>
        </w:rPr>
        <w:t>, 1327-1341 e1323, doi:10.1016/j.cell.2017.05.046 (2017).</w:t>
      </w:r>
      <w:bookmarkEnd w:id="591"/>
    </w:p>
    <w:p w14:paraId="318EE463" w14:textId="77777777" w:rsidR="008210F2" w:rsidRPr="008210F2" w:rsidRDefault="008210F2" w:rsidP="008210F2">
      <w:pPr>
        <w:pStyle w:val="EndNoteBibliography"/>
        <w:ind w:left="720" w:hanging="720"/>
        <w:rPr>
          <w:noProof/>
        </w:rPr>
      </w:pPr>
      <w:bookmarkStart w:id="592" w:name="_ENREF_45"/>
      <w:r w:rsidRPr="008210F2">
        <w:rPr>
          <w:noProof/>
        </w:rPr>
        <w:t>45</w:t>
      </w:r>
      <w:r w:rsidRPr="008210F2">
        <w:rPr>
          <w:noProof/>
        </w:rPr>
        <w:tab/>
        <w:t xml:space="preserve">Kobayashi, Y. &amp; Yonehara, S. Novel cell death by downregulation of eEF1A1 expression in tetraploids. </w:t>
      </w:r>
      <w:r w:rsidRPr="008210F2">
        <w:rPr>
          <w:i/>
          <w:noProof/>
        </w:rPr>
        <w:t>Cell Death Differ</w:t>
      </w:r>
      <w:r w:rsidRPr="008210F2">
        <w:rPr>
          <w:noProof/>
        </w:rPr>
        <w:t xml:space="preserve"> </w:t>
      </w:r>
      <w:r w:rsidRPr="008210F2">
        <w:rPr>
          <w:b/>
          <w:noProof/>
        </w:rPr>
        <w:t>16</w:t>
      </w:r>
      <w:r w:rsidRPr="008210F2">
        <w:rPr>
          <w:noProof/>
        </w:rPr>
        <w:t>, 139-150, doi:10.1038/cdd.2008.136 (2009).</w:t>
      </w:r>
      <w:bookmarkEnd w:id="592"/>
    </w:p>
    <w:p w14:paraId="1CB22A1A" w14:textId="77777777" w:rsidR="008210F2" w:rsidRPr="008210F2" w:rsidRDefault="008210F2" w:rsidP="008210F2">
      <w:pPr>
        <w:pStyle w:val="EndNoteBibliography"/>
        <w:ind w:left="720" w:hanging="720"/>
        <w:rPr>
          <w:noProof/>
        </w:rPr>
      </w:pPr>
      <w:bookmarkStart w:id="593" w:name="_ENREF_46"/>
      <w:r w:rsidRPr="008210F2">
        <w:rPr>
          <w:noProof/>
        </w:rPr>
        <w:t>46</w:t>
      </w:r>
      <w:r w:rsidRPr="008210F2">
        <w:rPr>
          <w:noProof/>
        </w:rPr>
        <w:tab/>
        <w:t>Vera, M.</w:t>
      </w:r>
      <w:r w:rsidRPr="008210F2">
        <w:rPr>
          <w:i/>
          <w:noProof/>
        </w:rPr>
        <w:t xml:space="preserve"> et al.</w:t>
      </w:r>
      <w:r w:rsidRPr="008210F2">
        <w:rPr>
          <w:noProof/>
        </w:rPr>
        <w:t xml:space="preserve"> The translation elongation factor eEF1A1 couples transcription to translation during heat shock response. </w:t>
      </w:r>
      <w:r w:rsidRPr="008210F2">
        <w:rPr>
          <w:i/>
          <w:noProof/>
        </w:rPr>
        <w:t>Elife</w:t>
      </w:r>
      <w:r w:rsidRPr="008210F2">
        <w:rPr>
          <w:noProof/>
        </w:rPr>
        <w:t xml:space="preserve"> </w:t>
      </w:r>
      <w:r w:rsidRPr="008210F2">
        <w:rPr>
          <w:b/>
          <w:noProof/>
        </w:rPr>
        <w:t>3</w:t>
      </w:r>
      <w:r w:rsidRPr="008210F2">
        <w:rPr>
          <w:noProof/>
        </w:rPr>
        <w:t>, e03164, doi:10.7554/eLife.03164 (2014).</w:t>
      </w:r>
      <w:bookmarkEnd w:id="593"/>
    </w:p>
    <w:p w14:paraId="62F08BB3" w14:textId="77777777" w:rsidR="008210F2" w:rsidRPr="008210F2" w:rsidRDefault="008210F2" w:rsidP="008210F2">
      <w:pPr>
        <w:pStyle w:val="EndNoteBibliography"/>
        <w:ind w:left="720" w:hanging="720"/>
        <w:rPr>
          <w:noProof/>
        </w:rPr>
      </w:pPr>
      <w:bookmarkStart w:id="594" w:name="_ENREF_47"/>
      <w:r w:rsidRPr="008210F2">
        <w:rPr>
          <w:noProof/>
        </w:rPr>
        <w:t>47</w:t>
      </w:r>
      <w:r w:rsidRPr="008210F2">
        <w:rPr>
          <w:noProof/>
        </w:rPr>
        <w:tab/>
        <w:t xml:space="preserve">Kut, C. &amp; Kleinberg, L. Radiotherapy, lymphopenia and improving the outcome for glioblastoma: a narrative review. </w:t>
      </w:r>
      <w:r w:rsidRPr="008210F2">
        <w:rPr>
          <w:i/>
          <w:noProof/>
        </w:rPr>
        <w:t>Chinese clinical oncology</w:t>
      </w:r>
      <w:r w:rsidRPr="008210F2">
        <w:rPr>
          <w:noProof/>
        </w:rPr>
        <w:t xml:space="preserve"> </w:t>
      </w:r>
      <w:r w:rsidRPr="008210F2">
        <w:rPr>
          <w:b/>
          <w:noProof/>
        </w:rPr>
        <w:t>12</w:t>
      </w:r>
      <w:r w:rsidRPr="008210F2">
        <w:rPr>
          <w:noProof/>
        </w:rPr>
        <w:t>, 4, doi:10.21037/cco-22-94 (2023).</w:t>
      </w:r>
      <w:bookmarkEnd w:id="594"/>
    </w:p>
    <w:p w14:paraId="6953643D" w14:textId="4F614DC0" w:rsidR="00D670C2" w:rsidRPr="00151626" w:rsidRDefault="00A8610D" w:rsidP="006B2413">
      <w:pPr>
        <w:spacing w:line="480" w:lineRule="auto"/>
        <w:rPr>
          <w:rFonts w:cs="Times New Roman"/>
          <w:sz w:val="24"/>
          <w:szCs w:val="24"/>
        </w:rPr>
      </w:pPr>
      <w:r w:rsidRPr="00151626">
        <w:rPr>
          <w:rFonts w:cs="Times New Roman"/>
        </w:rPr>
        <w:fldChar w:fldCharType="end"/>
      </w:r>
    </w:p>
    <w:p w14:paraId="3F39616F" w14:textId="77777777" w:rsidR="00D670C2" w:rsidRPr="00151626" w:rsidRDefault="00A8610D" w:rsidP="00F349EC">
      <w:pPr>
        <w:pStyle w:val="1"/>
      </w:pPr>
      <w:bookmarkStart w:id="595" w:name="_Hlk173792639"/>
      <w:r w:rsidRPr="00151626">
        <w:t>Figure legends</w:t>
      </w:r>
    </w:p>
    <w:p w14:paraId="175BC109" w14:textId="22671049" w:rsidR="00D670C2" w:rsidRPr="00151626" w:rsidRDefault="00F349EC" w:rsidP="00F349EC">
      <w:pPr>
        <w:spacing w:line="480" w:lineRule="auto"/>
        <w:rPr>
          <w:rFonts w:cs="Times New Roman"/>
          <w:sz w:val="24"/>
          <w:szCs w:val="24"/>
        </w:rPr>
      </w:pPr>
      <w:r w:rsidRPr="00151626">
        <w:rPr>
          <w:rFonts w:cs="Times New Roman"/>
          <w:b/>
          <w:bCs/>
          <w:sz w:val="24"/>
          <w:szCs w:val="24"/>
        </w:rPr>
        <w:t>Fig. 1</w:t>
      </w:r>
      <w:r w:rsidR="00A8610D" w:rsidRPr="00151626">
        <w:rPr>
          <w:rFonts w:cs="Times New Roman"/>
          <w:b/>
          <w:bCs/>
          <w:sz w:val="24"/>
          <w:szCs w:val="24"/>
        </w:rPr>
        <w:t xml:space="preserve">. Overview of DGAT-cancer. </w:t>
      </w:r>
      <w:r w:rsidR="00A8610D" w:rsidRPr="00151626">
        <w:rPr>
          <w:rFonts w:cs="Times New Roman"/>
          <w:sz w:val="24"/>
          <w:szCs w:val="24"/>
        </w:rPr>
        <w:t xml:space="preserve">First, somatic mutations were collected from two databases, ICGC and TCGA, as well as germline mutations from the 1000 Genomes Project. The differences between the pathogenicity scores of mutated genes in cancer (somatic) and those in the general population (germline) were evaluated by DGAT-cancer calculating the </w:t>
      </w:r>
      <w:proofErr w:type="spellStart"/>
      <w:r w:rsidR="00A8610D" w:rsidRPr="00151626">
        <w:rPr>
          <w:rFonts w:cs="Times New Roman"/>
          <w:sz w:val="24"/>
          <w:szCs w:val="24"/>
        </w:rPr>
        <w:t>uEMD</w:t>
      </w:r>
      <w:proofErr w:type="spellEnd"/>
      <w:r w:rsidR="00A8610D" w:rsidRPr="00151626">
        <w:rPr>
          <w:rFonts w:cs="Times New Roman"/>
          <w:sz w:val="24"/>
          <w:szCs w:val="24"/>
        </w:rPr>
        <w:t xml:space="preserve"> scores. The RNA-</w:t>
      </w:r>
      <w:proofErr w:type="spellStart"/>
      <w:r w:rsidR="00A8610D" w:rsidRPr="00151626">
        <w:rPr>
          <w:rFonts w:cs="Times New Roman"/>
          <w:sz w:val="24"/>
          <w:szCs w:val="24"/>
        </w:rPr>
        <w:t>seq</w:t>
      </w:r>
      <w:proofErr w:type="spellEnd"/>
      <w:r w:rsidR="00A8610D" w:rsidRPr="00151626">
        <w:rPr>
          <w:rFonts w:cs="Times New Roman"/>
          <w:sz w:val="24"/>
          <w:szCs w:val="24"/>
        </w:rPr>
        <w:t xml:space="preserve"> data from tumors were used to construct a topological network. The gene expression topological network was then used to evaluate the frequencies of mutation spectra occurring in different sample clusters. For the mutations occurring in adjacent sample clusters, we calculated the </w:t>
      </w:r>
      <w:r w:rsidR="00A8610D" w:rsidRPr="00151626">
        <w:rPr>
          <w:rFonts w:cs="Times New Roman"/>
          <w:sz w:val="24"/>
          <w:szCs w:val="24"/>
        </w:rPr>
        <w:lastRenderedPageBreak/>
        <w:t xml:space="preserve">divergence of their frequencies across clusters, which was used as one feature of the genes harboring the mutations. We also calculated the </w:t>
      </w:r>
      <w:r w:rsidR="00A8610D" w:rsidRPr="00151626">
        <w:rPr>
          <w:rFonts w:cs="Times New Roman"/>
          <w:color w:val="000000" w:themeColor="text1"/>
          <w:sz w:val="24"/>
          <w:szCs w:val="24"/>
        </w:rPr>
        <w:t xml:space="preserve">Jensen–Shannon divergence </w:t>
      </w:r>
      <w:r w:rsidR="00A8610D" w:rsidRPr="00151626">
        <w:rPr>
          <w:rFonts w:cs="Times New Roman"/>
          <w:sz w:val="24"/>
          <w:szCs w:val="24"/>
        </w:rPr>
        <w:t xml:space="preserve">between the mutation frequency and the mRNA expression of the gene across clusters of the network as one feature. All collected features of genes were filtered using Laplacian scores. We transformed these selected features using </w:t>
      </w:r>
      <w:proofErr w:type="spellStart"/>
      <w:r w:rsidR="00A8610D" w:rsidRPr="00151626">
        <w:rPr>
          <w:rFonts w:cs="Times New Roman"/>
          <w:sz w:val="24"/>
          <w:szCs w:val="24"/>
        </w:rPr>
        <w:t>Hotelling</w:t>
      </w:r>
      <w:proofErr w:type="spellEnd"/>
      <w:r w:rsidR="00A8610D" w:rsidRPr="00151626">
        <w:rPr>
          <w:rFonts w:cs="Times New Roman"/>
          <w:sz w:val="24"/>
          <w:szCs w:val="24"/>
        </w:rPr>
        <w:t xml:space="preserve"> and Box-Cox transformations in order to integrate them into one composite risk score. </w:t>
      </w:r>
      <w:r w:rsidR="00A8610D" w:rsidRPr="00151626">
        <w:rPr>
          <w:rFonts w:cs="Times New Roman"/>
          <w:sz w:val="24"/>
          <w:szCs w:val="24"/>
          <w:shd w:val="clear" w:color="auto" w:fill="FFFFFF"/>
        </w:rPr>
        <w:t>By using gene scores as weights, we performed Gibbs sampling to sample genes in order to identify cancer drivers</w:t>
      </w:r>
      <w:r w:rsidR="00A8610D" w:rsidRPr="00151626">
        <w:rPr>
          <w:rFonts w:cs="Times New Roman"/>
          <w:sz w:val="24"/>
          <w:szCs w:val="24"/>
        </w:rPr>
        <w:t xml:space="preserve">. Finally, we generated null distributions of PP for each gene to compute an experience P-value. The genes with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adj</m:t>
            </m:r>
          </m:sub>
        </m:sSub>
        <m:r>
          <w:rPr>
            <w:rFonts w:ascii="Cambria Math" w:hAnsi="Cambria Math" w:cs="Times New Roman"/>
            <w:sz w:val="24"/>
            <w:szCs w:val="24"/>
          </w:rPr>
          <m:t>&lt;0.01</m:t>
        </m:r>
      </m:oMath>
      <w:r w:rsidR="00A8610D" w:rsidRPr="00151626">
        <w:rPr>
          <w:rFonts w:cs="Times New Roman"/>
          <w:sz w:val="24"/>
          <w:szCs w:val="24"/>
        </w:rPr>
        <w:t xml:space="preserve"> were selected as candidate cancer driver genes.</w:t>
      </w:r>
    </w:p>
    <w:p w14:paraId="0FBEAA11" w14:textId="77777777" w:rsidR="00D670C2" w:rsidRPr="00151626" w:rsidRDefault="00D670C2" w:rsidP="00F349EC">
      <w:pPr>
        <w:widowControl/>
        <w:spacing w:line="480" w:lineRule="auto"/>
        <w:jc w:val="left"/>
        <w:rPr>
          <w:rFonts w:cs="Times New Roman"/>
          <w:sz w:val="24"/>
          <w:szCs w:val="24"/>
        </w:rPr>
      </w:pPr>
    </w:p>
    <w:p w14:paraId="208F0DA4" w14:textId="02C51AAD" w:rsidR="00D670C2" w:rsidRPr="00151626" w:rsidRDefault="00F349EC" w:rsidP="00F349EC">
      <w:pPr>
        <w:widowControl/>
        <w:spacing w:line="480" w:lineRule="auto"/>
        <w:rPr>
          <w:rFonts w:cs="Times New Roman"/>
          <w:sz w:val="24"/>
          <w:szCs w:val="24"/>
        </w:rPr>
      </w:pPr>
      <w:r w:rsidRPr="00151626">
        <w:rPr>
          <w:rFonts w:cs="Times New Roman"/>
          <w:b/>
          <w:bCs/>
          <w:sz w:val="24"/>
          <w:szCs w:val="24"/>
        </w:rPr>
        <w:t>Fig. 2</w:t>
      </w:r>
      <w:r w:rsidR="00A8610D" w:rsidRPr="00151626">
        <w:rPr>
          <w:rFonts w:cs="Times New Roman"/>
          <w:b/>
          <w:bCs/>
          <w:sz w:val="24"/>
          <w:szCs w:val="24"/>
        </w:rPr>
        <w:t>. Evaluation of the cancer driver genes predicted by DGAT-cancer.</w:t>
      </w:r>
      <w:r w:rsidR="00A8610D" w:rsidRPr="00151626">
        <w:rPr>
          <w:rFonts w:cs="Times New Roman"/>
          <w:sz w:val="24"/>
          <w:szCs w:val="24"/>
        </w:rPr>
        <w:t xml:space="preserve"> </w:t>
      </w:r>
      <w:proofErr w:type="spellStart"/>
      <w:r w:rsidR="00A8610D" w:rsidRPr="00151626">
        <w:rPr>
          <w:rFonts w:cs="Times New Roman"/>
          <w:b/>
          <w:bCs/>
          <w:sz w:val="24"/>
          <w:szCs w:val="24"/>
        </w:rPr>
        <w:t>a</w:t>
      </w:r>
      <w:proofErr w:type="spellEnd"/>
      <w:r w:rsidR="00A8610D" w:rsidRPr="00151626">
        <w:rPr>
          <w:rFonts w:cs="Times New Roman"/>
          <w:sz w:val="24"/>
          <w:szCs w:val="24"/>
        </w:rPr>
        <w:t xml:space="preserve"> Enrichment of predicted cancer drivers in known cancer gene sets (CGC, </w:t>
      </w:r>
      <w:proofErr w:type="spellStart"/>
      <w:r w:rsidR="00A8610D" w:rsidRPr="00151626">
        <w:rPr>
          <w:rFonts w:cs="Times New Roman"/>
          <w:sz w:val="24"/>
          <w:szCs w:val="24"/>
        </w:rPr>
        <w:t>OncoKB</w:t>
      </w:r>
      <w:proofErr w:type="spellEnd"/>
      <w:r w:rsidR="00A8610D" w:rsidRPr="00151626">
        <w:rPr>
          <w:rFonts w:cs="Times New Roman"/>
          <w:sz w:val="24"/>
          <w:szCs w:val="24"/>
        </w:rPr>
        <w:t xml:space="preserve">, </w:t>
      </w:r>
      <w:proofErr w:type="spellStart"/>
      <w:r w:rsidR="00A8610D" w:rsidRPr="00151626">
        <w:rPr>
          <w:rFonts w:cs="Times New Roman"/>
          <w:sz w:val="24"/>
          <w:szCs w:val="24"/>
        </w:rPr>
        <w:t>IntOGen</w:t>
      </w:r>
      <w:proofErr w:type="spellEnd"/>
      <w:r w:rsidR="00A8610D" w:rsidRPr="00151626">
        <w:rPr>
          <w:rFonts w:cs="Times New Roman"/>
          <w:sz w:val="24"/>
          <w:szCs w:val="24"/>
        </w:rPr>
        <w:t xml:space="preserve">) and gene sets related to cancer (constraint: selective constraint genes, and genes with expression associated with functions of cancer cells). </w:t>
      </w:r>
      <w:r w:rsidR="00A8610D" w:rsidRPr="00151626">
        <w:rPr>
          <w:rFonts w:cs="Times New Roman"/>
          <w:b/>
          <w:bCs/>
          <w:sz w:val="24"/>
          <w:szCs w:val="24"/>
        </w:rPr>
        <w:t>b</w:t>
      </w:r>
      <w:r w:rsidR="00A8610D" w:rsidRPr="00151626">
        <w:rPr>
          <w:rFonts w:cs="Times New Roman"/>
          <w:sz w:val="24"/>
          <w:szCs w:val="24"/>
        </w:rPr>
        <w:t xml:space="preserve"> Top 20 genes most frequently predicted as cancer drivers. The color depth denotes the rank order of PP (decreasing) for genes generated by DGAT-cancer in that cancer type. </w:t>
      </w:r>
      <w:r w:rsidR="00A8610D" w:rsidRPr="00151626">
        <w:rPr>
          <w:rFonts w:cs="Times New Roman"/>
          <w:b/>
          <w:bCs/>
          <w:sz w:val="24"/>
          <w:szCs w:val="24"/>
        </w:rPr>
        <w:t>c</w:t>
      </w:r>
      <w:r w:rsidR="00A8610D" w:rsidRPr="00151626">
        <w:rPr>
          <w:rFonts w:cs="Times New Roman"/>
          <w:sz w:val="24"/>
          <w:szCs w:val="24"/>
        </w:rPr>
        <w:t xml:space="preserve"> Enrichment of predicted cancer drivers </w:t>
      </w:r>
      <w:bookmarkStart w:id="596" w:name="_Hlk114658445"/>
      <w:r w:rsidR="00A8610D" w:rsidRPr="00151626">
        <w:rPr>
          <w:rFonts w:cs="Times New Roman"/>
          <w:sz w:val="24"/>
          <w:szCs w:val="24"/>
        </w:rPr>
        <w:t>in drug-targeted genes</w:t>
      </w:r>
      <w:bookmarkEnd w:id="596"/>
      <w:r w:rsidR="00A8610D" w:rsidRPr="00151626">
        <w:rPr>
          <w:rFonts w:cs="Times New Roman"/>
          <w:sz w:val="24"/>
          <w:szCs w:val="24"/>
        </w:rPr>
        <w:t xml:space="preserve">. </w:t>
      </w:r>
      <w:r w:rsidR="00A8610D" w:rsidRPr="00151626">
        <w:rPr>
          <w:rFonts w:cs="Times New Roman"/>
          <w:b/>
          <w:bCs/>
          <w:sz w:val="24"/>
          <w:szCs w:val="24"/>
        </w:rPr>
        <w:t>d</w:t>
      </w:r>
      <w:r w:rsidR="00A8610D" w:rsidRPr="00151626">
        <w:rPr>
          <w:rFonts w:cs="Times New Roman"/>
          <w:sz w:val="24"/>
          <w:szCs w:val="24"/>
        </w:rPr>
        <w:t xml:space="preserve"> The proportions of predicted cancer drivers whose expression levels were significantly correlated with drug activity (measured in terms of 50% growth inhibitory levels</w:t>
      </w:r>
      <w:r w:rsidR="00A8610D" w:rsidRPr="00151626">
        <w:rPr>
          <w:rFonts w:cs="Times New Roman"/>
          <w:sz w:val="24"/>
          <w:szCs w:val="24"/>
          <w:lang w:val="en-AU"/>
        </w:rPr>
        <w:t xml:space="preserve">) </w:t>
      </w:r>
      <w:r w:rsidR="00A8610D" w:rsidRPr="00151626">
        <w:rPr>
          <w:rFonts w:cs="Times New Roman"/>
          <w:sz w:val="24"/>
          <w:szCs w:val="24"/>
        </w:rPr>
        <w:t xml:space="preserve">compared to the background genes. The P-values were obtained by using Fisher’s Exact test to compare the predicted </w:t>
      </w:r>
      <w:r w:rsidR="00A8610D" w:rsidRPr="00151626">
        <w:rPr>
          <w:rFonts w:cs="Times New Roman"/>
          <w:sz w:val="24"/>
          <w:szCs w:val="24"/>
        </w:rPr>
        <w:lastRenderedPageBreak/>
        <w:t>cancer drivers with predicted non-cancer drivers.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corrected </m:t>
            </m:r>
          </m:sub>
        </m:sSub>
        <m:r>
          <w:rPr>
            <w:rFonts w:ascii="Cambria Math" w:hAnsi="Cambria Math" w:cs="Times New Roman"/>
            <w:sz w:val="24"/>
            <w:szCs w:val="24"/>
          </w:rPr>
          <m:t>&lt;0.05</m:t>
        </m:r>
      </m:oMath>
      <w:r w:rsidR="00A8610D" w:rsidRPr="00151626">
        <w:rPr>
          <w:rFonts w:cs="Times New Roman"/>
          <w:sz w:val="24"/>
          <w:szCs w:val="24"/>
        </w:rPr>
        <w: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corrected </m:t>
            </m:r>
          </m:sub>
        </m:sSub>
        <m:r>
          <w:rPr>
            <w:rFonts w:ascii="Cambria Math" w:hAnsi="Cambria Math" w:cs="Times New Roman"/>
            <w:sz w:val="24"/>
            <w:szCs w:val="24"/>
          </w:rPr>
          <m:t>&lt;0.001</m:t>
        </m:r>
      </m:oMath>
      <w:r w:rsidR="00A8610D" w:rsidRPr="00151626">
        <w:rPr>
          <w:rFonts w:cs="Times New Roman"/>
          <w:sz w:val="24"/>
          <w:szCs w:val="24"/>
        </w:rPr>
        <w: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corrected </m:t>
            </m:r>
          </m:sub>
        </m:sSub>
        <m:r>
          <w:rPr>
            <w:rFonts w:ascii="Cambria Math" w:hAnsi="Cambria Math" w:cs="Times New Roman"/>
            <w:sz w:val="24"/>
            <w:szCs w:val="24"/>
          </w:rPr>
          <m:t>&lt;0.0001</m:t>
        </m:r>
      </m:oMath>
      <w:r w:rsidR="00A8610D" w:rsidRPr="00151626">
        <w:rPr>
          <w:rFonts w:cs="Times New Roman"/>
          <w:sz w:val="24"/>
          <w:szCs w:val="24"/>
        </w:rPr>
        <w:t>.</w:t>
      </w:r>
    </w:p>
    <w:p w14:paraId="47A21CEA" w14:textId="77777777" w:rsidR="00D670C2" w:rsidRPr="00151626" w:rsidRDefault="00D670C2" w:rsidP="00F349EC">
      <w:pPr>
        <w:widowControl/>
        <w:spacing w:line="480" w:lineRule="auto"/>
        <w:jc w:val="left"/>
        <w:rPr>
          <w:rFonts w:cs="Times New Roman"/>
          <w:sz w:val="24"/>
          <w:szCs w:val="24"/>
        </w:rPr>
      </w:pPr>
    </w:p>
    <w:p w14:paraId="313C2B01" w14:textId="71A98B75" w:rsidR="00D670C2" w:rsidRDefault="00F349EC" w:rsidP="00F349EC">
      <w:pPr>
        <w:widowControl/>
        <w:spacing w:line="480" w:lineRule="auto"/>
        <w:rPr>
          <w:ins w:id="597" w:author="8618073241572" w:date="2024-08-07T11:39:00Z"/>
          <w:rFonts w:cs="Times New Roman"/>
          <w:sz w:val="24"/>
          <w:szCs w:val="24"/>
        </w:rPr>
      </w:pPr>
      <w:r w:rsidRPr="00151626">
        <w:rPr>
          <w:rFonts w:cs="Times New Roman"/>
          <w:b/>
          <w:bCs/>
          <w:sz w:val="24"/>
          <w:szCs w:val="24"/>
        </w:rPr>
        <w:t>Fig. 3</w:t>
      </w:r>
      <w:r w:rsidR="00A8610D" w:rsidRPr="00151626">
        <w:rPr>
          <w:rFonts w:cs="Times New Roman"/>
          <w:b/>
          <w:bCs/>
          <w:sz w:val="24"/>
          <w:szCs w:val="24"/>
        </w:rPr>
        <w:t xml:space="preserve">. Comparison of DGAT-cancer with </w:t>
      </w:r>
      <w:del w:id="598" w:author="8618073241572" w:date="2024-08-07T11:39:00Z">
        <w:r w:rsidR="00A8610D" w:rsidRPr="00151626" w:rsidDel="001D2D65">
          <w:rPr>
            <w:rFonts w:cs="Times New Roman"/>
            <w:b/>
            <w:bCs/>
            <w:sz w:val="24"/>
            <w:szCs w:val="24"/>
          </w:rPr>
          <w:delText xml:space="preserve">three </w:delText>
        </w:r>
      </w:del>
      <w:ins w:id="599" w:author="8618073241572" w:date="2024-08-07T11:39:00Z">
        <w:r w:rsidR="001D2D65">
          <w:rPr>
            <w:rFonts w:cs="Times New Roman"/>
            <w:b/>
            <w:bCs/>
            <w:sz w:val="24"/>
            <w:szCs w:val="24"/>
          </w:rPr>
          <w:t>five</w:t>
        </w:r>
        <w:r w:rsidR="001D2D65" w:rsidRPr="00151626">
          <w:rPr>
            <w:rFonts w:cs="Times New Roman"/>
            <w:b/>
            <w:bCs/>
            <w:sz w:val="24"/>
            <w:szCs w:val="24"/>
          </w:rPr>
          <w:t xml:space="preserve"> </w:t>
        </w:r>
      </w:ins>
      <w:r w:rsidR="00A8610D" w:rsidRPr="00151626">
        <w:rPr>
          <w:rFonts w:cs="Times New Roman"/>
          <w:b/>
          <w:bCs/>
          <w:sz w:val="24"/>
          <w:szCs w:val="24"/>
        </w:rPr>
        <w:t>methods with respect to their prediction of cancer drivers. a</w:t>
      </w:r>
      <w:r w:rsidR="00A8610D" w:rsidRPr="00151626">
        <w:rPr>
          <w:rFonts w:cs="Times New Roman"/>
          <w:sz w:val="24"/>
          <w:szCs w:val="24"/>
        </w:rPr>
        <w:t xml:space="preserve"> Comparison of DGAT-cancer with other methods in terms of their performance as measured by AUPRC (</w:t>
      </w:r>
      <w:r w:rsidR="00A8610D" w:rsidRPr="00151626">
        <w:rPr>
          <w:rFonts w:cs="Times New Roman"/>
          <w:sz w:val="24"/>
          <w:szCs w:val="24"/>
          <w:lang w:val="en-AU"/>
        </w:rPr>
        <w:t>area under the precision–recall curve</w:t>
      </w:r>
      <w:r w:rsidR="00A8610D" w:rsidRPr="00151626">
        <w:rPr>
          <w:rFonts w:cs="Times New Roman"/>
          <w:sz w:val="24"/>
          <w:szCs w:val="24"/>
        </w:rPr>
        <w:t xml:space="preserve">). </w:t>
      </w:r>
      <w:ins w:id="600" w:author="8618073241572" w:date="2024-08-07T11:40:00Z">
        <w:r w:rsidR="001D2D65" w:rsidRPr="001D2D65">
          <w:rPr>
            <w:rFonts w:cs="Times New Roman"/>
            <w:b/>
            <w:sz w:val="24"/>
            <w:szCs w:val="24"/>
          </w:rPr>
          <w:t>b</w:t>
        </w:r>
        <w:r w:rsidR="001D2D65">
          <w:rPr>
            <w:rFonts w:cs="Times New Roman"/>
            <w:sz w:val="24"/>
            <w:szCs w:val="24"/>
          </w:rPr>
          <w:t xml:space="preserve"> </w:t>
        </w:r>
      </w:ins>
      <w:ins w:id="601" w:author="8618073241572" w:date="2024-08-07T14:04:00Z">
        <w:r w:rsidR="00BA6FAB" w:rsidRPr="00BA6FAB">
          <w:rPr>
            <w:rFonts w:cs="Times New Roman"/>
            <w:sz w:val="24"/>
            <w:szCs w:val="24"/>
          </w:rPr>
          <w:t>Comparative analysis of the DGAT-cancer method's performance across multiple cancer types, with a focus on MCC, F1 score, and specificity metrics.</w:t>
        </w:r>
      </w:ins>
      <w:ins w:id="602" w:author="8618073241572" w:date="2024-08-07T14:05:00Z">
        <w:r w:rsidR="00BA6FAB">
          <w:rPr>
            <w:rFonts w:cs="Times New Roman"/>
            <w:sz w:val="24"/>
            <w:szCs w:val="24"/>
          </w:rPr>
          <w:t xml:space="preserve"> </w:t>
        </w:r>
        <w:r w:rsidR="00BA6FAB" w:rsidRPr="00BA6FAB">
          <w:rPr>
            <w:rFonts w:cs="Times New Roman"/>
            <w:b/>
            <w:sz w:val="24"/>
            <w:szCs w:val="24"/>
          </w:rPr>
          <w:t>c</w:t>
        </w:r>
        <w:r w:rsidR="00BA6FAB">
          <w:rPr>
            <w:rFonts w:cs="Times New Roman"/>
            <w:sz w:val="24"/>
            <w:szCs w:val="24"/>
          </w:rPr>
          <w:t xml:space="preserve"> </w:t>
        </w:r>
      </w:ins>
      <w:ins w:id="603" w:author="8618073241572" w:date="2024-08-07T14:06:00Z">
        <w:r w:rsidR="00880250">
          <w:t xml:space="preserve">The </w:t>
        </w:r>
        <w:proofErr w:type="spellStart"/>
        <w:r w:rsidR="00880250">
          <w:t>UpSet</w:t>
        </w:r>
        <w:proofErr w:type="spellEnd"/>
        <w:r w:rsidR="00880250">
          <w:t xml:space="preserve"> plot visualizes the intersection of predicted cancer driver genes across seven cancer types as identified by DGAT-cancer</w:t>
        </w:r>
        <w:r w:rsidR="00880250" w:rsidRPr="00BA6FAB">
          <w:rPr>
            <w:rFonts w:cs="Times New Roman"/>
            <w:sz w:val="24"/>
            <w:szCs w:val="24"/>
          </w:rPr>
          <w:t>.</w:t>
        </w:r>
      </w:ins>
      <w:del w:id="604" w:author="8618073241572" w:date="2024-08-07T11:39:00Z">
        <w:r w:rsidR="00A8610D" w:rsidRPr="00151626" w:rsidDel="001D2D65">
          <w:rPr>
            <w:rFonts w:cs="Times New Roman"/>
            <w:b/>
            <w:bCs/>
            <w:sz w:val="24"/>
            <w:szCs w:val="24"/>
          </w:rPr>
          <w:delText xml:space="preserve">b </w:delText>
        </w:r>
        <w:r w:rsidR="00A8610D" w:rsidRPr="00151626" w:rsidDel="001D2D65">
          <w:rPr>
            <w:rFonts w:cs="Times New Roman"/>
            <w:sz w:val="24"/>
            <w:szCs w:val="24"/>
          </w:rPr>
          <w:delText xml:space="preserve">Comparing posterior probabilities (PPs) given by DGAT-cancer of genes predicted as cancer drivers by MutSigCV, OncodriveCLUSL and OncodriveFML to the genes predicted as non-cancer drivers by those methods. The P-values were obtained by means of the Wilcoxon rank-sum test. In the boxplot, the center lines represent the median, whilst the boxes represent the first and third quartiles. </w:delText>
        </w:r>
        <w:r w:rsidR="00A8610D" w:rsidRPr="00151626" w:rsidDel="001D2D65">
          <w:rPr>
            <w:rFonts w:cs="Times New Roman"/>
            <w:b/>
            <w:bCs/>
            <w:sz w:val="24"/>
            <w:szCs w:val="24"/>
          </w:rPr>
          <w:delText>c</w:delText>
        </w:r>
        <w:r w:rsidR="00A8610D" w:rsidRPr="00151626" w:rsidDel="001D2D65">
          <w:rPr>
            <w:rFonts w:cs="Times New Roman"/>
            <w:sz w:val="24"/>
            <w:szCs w:val="24"/>
          </w:rPr>
          <w:delText xml:space="preserve"> Comparison between genes missed by DGAT-cancer and genes missed by other methods in terms of their feature scores given by DGAT-cancer. Those scores are uEMD-Ex scores, gene expression level in tumor (tumor-med), gene expression level in paracancerous tissues (normal-med), and MutExTDA scores (JSD and C score). Some boxes are blank due to the missing features in that cancer type. The difference was evaluated by Wilcoxon rank-sum test, * </w:delTex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corrected </m:t>
              </m:r>
            </m:sub>
          </m:sSub>
          <m:r>
            <w:rPr>
              <w:rFonts w:ascii="Cambria Math" w:hAnsi="Cambria Math" w:cs="Times New Roman"/>
              <w:sz w:val="24"/>
              <w:szCs w:val="24"/>
            </w:rPr>
            <m:t>&lt;0.05</m:t>
          </m:r>
        </m:oMath>
        <w:r w:rsidR="00A8610D" w:rsidRPr="00151626" w:rsidDel="001D2D65">
          <w:rPr>
            <w:rFonts w:cs="Times New Roman"/>
            <w:sz w:val="24"/>
            <w:szCs w:val="24"/>
          </w:rPr>
          <w:delText xml:space="preserve">; ** </w:delTex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corrected </m:t>
              </m:r>
            </m:sub>
          </m:sSub>
          <m:r>
            <w:rPr>
              <w:rFonts w:ascii="Cambria Math" w:hAnsi="Cambria Math" w:cs="Times New Roman"/>
              <w:sz w:val="24"/>
              <w:szCs w:val="24"/>
            </w:rPr>
            <m:t>&lt;0.001</m:t>
          </m:r>
        </m:oMath>
        <w:r w:rsidR="00A8610D" w:rsidRPr="00151626" w:rsidDel="001D2D65">
          <w:rPr>
            <w:rFonts w:cs="Times New Roman"/>
            <w:sz w:val="24"/>
            <w:szCs w:val="24"/>
          </w:rPr>
          <w:delText xml:space="preserve">; *** </w:delTex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corrected </m:t>
              </m:r>
            </m:sub>
          </m:sSub>
          <m:r>
            <w:rPr>
              <w:rFonts w:ascii="Cambria Math" w:hAnsi="Cambria Math" w:cs="Times New Roman"/>
              <w:sz w:val="24"/>
              <w:szCs w:val="24"/>
            </w:rPr>
            <m:t>&lt;0.0001</m:t>
          </m:r>
        </m:oMath>
        <w:r w:rsidR="00A8610D" w:rsidRPr="00151626" w:rsidDel="001D2D65">
          <w:rPr>
            <w:rFonts w:cs="Times New Roman"/>
            <w:sz w:val="24"/>
            <w:szCs w:val="24"/>
          </w:rPr>
          <w:delText>.</w:delText>
        </w:r>
      </w:del>
    </w:p>
    <w:p w14:paraId="5BAA6D1F" w14:textId="77777777" w:rsidR="006B48BD" w:rsidRPr="00151626" w:rsidRDefault="006B48BD" w:rsidP="00F349EC">
      <w:pPr>
        <w:widowControl/>
        <w:spacing w:line="480" w:lineRule="auto"/>
        <w:rPr>
          <w:rFonts w:cs="Times New Roman"/>
          <w:sz w:val="24"/>
          <w:szCs w:val="24"/>
        </w:rPr>
      </w:pPr>
    </w:p>
    <w:p w14:paraId="14B96ACD" w14:textId="0C221F2E" w:rsidR="006B48BD" w:rsidRPr="00151626" w:rsidRDefault="006B48BD" w:rsidP="006B48BD">
      <w:pPr>
        <w:widowControl/>
        <w:spacing w:line="480" w:lineRule="auto"/>
        <w:rPr>
          <w:ins w:id="605" w:author="8618073241572" w:date="2024-08-07T11:39:00Z"/>
          <w:rFonts w:cs="Times New Roman"/>
          <w:sz w:val="24"/>
          <w:szCs w:val="24"/>
        </w:rPr>
      </w:pPr>
      <w:ins w:id="606" w:author="8618073241572" w:date="2024-08-07T11:39:00Z">
        <w:r w:rsidRPr="00151626">
          <w:rPr>
            <w:rFonts w:cs="Times New Roman"/>
            <w:b/>
            <w:bCs/>
            <w:sz w:val="24"/>
            <w:szCs w:val="24"/>
          </w:rPr>
          <w:lastRenderedPageBreak/>
          <w:t xml:space="preserve">Fig. </w:t>
        </w:r>
        <w:r>
          <w:rPr>
            <w:rFonts w:cs="Times New Roman"/>
            <w:b/>
            <w:bCs/>
            <w:sz w:val="24"/>
            <w:szCs w:val="24"/>
          </w:rPr>
          <w:t>4</w:t>
        </w:r>
        <w:r w:rsidRPr="00151626">
          <w:rPr>
            <w:rFonts w:cs="Times New Roman"/>
            <w:b/>
            <w:bCs/>
            <w:sz w:val="24"/>
            <w:szCs w:val="24"/>
          </w:rPr>
          <w:t>.</w:t>
        </w:r>
        <w:r>
          <w:rPr>
            <w:rFonts w:cs="Times New Roman"/>
            <w:b/>
            <w:bCs/>
            <w:sz w:val="24"/>
            <w:szCs w:val="24"/>
          </w:rPr>
          <w:t xml:space="preserve"> </w:t>
        </w:r>
      </w:ins>
      <w:ins w:id="607" w:author="8618073241572" w:date="2024-08-07T11:43:00Z">
        <w:r w:rsidR="009422A7" w:rsidRPr="009422A7">
          <w:rPr>
            <w:rFonts w:cs="Times New Roman"/>
            <w:b/>
            <w:bCs/>
            <w:sz w:val="24"/>
            <w:szCs w:val="24"/>
          </w:rPr>
          <w:t>Assess the Consistency of DGAT-cancer with Other Methods</w:t>
        </w:r>
        <w:r w:rsidR="009422A7">
          <w:rPr>
            <w:rFonts w:cs="Times New Roman" w:hint="eastAsia"/>
            <w:b/>
            <w:bCs/>
            <w:sz w:val="24"/>
            <w:szCs w:val="24"/>
          </w:rPr>
          <w:t>.</w:t>
        </w:r>
        <w:r w:rsidR="009422A7">
          <w:rPr>
            <w:rFonts w:cs="Times New Roman"/>
            <w:b/>
            <w:bCs/>
            <w:sz w:val="24"/>
            <w:szCs w:val="24"/>
          </w:rPr>
          <w:t xml:space="preserve"> a</w:t>
        </w:r>
      </w:ins>
      <w:ins w:id="608" w:author="8618073241572" w:date="2024-08-07T11:39:00Z">
        <w:r w:rsidRPr="00151626">
          <w:rPr>
            <w:rFonts w:cs="Times New Roman"/>
            <w:b/>
            <w:bCs/>
            <w:sz w:val="24"/>
            <w:szCs w:val="24"/>
          </w:rPr>
          <w:t xml:space="preserve"> </w:t>
        </w:r>
        <w:r w:rsidRPr="00151626">
          <w:rPr>
            <w:rFonts w:cs="Times New Roman"/>
            <w:sz w:val="24"/>
            <w:szCs w:val="24"/>
          </w:rPr>
          <w:t xml:space="preserve">Comparing posterior probabilities (PPs) given by DGAT-cancer of genes predicted as cancer drivers by </w:t>
        </w:r>
        <w:proofErr w:type="spellStart"/>
        <w:r w:rsidRPr="00151626">
          <w:rPr>
            <w:rFonts w:cs="Times New Roman"/>
            <w:sz w:val="24"/>
            <w:szCs w:val="24"/>
          </w:rPr>
          <w:t>MutSigCV</w:t>
        </w:r>
        <w:proofErr w:type="spellEnd"/>
        <w:r w:rsidRPr="00151626">
          <w:rPr>
            <w:rFonts w:cs="Times New Roman"/>
            <w:sz w:val="24"/>
            <w:szCs w:val="24"/>
          </w:rPr>
          <w:t xml:space="preserve">, </w:t>
        </w:r>
        <w:proofErr w:type="spellStart"/>
        <w:r w:rsidRPr="00151626">
          <w:rPr>
            <w:rFonts w:cs="Times New Roman"/>
            <w:sz w:val="24"/>
            <w:szCs w:val="24"/>
          </w:rPr>
          <w:t>OncodriveCLUSL</w:t>
        </w:r>
        <w:proofErr w:type="spellEnd"/>
        <w:r w:rsidRPr="00151626">
          <w:rPr>
            <w:rFonts w:cs="Times New Roman"/>
            <w:sz w:val="24"/>
            <w:szCs w:val="24"/>
          </w:rPr>
          <w:t xml:space="preserve"> and </w:t>
        </w:r>
        <w:proofErr w:type="spellStart"/>
        <w:r w:rsidRPr="00151626">
          <w:rPr>
            <w:rFonts w:cs="Times New Roman"/>
            <w:sz w:val="24"/>
            <w:szCs w:val="24"/>
          </w:rPr>
          <w:t>OncodriveFML</w:t>
        </w:r>
        <w:proofErr w:type="spellEnd"/>
        <w:r w:rsidRPr="00151626">
          <w:rPr>
            <w:rFonts w:cs="Times New Roman"/>
            <w:sz w:val="24"/>
            <w:szCs w:val="24"/>
          </w:rPr>
          <w:t xml:space="preserve"> to the genes predicted as non-cancer drivers by those methods. The P-values were obtained by means of the Wilcoxon rank-sum test. In the boxplot, the center lines represent the median, whilst the boxes represent the first and third quartiles. </w:t>
        </w:r>
      </w:ins>
      <w:ins w:id="609" w:author="8618073241572" w:date="2024-08-07T11:43:00Z">
        <w:r w:rsidR="009422A7">
          <w:rPr>
            <w:rFonts w:cs="Times New Roman"/>
            <w:b/>
            <w:bCs/>
            <w:sz w:val="24"/>
            <w:szCs w:val="24"/>
          </w:rPr>
          <w:t>b</w:t>
        </w:r>
      </w:ins>
      <w:ins w:id="610" w:author="8618073241572" w:date="2024-08-07T11:39:00Z">
        <w:r w:rsidRPr="00151626">
          <w:rPr>
            <w:rFonts w:cs="Times New Roman"/>
            <w:sz w:val="24"/>
            <w:szCs w:val="24"/>
          </w:rPr>
          <w:t xml:space="preserve"> Comparison between genes missed by DGAT-cancer and genes missed by other methods in terms of their feature scores given by DGAT-cancer. Those scores are </w:t>
        </w:r>
        <w:proofErr w:type="spellStart"/>
        <w:r w:rsidRPr="00151626">
          <w:rPr>
            <w:rFonts w:cs="Times New Roman"/>
            <w:sz w:val="24"/>
            <w:szCs w:val="24"/>
          </w:rPr>
          <w:t>uEMD</w:t>
        </w:r>
        <w:proofErr w:type="spellEnd"/>
        <w:r w:rsidRPr="00151626">
          <w:rPr>
            <w:rFonts w:cs="Times New Roman"/>
            <w:sz w:val="24"/>
            <w:szCs w:val="24"/>
          </w:rPr>
          <w:t xml:space="preserve">-Ex scores, gene expression level in tumor (tumor-med), gene expression level in </w:t>
        </w:r>
        <w:proofErr w:type="spellStart"/>
        <w:r w:rsidRPr="00151626">
          <w:rPr>
            <w:rFonts w:cs="Times New Roman"/>
            <w:sz w:val="24"/>
            <w:szCs w:val="24"/>
          </w:rPr>
          <w:t>paracancerous</w:t>
        </w:r>
        <w:proofErr w:type="spellEnd"/>
        <w:r w:rsidRPr="00151626">
          <w:rPr>
            <w:rFonts w:cs="Times New Roman"/>
            <w:sz w:val="24"/>
            <w:szCs w:val="24"/>
          </w:rPr>
          <w:t xml:space="preserve"> tissues (normal-med), and </w:t>
        </w:r>
        <w:proofErr w:type="spellStart"/>
        <w:r w:rsidRPr="00151626">
          <w:rPr>
            <w:rFonts w:cs="Times New Roman"/>
            <w:sz w:val="24"/>
            <w:szCs w:val="24"/>
          </w:rPr>
          <w:t>MutExTDA</w:t>
        </w:r>
        <w:proofErr w:type="spellEnd"/>
        <w:r w:rsidRPr="00151626">
          <w:rPr>
            <w:rFonts w:cs="Times New Roman"/>
            <w:sz w:val="24"/>
            <w:szCs w:val="24"/>
          </w:rPr>
          <w:t xml:space="preserve"> scores (JSD and C score). Some boxes are blank due to the missing features in that cancer type. The difference was evaluated by Wilcoxon rank-sum test,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corrected </m:t>
              </m:r>
            </m:sub>
          </m:sSub>
          <m:r>
            <w:rPr>
              <w:rFonts w:ascii="Cambria Math" w:hAnsi="Cambria Math" w:cs="Times New Roman"/>
              <w:sz w:val="24"/>
              <w:szCs w:val="24"/>
            </w:rPr>
            <m:t>&lt;0.05</m:t>
          </m:r>
        </m:oMath>
        <w:r w:rsidRPr="00151626">
          <w:rPr>
            <w:rFonts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corrected </m:t>
              </m:r>
            </m:sub>
          </m:sSub>
          <m:r>
            <w:rPr>
              <w:rFonts w:ascii="Cambria Math" w:hAnsi="Cambria Math" w:cs="Times New Roman"/>
              <w:sz w:val="24"/>
              <w:szCs w:val="24"/>
            </w:rPr>
            <m:t>&lt;0.001</m:t>
          </m:r>
        </m:oMath>
        <w:r w:rsidRPr="00151626">
          <w:rPr>
            <w:rFonts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corrected </m:t>
              </m:r>
            </m:sub>
          </m:sSub>
          <m:r>
            <w:rPr>
              <w:rFonts w:ascii="Cambria Math" w:hAnsi="Cambria Math" w:cs="Times New Roman"/>
              <w:sz w:val="24"/>
              <w:szCs w:val="24"/>
            </w:rPr>
            <m:t>&lt;0.0001</m:t>
          </m:r>
        </m:oMath>
        <w:r w:rsidRPr="00151626">
          <w:rPr>
            <w:rFonts w:cs="Times New Roman"/>
            <w:sz w:val="24"/>
            <w:szCs w:val="24"/>
          </w:rPr>
          <w:t>.</w:t>
        </w:r>
      </w:ins>
    </w:p>
    <w:p w14:paraId="4D2C8146" w14:textId="77777777" w:rsidR="00D670C2" w:rsidRPr="006B48BD" w:rsidRDefault="00D670C2" w:rsidP="00F349EC">
      <w:pPr>
        <w:widowControl/>
        <w:spacing w:line="480" w:lineRule="auto"/>
        <w:rPr>
          <w:rFonts w:cs="Times New Roman"/>
          <w:sz w:val="24"/>
          <w:szCs w:val="24"/>
        </w:rPr>
      </w:pPr>
    </w:p>
    <w:p w14:paraId="3F683D7C" w14:textId="684D9802" w:rsidR="00D670C2" w:rsidRPr="00151626" w:rsidDel="00B93971" w:rsidRDefault="00F349EC" w:rsidP="00F349EC">
      <w:pPr>
        <w:widowControl/>
        <w:spacing w:line="480" w:lineRule="auto"/>
        <w:rPr>
          <w:del w:id="611" w:author="8618073241572" w:date="2024-08-07T11:16:00Z"/>
          <w:rFonts w:cs="Times New Roman"/>
          <w:sz w:val="24"/>
          <w:szCs w:val="24"/>
        </w:rPr>
      </w:pPr>
      <w:del w:id="612" w:author="8618073241572" w:date="2024-08-07T11:16:00Z">
        <w:r w:rsidRPr="00151626" w:rsidDel="00B93971">
          <w:rPr>
            <w:rFonts w:cs="Times New Roman"/>
            <w:b/>
            <w:bCs/>
            <w:sz w:val="24"/>
            <w:szCs w:val="24"/>
          </w:rPr>
          <w:delText>Fig. 4</w:delText>
        </w:r>
        <w:r w:rsidR="00A8610D" w:rsidRPr="00151626" w:rsidDel="00B93971">
          <w:rPr>
            <w:rFonts w:cs="Times New Roman"/>
            <w:b/>
            <w:bCs/>
            <w:sz w:val="24"/>
            <w:szCs w:val="24"/>
          </w:rPr>
          <w:delText xml:space="preserve">. </w:delText>
        </w:r>
        <w:r w:rsidR="00A8610D" w:rsidRPr="00151626" w:rsidDel="00B93971">
          <w:rPr>
            <w:rFonts w:cs="Times New Roman"/>
            <w:sz w:val="24"/>
            <w:szCs w:val="24"/>
          </w:rPr>
          <w:delText>Comparing AUPRC performance of DGAT-cancer, DGAT-Mut, DGAT-Exp, MutSigCV, OncodriveFML and OcodriveCLUST to examine the impact of mutation- and gene expression-based features on improving DGAT-cancer.</w:delText>
        </w:r>
      </w:del>
    </w:p>
    <w:p w14:paraId="1D0B9CD5" w14:textId="77777777" w:rsidR="00D670C2" w:rsidRPr="00151626" w:rsidRDefault="00D670C2" w:rsidP="00F349EC">
      <w:pPr>
        <w:widowControl/>
        <w:spacing w:line="480" w:lineRule="auto"/>
        <w:jc w:val="left"/>
        <w:rPr>
          <w:rFonts w:cs="Times New Roman"/>
          <w:sz w:val="24"/>
          <w:szCs w:val="24"/>
        </w:rPr>
      </w:pPr>
    </w:p>
    <w:p w14:paraId="618C6899" w14:textId="265F2F88" w:rsidR="00D670C2" w:rsidRPr="00151626" w:rsidRDefault="00F349EC" w:rsidP="00F349EC">
      <w:pPr>
        <w:widowControl/>
        <w:spacing w:line="480" w:lineRule="auto"/>
        <w:rPr>
          <w:rFonts w:cs="Times New Roman"/>
          <w:sz w:val="24"/>
          <w:szCs w:val="24"/>
        </w:rPr>
      </w:pPr>
      <w:r w:rsidRPr="00151626">
        <w:rPr>
          <w:rFonts w:cs="Times New Roman"/>
          <w:b/>
          <w:bCs/>
          <w:sz w:val="24"/>
          <w:szCs w:val="24"/>
        </w:rPr>
        <w:t>Fig. 5</w:t>
      </w:r>
      <w:r w:rsidR="00A8610D" w:rsidRPr="00151626">
        <w:rPr>
          <w:rFonts w:cs="Times New Roman"/>
          <w:b/>
          <w:bCs/>
          <w:sz w:val="24"/>
          <w:szCs w:val="24"/>
        </w:rPr>
        <w:t>.</w:t>
      </w:r>
      <w:r w:rsidR="00A8610D" w:rsidRPr="00151626">
        <w:rPr>
          <w:rFonts w:cs="Times New Roman"/>
          <w:b/>
          <w:bCs/>
          <w:i/>
          <w:iCs/>
          <w:sz w:val="24"/>
          <w:szCs w:val="24"/>
        </w:rPr>
        <w:t xml:space="preserve"> EEF1A1 </w:t>
      </w:r>
      <w:r w:rsidR="00A8610D" w:rsidRPr="00151626">
        <w:rPr>
          <w:rFonts w:cs="Times New Roman"/>
          <w:b/>
          <w:bCs/>
          <w:sz w:val="24"/>
          <w:szCs w:val="24"/>
        </w:rPr>
        <w:t>is highly expressed in glioma and plays a role in regulating the proliferation and migration of glioma cells. a</w:t>
      </w:r>
      <w:r w:rsidR="00A8610D" w:rsidRPr="00151626">
        <w:rPr>
          <w:rFonts w:cs="Times New Roman"/>
          <w:sz w:val="24"/>
          <w:szCs w:val="24"/>
        </w:rPr>
        <w:t xml:space="preserve"> Profile of </w:t>
      </w:r>
      <w:r w:rsidR="00A8610D" w:rsidRPr="00151626">
        <w:rPr>
          <w:rFonts w:cs="Times New Roman"/>
          <w:i/>
          <w:iCs/>
          <w:sz w:val="24"/>
          <w:szCs w:val="24"/>
        </w:rPr>
        <w:t xml:space="preserve">EEF1A1 </w:t>
      </w:r>
      <w:r w:rsidR="00A8610D" w:rsidRPr="00151626">
        <w:rPr>
          <w:rFonts w:cs="Times New Roman"/>
          <w:sz w:val="24"/>
          <w:szCs w:val="24"/>
        </w:rPr>
        <w:t xml:space="preserve">mRNA expression in normal, LGG (WHO grade II–III glioma), or GBM (WHO grade IV glioma) patients in the </w:t>
      </w:r>
      <w:proofErr w:type="spellStart"/>
      <w:r w:rsidR="00A8610D" w:rsidRPr="00151626">
        <w:rPr>
          <w:rFonts w:cs="Times New Roman"/>
          <w:sz w:val="24"/>
          <w:szCs w:val="24"/>
        </w:rPr>
        <w:t>GTEx</w:t>
      </w:r>
      <w:proofErr w:type="spellEnd"/>
      <w:r w:rsidR="00A8610D" w:rsidRPr="00151626">
        <w:rPr>
          <w:rFonts w:cs="Times New Roman"/>
          <w:sz w:val="24"/>
          <w:szCs w:val="24"/>
        </w:rPr>
        <w:t xml:space="preserve"> and TCGA datasets. </w:t>
      </w:r>
      <w:r w:rsidR="00A8610D" w:rsidRPr="00151626">
        <w:rPr>
          <w:rFonts w:cs="Times New Roman"/>
          <w:i/>
          <w:iCs/>
          <w:sz w:val="24"/>
          <w:szCs w:val="24"/>
        </w:rPr>
        <w:t>EEF1A1</w:t>
      </w:r>
      <w:r w:rsidR="00A8610D" w:rsidRPr="00151626">
        <w:rPr>
          <w:rFonts w:cs="Times New Roman"/>
          <w:sz w:val="24"/>
          <w:szCs w:val="24"/>
        </w:rPr>
        <w:t xml:space="preserve"> expression was significantly upregulated in glioma relative to normal brain tissue (left) (Mann-Whitney U test), as well as </w:t>
      </w:r>
      <w:r w:rsidR="00A8610D" w:rsidRPr="00151626">
        <w:rPr>
          <w:rFonts w:cs="Times New Roman"/>
          <w:sz w:val="24"/>
          <w:szCs w:val="24"/>
        </w:rPr>
        <w:lastRenderedPageBreak/>
        <w:t>significantly increased in GBM relative to LGG (right) (</w:t>
      </w:r>
      <w:proofErr w:type="spellStart"/>
      <w:r w:rsidR="00A8610D" w:rsidRPr="00151626">
        <w:rPr>
          <w:rFonts w:cs="Times New Roman"/>
          <w:sz w:val="24"/>
          <w:szCs w:val="24"/>
        </w:rPr>
        <w:t>Kruskal</w:t>
      </w:r>
      <w:proofErr w:type="spellEnd"/>
      <w:r w:rsidR="00A8610D" w:rsidRPr="00151626">
        <w:rPr>
          <w:rFonts w:cs="Times New Roman"/>
          <w:sz w:val="24"/>
          <w:szCs w:val="24"/>
        </w:rPr>
        <w:t xml:space="preserve">-Wallis test, adjusted by </w:t>
      </w:r>
      <w:proofErr w:type="spellStart"/>
      <w:r w:rsidR="00A8610D" w:rsidRPr="00151626">
        <w:rPr>
          <w:rFonts w:cs="Times New Roman"/>
          <w:sz w:val="24"/>
          <w:szCs w:val="24"/>
        </w:rPr>
        <w:t>Bonferroni</w:t>
      </w:r>
      <w:proofErr w:type="spellEnd"/>
      <w:r w:rsidR="00A8610D" w:rsidRPr="00151626">
        <w:rPr>
          <w:rFonts w:cs="Times New Roman"/>
          <w:sz w:val="24"/>
          <w:szCs w:val="24"/>
        </w:rPr>
        <w:t xml:space="preserve"> correction). </w:t>
      </w:r>
      <w:r w:rsidR="00A8610D" w:rsidRPr="00151626">
        <w:rPr>
          <w:rFonts w:cs="Times New Roman"/>
          <w:b/>
          <w:bCs/>
          <w:sz w:val="24"/>
          <w:szCs w:val="24"/>
        </w:rPr>
        <w:t>b</w:t>
      </w:r>
      <w:r w:rsidR="00A8610D" w:rsidRPr="00151626">
        <w:rPr>
          <w:rFonts w:cs="Times New Roman"/>
          <w:sz w:val="24"/>
          <w:szCs w:val="24"/>
        </w:rPr>
        <w:t xml:space="preserve"> Kaplan–Meier overall survival plot showing that the survival rate of glioma patients with high </w:t>
      </w:r>
      <w:r w:rsidR="00A8610D" w:rsidRPr="00151626">
        <w:rPr>
          <w:rFonts w:cs="Times New Roman"/>
          <w:i/>
          <w:iCs/>
          <w:sz w:val="24"/>
          <w:szCs w:val="24"/>
        </w:rPr>
        <w:t xml:space="preserve">EEF1A1 </w:t>
      </w:r>
      <w:r w:rsidR="00A8610D" w:rsidRPr="00151626">
        <w:rPr>
          <w:rFonts w:cs="Times New Roman"/>
          <w:sz w:val="24"/>
          <w:szCs w:val="24"/>
        </w:rPr>
        <w:t xml:space="preserve">expression (red) in the TCGA data set was significantly lower than those with low </w:t>
      </w:r>
      <w:r w:rsidR="00A8610D" w:rsidRPr="00151626">
        <w:rPr>
          <w:rFonts w:cs="Times New Roman"/>
          <w:i/>
          <w:iCs/>
          <w:sz w:val="24"/>
          <w:szCs w:val="24"/>
        </w:rPr>
        <w:t xml:space="preserve">EEF1A1 </w:t>
      </w:r>
      <w:r w:rsidR="00A8610D" w:rsidRPr="00151626">
        <w:rPr>
          <w:rFonts w:cs="Times New Roman"/>
          <w:sz w:val="24"/>
          <w:szCs w:val="24"/>
        </w:rPr>
        <w:t xml:space="preserve">expression (blue) (two-sided log-rank test). </w:t>
      </w:r>
      <w:r w:rsidR="00A8610D" w:rsidRPr="00151626">
        <w:rPr>
          <w:rFonts w:cs="Times New Roman"/>
          <w:b/>
          <w:bCs/>
          <w:sz w:val="24"/>
          <w:szCs w:val="24"/>
        </w:rPr>
        <w:t>c</w:t>
      </w:r>
      <w:r w:rsidR="00A8610D" w:rsidRPr="00151626">
        <w:rPr>
          <w:rFonts w:cs="Times New Roman"/>
          <w:sz w:val="24"/>
          <w:szCs w:val="24"/>
        </w:rPr>
        <w:t xml:space="preserve"> </w:t>
      </w:r>
      <w:r w:rsidR="00A8610D" w:rsidRPr="00151626">
        <w:rPr>
          <w:rFonts w:cs="Times New Roman"/>
          <w:i/>
          <w:iCs/>
          <w:sz w:val="24"/>
          <w:szCs w:val="24"/>
        </w:rPr>
        <w:t>EEF1A1</w:t>
      </w:r>
      <w:r w:rsidR="00A8610D" w:rsidRPr="00151626">
        <w:rPr>
          <w:rFonts w:cs="Times New Roman"/>
          <w:sz w:val="24"/>
          <w:szCs w:val="24"/>
        </w:rPr>
        <w:t xml:space="preserve"> protein expression in non-tumor brain tissue, LGG and GBM samples using </w:t>
      </w:r>
      <w:proofErr w:type="spellStart"/>
      <w:r w:rsidR="00A8610D" w:rsidRPr="00151626">
        <w:rPr>
          <w:rFonts w:cs="Times New Roman"/>
          <w:sz w:val="24"/>
          <w:szCs w:val="24"/>
        </w:rPr>
        <w:t>immunohistochemical</w:t>
      </w:r>
      <w:proofErr w:type="spellEnd"/>
      <w:r w:rsidR="00A8610D" w:rsidRPr="00151626">
        <w:rPr>
          <w:rFonts w:cs="Times New Roman"/>
          <w:sz w:val="24"/>
          <w:szCs w:val="24"/>
        </w:rPr>
        <w:t xml:space="preserve"> analysis. Non-tumor brain tissues were obtained from patients with non-tumor brain diseases who had undergone surgical resection. Representative images of </w:t>
      </w:r>
      <w:proofErr w:type="spellStart"/>
      <w:r w:rsidR="00A8610D" w:rsidRPr="00151626">
        <w:rPr>
          <w:rFonts w:cs="Times New Roman"/>
          <w:sz w:val="24"/>
          <w:szCs w:val="24"/>
        </w:rPr>
        <w:t>immunohistochemical</w:t>
      </w:r>
      <w:proofErr w:type="spellEnd"/>
      <w:r w:rsidR="00A8610D" w:rsidRPr="00151626">
        <w:rPr>
          <w:rFonts w:cs="Times New Roman"/>
          <w:sz w:val="24"/>
          <w:szCs w:val="24"/>
        </w:rPr>
        <w:t xml:space="preserve"> analysis. Scale bar=10</w:t>
      </w:r>
      <w:r w:rsidR="00A8610D" w:rsidRPr="00151626">
        <w:rPr>
          <w:rFonts w:cs="Times New Roman"/>
          <w:sz w:val="24"/>
          <w:szCs w:val="24"/>
        </w:rPr>
        <w:sym w:font="Symbol" w:char="F06D"/>
      </w:r>
      <w:r w:rsidR="00A8610D" w:rsidRPr="00151626">
        <w:rPr>
          <w:rFonts w:cs="Times New Roman"/>
          <w:sz w:val="24"/>
          <w:szCs w:val="24"/>
        </w:rPr>
        <w:t xml:space="preserve">m. The summary of </w:t>
      </w:r>
      <w:r w:rsidR="00A8610D" w:rsidRPr="00151626">
        <w:rPr>
          <w:rFonts w:cs="Times New Roman"/>
          <w:i/>
          <w:iCs/>
          <w:sz w:val="24"/>
          <w:szCs w:val="24"/>
        </w:rPr>
        <w:t>EEF1A1</w:t>
      </w:r>
      <w:r w:rsidR="00A8610D" w:rsidRPr="00151626">
        <w:rPr>
          <w:rFonts w:cs="Times New Roman"/>
          <w:sz w:val="24"/>
          <w:szCs w:val="24"/>
        </w:rPr>
        <w:t xml:space="preserve"> protein expression profile in C (Mann-Whitney U test) was on the right. </w:t>
      </w:r>
      <w:r w:rsidR="00A8610D" w:rsidRPr="00151626">
        <w:rPr>
          <w:rFonts w:cs="Times New Roman"/>
          <w:b/>
          <w:bCs/>
          <w:sz w:val="24"/>
          <w:szCs w:val="24"/>
        </w:rPr>
        <w:t>d</w:t>
      </w:r>
      <w:r w:rsidR="00A8610D" w:rsidRPr="00151626">
        <w:rPr>
          <w:rFonts w:cs="Times New Roman"/>
          <w:sz w:val="24"/>
          <w:szCs w:val="24"/>
        </w:rPr>
        <w:t xml:space="preserve"> </w:t>
      </w:r>
      <w:proofErr w:type="spellStart"/>
      <w:r w:rsidR="00A8610D" w:rsidRPr="00151626">
        <w:rPr>
          <w:rFonts w:cs="Times New Roman"/>
          <w:sz w:val="24"/>
          <w:szCs w:val="24"/>
        </w:rPr>
        <w:t>EdU</w:t>
      </w:r>
      <w:proofErr w:type="spellEnd"/>
      <w:r w:rsidR="00A8610D" w:rsidRPr="00151626">
        <w:rPr>
          <w:rFonts w:cs="Times New Roman"/>
          <w:sz w:val="24"/>
          <w:szCs w:val="24"/>
        </w:rPr>
        <w:t xml:space="preserve"> flow cytometry assay showed that the cell proliferation rate was significantly decreased in U251 and U87 cells with the knockdown of </w:t>
      </w:r>
      <w:r w:rsidR="00A8610D" w:rsidRPr="00151626">
        <w:rPr>
          <w:rFonts w:cs="Times New Roman"/>
          <w:i/>
          <w:iCs/>
          <w:sz w:val="24"/>
          <w:szCs w:val="24"/>
        </w:rPr>
        <w:t>EEF1A1</w:t>
      </w:r>
      <w:r w:rsidR="00A8610D" w:rsidRPr="00151626">
        <w:rPr>
          <w:rFonts w:cs="Times New Roman"/>
          <w:sz w:val="24"/>
          <w:szCs w:val="24"/>
        </w:rPr>
        <w:t>.</w:t>
      </w:r>
      <w:r w:rsidR="00A8610D" w:rsidRPr="00151626">
        <w:rPr>
          <w:rFonts w:cs="Times New Roman"/>
          <w:b/>
          <w:bCs/>
          <w:sz w:val="24"/>
          <w:szCs w:val="24"/>
        </w:rPr>
        <w:t xml:space="preserve"> e </w:t>
      </w:r>
      <w:proofErr w:type="gramStart"/>
      <w:r w:rsidR="00A8610D" w:rsidRPr="00151626">
        <w:rPr>
          <w:rFonts w:cs="Times New Roman"/>
          <w:i/>
          <w:iCs/>
          <w:sz w:val="24"/>
          <w:szCs w:val="24"/>
        </w:rPr>
        <w:t>In</w:t>
      </w:r>
      <w:proofErr w:type="gramEnd"/>
      <w:r w:rsidR="00A8610D" w:rsidRPr="00151626">
        <w:rPr>
          <w:rFonts w:cs="Times New Roman"/>
          <w:i/>
          <w:iCs/>
          <w:sz w:val="24"/>
          <w:szCs w:val="24"/>
        </w:rPr>
        <w:t xml:space="preserve"> vitro</w:t>
      </w:r>
      <w:r w:rsidR="00A8610D" w:rsidRPr="00151626">
        <w:rPr>
          <w:rFonts w:cs="Times New Roman"/>
          <w:sz w:val="24"/>
          <w:szCs w:val="24"/>
        </w:rPr>
        <w:t xml:space="preserve"> colony formation of U251 and U87 cells was decreased after </w:t>
      </w:r>
      <w:r w:rsidR="00A8610D" w:rsidRPr="00151626">
        <w:rPr>
          <w:rFonts w:cs="Times New Roman"/>
          <w:i/>
          <w:iCs/>
          <w:sz w:val="24"/>
          <w:szCs w:val="24"/>
        </w:rPr>
        <w:t>EEF1A1</w:t>
      </w:r>
      <w:r w:rsidR="00A8610D" w:rsidRPr="00151626">
        <w:rPr>
          <w:rFonts w:cs="Times New Roman"/>
          <w:sz w:val="24"/>
          <w:szCs w:val="24"/>
        </w:rPr>
        <w:t xml:space="preserve"> knockdown compared to the control. </w:t>
      </w:r>
      <w:r w:rsidR="00A8610D" w:rsidRPr="00151626">
        <w:rPr>
          <w:rFonts w:cs="Times New Roman"/>
          <w:b/>
          <w:bCs/>
          <w:sz w:val="24"/>
          <w:szCs w:val="24"/>
        </w:rPr>
        <w:t>f</w:t>
      </w:r>
      <w:r w:rsidR="00A8610D" w:rsidRPr="00151626">
        <w:rPr>
          <w:rFonts w:cs="Times New Roman"/>
          <w:sz w:val="24"/>
          <w:szCs w:val="24"/>
        </w:rPr>
        <w:t xml:space="preserve"> Representative images of the </w:t>
      </w:r>
      <w:proofErr w:type="spellStart"/>
      <w:r w:rsidR="00A8610D" w:rsidRPr="00151626">
        <w:rPr>
          <w:rFonts w:cs="Times New Roman"/>
          <w:sz w:val="24"/>
          <w:szCs w:val="24"/>
        </w:rPr>
        <w:t>transwell</w:t>
      </w:r>
      <w:proofErr w:type="spellEnd"/>
      <w:r w:rsidR="00A8610D" w:rsidRPr="00151626">
        <w:rPr>
          <w:rFonts w:cs="Times New Roman"/>
          <w:sz w:val="24"/>
          <w:szCs w:val="24"/>
        </w:rPr>
        <w:t xml:space="preserve"> migration assay for migrated cells stained with crystal violet in control cells and shEEF1A1 knockdown U251 and U87 cells. Scale bar = 1mm.</w:t>
      </w:r>
      <w:r w:rsidR="00A8610D" w:rsidRPr="00151626">
        <w:rPr>
          <w:rFonts w:cs="Times New Roman"/>
          <w:b/>
          <w:bCs/>
          <w:sz w:val="24"/>
          <w:szCs w:val="24"/>
        </w:rPr>
        <w:t xml:space="preserve"> g </w:t>
      </w:r>
      <w:r w:rsidR="00A8610D" w:rsidRPr="00151626">
        <w:rPr>
          <w:rFonts w:cs="Times New Roman"/>
          <w:sz w:val="24"/>
          <w:szCs w:val="24"/>
        </w:rPr>
        <w:t xml:space="preserve">Representative images of the zebrafish xenograft model used to analyze the proliferation of U251 cells after </w:t>
      </w:r>
      <w:r w:rsidR="00A8610D" w:rsidRPr="00151626">
        <w:rPr>
          <w:rFonts w:cs="Times New Roman"/>
          <w:i/>
          <w:iCs/>
          <w:sz w:val="24"/>
          <w:szCs w:val="24"/>
        </w:rPr>
        <w:t>EEF1A1</w:t>
      </w:r>
      <w:r w:rsidR="00A8610D" w:rsidRPr="00151626">
        <w:rPr>
          <w:rFonts w:cs="Times New Roman"/>
          <w:sz w:val="24"/>
          <w:szCs w:val="24"/>
        </w:rPr>
        <w:t xml:space="preserve"> knockdown by measuring GFP fluorescent foci. Scale bar = 0.5mm. Unpaired two-sided t test. *</w:t>
      </w:r>
      <m:oMath>
        <m:r>
          <w:rPr>
            <w:rFonts w:ascii="Cambria Math" w:hAnsi="Cambria Math" w:cs="Times New Roman"/>
            <w:sz w:val="24"/>
            <w:szCs w:val="24"/>
          </w:rPr>
          <m:t>p&lt;0.05</m:t>
        </m:r>
      </m:oMath>
      <w:r w:rsidR="00A8610D" w:rsidRPr="00151626">
        <w:rPr>
          <w:rFonts w:cs="Times New Roman"/>
          <w:sz w:val="24"/>
          <w:szCs w:val="24"/>
        </w:rPr>
        <w:t>; **</w:t>
      </w:r>
      <m:oMath>
        <m:r>
          <w:rPr>
            <w:rFonts w:ascii="Cambria Math" w:hAnsi="Cambria Math" w:cs="Times New Roman"/>
            <w:sz w:val="24"/>
            <w:szCs w:val="24"/>
          </w:rPr>
          <m:t>p&lt;0.01</m:t>
        </m:r>
      </m:oMath>
      <w:r w:rsidR="00A8610D" w:rsidRPr="00151626">
        <w:rPr>
          <w:rFonts w:cs="Times New Roman"/>
          <w:sz w:val="24"/>
          <w:szCs w:val="24"/>
        </w:rPr>
        <w:t>; ***</w:t>
      </w:r>
      <m:oMath>
        <m:r>
          <w:rPr>
            <w:rFonts w:ascii="Cambria Math" w:hAnsi="Cambria Math" w:cs="Times New Roman"/>
            <w:sz w:val="24"/>
            <w:szCs w:val="24"/>
          </w:rPr>
          <m:t>p&lt;0.001</m:t>
        </m:r>
      </m:oMath>
      <w:r w:rsidR="00A8610D" w:rsidRPr="00151626">
        <w:rPr>
          <w:rFonts w:cs="Times New Roman"/>
          <w:sz w:val="24"/>
          <w:szCs w:val="24"/>
        </w:rPr>
        <w:t>; ****</w:t>
      </w:r>
      <m:oMath>
        <m:r>
          <w:rPr>
            <w:rFonts w:ascii="Cambria Math" w:hAnsi="Cambria Math" w:cs="Times New Roman"/>
            <w:sz w:val="24"/>
            <w:szCs w:val="24"/>
          </w:rPr>
          <m:t>p &lt;0.0001</m:t>
        </m:r>
      </m:oMath>
      <w:r w:rsidR="00A8610D" w:rsidRPr="00151626">
        <w:rPr>
          <w:rFonts w:cs="Times New Roman"/>
          <w:sz w:val="24"/>
          <w:szCs w:val="24"/>
        </w:rPr>
        <w:t>.</w:t>
      </w:r>
    </w:p>
    <w:p w14:paraId="6295B1E3" w14:textId="77777777" w:rsidR="00D670C2" w:rsidRPr="00151626" w:rsidRDefault="00D670C2" w:rsidP="00F349EC">
      <w:pPr>
        <w:widowControl/>
        <w:spacing w:line="480" w:lineRule="auto"/>
        <w:jc w:val="left"/>
        <w:rPr>
          <w:rFonts w:cs="Times New Roman"/>
          <w:sz w:val="24"/>
          <w:szCs w:val="24"/>
        </w:rPr>
      </w:pPr>
    </w:p>
    <w:p w14:paraId="23D6386B" w14:textId="53FB4152" w:rsidR="00D670C2" w:rsidRPr="00B36FCC" w:rsidRDefault="00F349EC" w:rsidP="00F349EC">
      <w:pPr>
        <w:widowControl/>
        <w:spacing w:line="480" w:lineRule="auto"/>
        <w:rPr>
          <w:rFonts w:cs="Times New Roman"/>
          <w:sz w:val="24"/>
          <w:szCs w:val="24"/>
        </w:rPr>
      </w:pPr>
      <w:r w:rsidRPr="00151626">
        <w:rPr>
          <w:rFonts w:cs="Times New Roman"/>
          <w:b/>
          <w:bCs/>
          <w:sz w:val="24"/>
          <w:szCs w:val="24"/>
        </w:rPr>
        <w:t>Fig. 6</w:t>
      </w:r>
      <w:r w:rsidR="00A8610D" w:rsidRPr="00151626">
        <w:rPr>
          <w:rFonts w:cs="Times New Roman"/>
          <w:b/>
          <w:bCs/>
          <w:sz w:val="24"/>
          <w:szCs w:val="24"/>
        </w:rPr>
        <w:t xml:space="preserve">. Knockdown of </w:t>
      </w:r>
      <w:r w:rsidR="00A8610D" w:rsidRPr="00151626">
        <w:rPr>
          <w:rFonts w:cs="Times New Roman"/>
          <w:b/>
          <w:bCs/>
          <w:i/>
          <w:iCs/>
          <w:sz w:val="24"/>
          <w:szCs w:val="24"/>
        </w:rPr>
        <w:t>EEF1A1</w:t>
      </w:r>
      <w:r w:rsidR="00A8610D" w:rsidRPr="00151626">
        <w:rPr>
          <w:rFonts w:cs="Times New Roman"/>
          <w:b/>
          <w:bCs/>
          <w:sz w:val="24"/>
          <w:szCs w:val="24"/>
        </w:rPr>
        <w:t xml:space="preserve"> improved TMZ sensitivity in glioma cells. a</w:t>
      </w:r>
      <w:r w:rsidR="00A8610D" w:rsidRPr="00151626">
        <w:rPr>
          <w:rFonts w:cs="Times New Roman"/>
          <w:sz w:val="24"/>
          <w:szCs w:val="24"/>
        </w:rPr>
        <w:t xml:space="preserve"> Knockdown of </w:t>
      </w:r>
      <w:r w:rsidR="00A8610D" w:rsidRPr="00151626">
        <w:rPr>
          <w:rFonts w:cs="Times New Roman"/>
          <w:i/>
          <w:iCs/>
          <w:sz w:val="24"/>
          <w:szCs w:val="24"/>
        </w:rPr>
        <w:t>EEF1A1</w:t>
      </w:r>
      <w:r w:rsidR="00A8610D" w:rsidRPr="00151626">
        <w:rPr>
          <w:rFonts w:cs="Times New Roman"/>
          <w:sz w:val="24"/>
          <w:szCs w:val="24"/>
        </w:rPr>
        <w:t xml:space="preserve"> significantly decreased the viability of U251 and U87 cells under different concentrations of TMZ (24h for U251 cells and 48h for U87 cells) (</w:t>
      </w:r>
      <w:r w:rsidR="00A8610D" w:rsidRPr="00151626">
        <w:rPr>
          <w:rFonts w:cs="Times New Roman"/>
          <w:i/>
          <w:iCs/>
          <w:sz w:val="24"/>
          <w:szCs w:val="24"/>
        </w:rPr>
        <w:t>n</w:t>
      </w:r>
      <w:r w:rsidR="00A8610D" w:rsidRPr="00151626">
        <w:rPr>
          <w:rFonts w:cs="Times New Roman"/>
          <w:sz w:val="24"/>
          <w:szCs w:val="24"/>
        </w:rPr>
        <w:t xml:space="preserve">=6, </w:t>
      </w:r>
      <w:r w:rsidR="00A8610D" w:rsidRPr="00151626">
        <w:rPr>
          <w:rFonts w:cs="Times New Roman"/>
          <w:sz w:val="24"/>
          <w:szCs w:val="24"/>
        </w:rPr>
        <w:lastRenderedPageBreak/>
        <w:t xml:space="preserve">paired two-sided t test). </w:t>
      </w:r>
      <w:r w:rsidR="00A8610D" w:rsidRPr="00151626">
        <w:rPr>
          <w:rFonts w:cs="Times New Roman"/>
          <w:b/>
          <w:bCs/>
          <w:sz w:val="24"/>
          <w:szCs w:val="24"/>
        </w:rPr>
        <w:t>b</w:t>
      </w:r>
      <w:r w:rsidR="00A8610D" w:rsidRPr="00151626">
        <w:rPr>
          <w:rFonts w:cs="Times New Roman"/>
          <w:sz w:val="24"/>
          <w:szCs w:val="24"/>
        </w:rPr>
        <w:t xml:space="preserve"> Knockdown of </w:t>
      </w:r>
      <w:r w:rsidR="00A8610D" w:rsidRPr="00151626">
        <w:rPr>
          <w:rFonts w:cs="Times New Roman"/>
          <w:i/>
          <w:iCs/>
          <w:sz w:val="24"/>
          <w:szCs w:val="24"/>
        </w:rPr>
        <w:t xml:space="preserve">EEF1A1 </w:t>
      </w:r>
      <w:r w:rsidR="00A8610D" w:rsidRPr="00151626">
        <w:rPr>
          <w:rFonts w:cs="Times New Roman"/>
          <w:sz w:val="24"/>
          <w:szCs w:val="24"/>
        </w:rPr>
        <w:t>significantly decreased the IC50 of TMZ in U251 and U87 cells (</w:t>
      </w:r>
      <w:r w:rsidR="00A8610D" w:rsidRPr="00151626">
        <w:rPr>
          <w:rFonts w:cs="Times New Roman"/>
          <w:i/>
          <w:iCs/>
          <w:sz w:val="24"/>
          <w:szCs w:val="24"/>
        </w:rPr>
        <w:t>n</w:t>
      </w:r>
      <w:r w:rsidR="00A8610D" w:rsidRPr="00151626">
        <w:rPr>
          <w:rFonts w:cs="Times New Roman"/>
          <w:sz w:val="24"/>
          <w:szCs w:val="24"/>
        </w:rPr>
        <w:t xml:space="preserve">=6, unpaired two-sided t test). </w:t>
      </w:r>
      <w:r w:rsidR="00A8610D" w:rsidRPr="00151626">
        <w:rPr>
          <w:rFonts w:cs="Times New Roman"/>
          <w:b/>
          <w:bCs/>
          <w:sz w:val="24"/>
          <w:szCs w:val="24"/>
        </w:rPr>
        <w:t>c</w:t>
      </w:r>
      <w:r w:rsidR="00A8610D" w:rsidRPr="00151626">
        <w:rPr>
          <w:rFonts w:cs="Times New Roman"/>
          <w:sz w:val="24"/>
          <w:szCs w:val="24"/>
        </w:rPr>
        <w:t xml:space="preserve"> </w:t>
      </w:r>
      <w:proofErr w:type="gramStart"/>
      <w:r w:rsidR="00A8610D" w:rsidRPr="00151626">
        <w:rPr>
          <w:rFonts w:cs="Times New Roman"/>
          <w:sz w:val="24"/>
          <w:szCs w:val="24"/>
        </w:rPr>
        <w:t>In</w:t>
      </w:r>
      <w:proofErr w:type="gramEnd"/>
      <w:r w:rsidR="00A8610D" w:rsidRPr="00151626">
        <w:rPr>
          <w:rFonts w:cs="Times New Roman"/>
          <w:sz w:val="24"/>
          <w:szCs w:val="24"/>
        </w:rPr>
        <w:t xml:space="preserve"> the presence of TMZ (50 </w:t>
      </w:r>
      <w:proofErr w:type="spellStart"/>
      <w:r w:rsidR="00A8610D" w:rsidRPr="00151626">
        <w:rPr>
          <w:rFonts w:cs="Times New Roman"/>
          <w:sz w:val="24"/>
          <w:szCs w:val="24"/>
        </w:rPr>
        <w:t>ug</w:t>
      </w:r>
      <w:proofErr w:type="spellEnd"/>
      <w:r w:rsidR="00A8610D" w:rsidRPr="00151626">
        <w:rPr>
          <w:rFonts w:cs="Times New Roman"/>
          <w:sz w:val="24"/>
          <w:szCs w:val="24"/>
        </w:rPr>
        <w:t xml:space="preserve">/mL), the knockdown of </w:t>
      </w:r>
      <w:r w:rsidR="00A8610D" w:rsidRPr="00151626">
        <w:rPr>
          <w:rFonts w:cs="Times New Roman"/>
          <w:i/>
          <w:iCs/>
          <w:sz w:val="24"/>
          <w:szCs w:val="24"/>
        </w:rPr>
        <w:t>EEF1A1</w:t>
      </w:r>
      <w:r w:rsidR="00A8610D" w:rsidRPr="00151626">
        <w:rPr>
          <w:rFonts w:cs="Times New Roman"/>
          <w:sz w:val="24"/>
          <w:szCs w:val="24"/>
        </w:rPr>
        <w:t xml:space="preserve"> significantly reduced colony formation. </w:t>
      </w:r>
      <w:r w:rsidR="00A8610D" w:rsidRPr="00151626">
        <w:rPr>
          <w:rFonts w:cs="Times New Roman"/>
          <w:b/>
          <w:bCs/>
          <w:sz w:val="24"/>
          <w:szCs w:val="24"/>
        </w:rPr>
        <w:t>d</w:t>
      </w:r>
      <w:r w:rsidR="00A8610D" w:rsidRPr="00151626">
        <w:rPr>
          <w:rFonts w:cs="Times New Roman"/>
          <w:sz w:val="24"/>
          <w:szCs w:val="24"/>
        </w:rPr>
        <w:t xml:space="preserve"> Quantitation of colony formation in (</w:t>
      </w:r>
      <w:r w:rsidR="00A8610D" w:rsidRPr="00151626">
        <w:rPr>
          <w:rFonts w:cs="Times New Roman"/>
          <w:b/>
          <w:bCs/>
          <w:sz w:val="24"/>
          <w:szCs w:val="24"/>
        </w:rPr>
        <w:t>c</w:t>
      </w:r>
      <w:r w:rsidR="00A8610D" w:rsidRPr="00151626">
        <w:rPr>
          <w:rFonts w:cs="Times New Roman"/>
          <w:sz w:val="24"/>
          <w:szCs w:val="24"/>
        </w:rPr>
        <w:t>) (</w:t>
      </w:r>
      <w:r w:rsidR="00A8610D" w:rsidRPr="00151626">
        <w:rPr>
          <w:rFonts w:cs="Times New Roman"/>
          <w:i/>
          <w:iCs/>
          <w:sz w:val="24"/>
          <w:szCs w:val="24"/>
        </w:rPr>
        <w:t>n</w:t>
      </w:r>
      <w:r w:rsidR="00A8610D" w:rsidRPr="00151626">
        <w:rPr>
          <w:rFonts w:cs="Times New Roman"/>
          <w:sz w:val="24"/>
          <w:szCs w:val="24"/>
        </w:rPr>
        <w:t xml:space="preserve">=3, unpaired two-sided t test). </w:t>
      </w:r>
      <w:r w:rsidR="00A8610D" w:rsidRPr="00151626">
        <w:rPr>
          <w:rFonts w:cs="Times New Roman"/>
          <w:b/>
          <w:bCs/>
          <w:sz w:val="24"/>
          <w:szCs w:val="24"/>
        </w:rPr>
        <w:t xml:space="preserve">e </w:t>
      </w:r>
      <w:r w:rsidR="00A8610D" w:rsidRPr="00151626">
        <w:rPr>
          <w:rFonts w:cs="Times New Roman"/>
          <w:sz w:val="24"/>
          <w:szCs w:val="24"/>
        </w:rPr>
        <w:t xml:space="preserve">Flow cytometry results showing the proportions of apoptotic cells (the </w:t>
      </w:r>
      <w:proofErr w:type="spellStart"/>
      <w:r w:rsidR="00A8610D" w:rsidRPr="00151626">
        <w:rPr>
          <w:rFonts w:cs="Times New Roman"/>
          <w:sz w:val="24"/>
          <w:szCs w:val="24"/>
        </w:rPr>
        <w:t>Annexin</w:t>
      </w:r>
      <w:proofErr w:type="spellEnd"/>
      <w:r w:rsidR="00A8610D" w:rsidRPr="00151626">
        <w:rPr>
          <w:rFonts w:cs="Times New Roman"/>
          <w:sz w:val="24"/>
          <w:szCs w:val="24"/>
        </w:rPr>
        <w:t xml:space="preserve"> V V450-positive cells) in the EEF1A1-knockdown and control groups in U251 and U87 cells</w:t>
      </w:r>
      <w:r w:rsidR="00A8610D" w:rsidRPr="00151626">
        <w:rPr>
          <w:rFonts w:cs="Times New Roman"/>
          <w:b/>
          <w:bCs/>
          <w:sz w:val="24"/>
          <w:szCs w:val="24"/>
        </w:rPr>
        <w:t xml:space="preserve">. </w:t>
      </w:r>
      <w:proofErr w:type="spellStart"/>
      <w:r w:rsidR="00A8610D" w:rsidRPr="00151626">
        <w:rPr>
          <w:rFonts w:cs="Times New Roman"/>
          <w:b/>
          <w:bCs/>
          <w:sz w:val="24"/>
          <w:szCs w:val="24"/>
        </w:rPr>
        <w:t>f</w:t>
      </w:r>
      <w:proofErr w:type="spellEnd"/>
      <w:r w:rsidR="00A8610D" w:rsidRPr="00151626">
        <w:rPr>
          <w:rFonts w:cs="Times New Roman"/>
          <w:b/>
          <w:bCs/>
          <w:sz w:val="24"/>
          <w:szCs w:val="24"/>
        </w:rPr>
        <w:t xml:space="preserve"> </w:t>
      </w:r>
      <w:r w:rsidR="00A8610D" w:rsidRPr="00151626">
        <w:rPr>
          <w:rFonts w:cs="Times New Roman"/>
          <w:sz w:val="24"/>
          <w:szCs w:val="24"/>
        </w:rPr>
        <w:t>The summary of six independent experiments of (</w:t>
      </w:r>
      <w:r w:rsidR="00A8610D" w:rsidRPr="00151626">
        <w:rPr>
          <w:rFonts w:cs="Times New Roman"/>
          <w:b/>
          <w:bCs/>
          <w:sz w:val="24"/>
          <w:szCs w:val="24"/>
        </w:rPr>
        <w:t>e</w:t>
      </w:r>
      <w:r w:rsidR="00A8610D" w:rsidRPr="00151626">
        <w:rPr>
          <w:rFonts w:cs="Times New Roman"/>
          <w:sz w:val="24"/>
          <w:szCs w:val="24"/>
        </w:rPr>
        <w:t xml:space="preserve">) (unpaired two-sided t test). </w:t>
      </w:r>
      <w:r w:rsidR="00A8610D" w:rsidRPr="00151626">
        <w:rPr>
          <w:rFonts w:cs="Times New Roman"/>
          <w:b/>
          <w:bCs/>
          <w:sz w:val="24"/>
          <w:szCs w:val="24"/>
        </w:rPr>
        <w:t xml:space="preserve">g </w:t>
      </w:r>
      <w:r w:rsidR="00A8610D" w:rsidRPr="00151626">
        <w:rPr>
          <w:rFonts w:cs="Times New Roman"/>
          <w:sz w:val="24"/>
          <w:szCs w:val="24"/>
        </w:rPr>
        <w:t xml:space="preserve">Western-blot showing the cleaved caspase-3 and bcl-2 protein expression in the </w:t>
      </w:r>
      <w:r w:rsidR="00A8610D" w:rsidRPr="00151626">
        <w:rPr>
          <w:rFonts w:cs="Times New Roman"/>
          <w:i/>
          <w:iCs/>
          <w:sz w:val="24"/>
          <w:szCs w:val="24"/>
        </w:rPr>
        <w:t>EEF1A1</w:t>
      </w:r>
      <w:r w:rsidR="00A8610D" w:rsidRPr="00151626">
        <w:rPr>
          <w:rFonts w:cs="Times New Roman"/>
          <w:sz w:val="24"/>
          <w:szCs w:val="24"/>
        </w:rPr>
        <w:t xml:space="preserve">-knockdown and control groups in U251 and U87 cells. </w:t>
      </w:r>
      <w:r w:rsidR="00A8610D" w:rsidRPr="00151626">
        <w:rPr>
          <w:rFonts w:cs="Times New Roman"/>
          <w:b/>
          <w:bCs/>
          <w:sz w:val="24"/>
          <w:szCs w:val="24"/>
        </w:rPr>
        <w:t>h</w:t>
      </w:r>
      <w:r w:rsidR="00A8610D" w:rsidRPr="00151626">
        <w:rPr>
          <w:rFonts w:cs="Times New Roman"/>
          <w:sz w:val="24"/>
          <w:szCs w:val="24"/>
        </w:rPr>
        <w:t xml:space="preserve"> Quantitation of four independent experiments of (</w:t>
      </w:r>
      <w:r w:rsidR="00A8610D" w:rsidRPr="00151626">
        <w:rPr>
          <w:rFonts w:cs="Times New Roman"/>
          <w:b/>
          <w:bCs/>
          <w:sz w:val="24"/>
          <w:szCs w:val="24"/>
        </w:rPr>
        <w:t>g</w:t>
      </w:r>
      <w:r w:rsidR="00A8610D" w:rsidRPr="00151626">
        <w:rPr>
          <w:rFonts w:cs="Times New Roman"/>
          <w:sz w:val="24"/>
          <w:szCs w:val="24"/>
        </w:rPr>
        <w:t>). (Mann-Whitney U test) *</w:t>
      </w:r>
      <m:oMath>
        <m:r>
          <w:rPr>
            <w:rFonts w:ascii="Cambria Math" w:hAnsi="Cambria Math" w:cs="Times New Roman"/>
            <w:sz w:val="24"/>
            <w:szCs w:val="24"/>
          </w:rPr>
          <m:t>p&lt;0.05</m:t>
        </m:r>
      </m:oMath>
      <w:r w:rsidR="00A8610D" w:rsidRPr="00151626">
        <w:rPr>
          <w:rFonts w:cs="Times New Roman"/>
          <w:sz w:val="24"/>
          <w:szCs w:val="24"/>
        </w:rPr>
        <w:t>; **</w:t>
      </w:r>
      <m:oMath>
        <m:r>
          <w:rPr>
            <w:rFonts w:ascii="Cambria Math" w:hAnsi="Cambria Math" w:cs="Times New Roman"/>
            <w:sz w:val="24"/>
            <w:szCs w:val="24"/>
          </w:rPr>
          <m:t>p&lt;0.01</m:t>
        </m:r>
      </m:oMath>
      <w:r w:rsidR="00A8610D" w:rsidRPr="00151626">
        <w:rPr>
          <w:rFonts w:cs="Times New Roman"/>
          <w:sz w:val="24"/>
          <w:szCs w:val="24"/>
        </w:rPr>
        <w:t>; ***</w:t>
      </w:r>
      <m:oMath>
        <m:r>
          <w:rPr>
            <w:rFonts w:ascii="Cambria Math" w:hAnsi="Cambria Math" w:cs="Times New Roman"/>
            <w:sz w:val="24"/>
            <w:szCs w:val="24"/>
          </w:rPr>
          <m:t>p&lt;0.001</m:t>
        </m:r>
      </m:oMath>
      <w:r w:rsidR="00A8610D" w:rsidRPr="00151626">
        <w:rPr>
          <w:rFonts w:cs="Times New Roman"/>
          <w:sz w:val="24"/>
          <w:szCs w:val="24"/>
        </w:rPr>
        <w:t>; ****</w:t>
      </w:r>
      <m:oMath>
        <m:r>
          <w:rPr>
            <w:rFonts w:ascii="Cambria Math" w:hAnsi="Cambria Math" w:cs="Times New Roman"/>
            <w:sz w:val="24"/>
            <w:szCs w:val="24"/>
          </w:rPr>
          <m:t>p &lt;0.0001</m:t>
        </m:r>
      </m:oMath>
      <w:r w:rsidR="00A8610D" w:rsidRPr="00151626">
        <w:rPr>
          <w:rFonts w:cs="Times New Roman"/>
          <w:sz w:val="24"/>
          <w:szCs w:val="24"/>
        </w:rPr>
        <w:t>.</w:t>
      </w:r>
      <w:bookmarkEnd w:id="595"/>
    </w:p>
    <w:sectPr w:rsidR="00D670C2" w:rsidRPr="00B36FCC" w:rsidSect="00FF43B9">
      <w:footerReference w:type="default" r:id="rId9"/>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8DEC9" w14:textId="77777777" w:rsidR="00260E70" w:rsidRDefault="00260E70">
      <w:r>
        <w:separator/>
      </w:r>
    </w:p>
  </w:endnote>
  <w:endnote w:type="continuationSeparator" w:id="0">
    <w:p w14:paraId="18E3031C" w14:textId="77777777" w:rsidR="00260E70" w:rsidRDefault="00260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eciliaLTStd-R">
    <w:altName w:val="等线"/>
    <w:charset w:val="00"/>
    <w:family w:val="roman"/>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270028"/>
    </w:sdtPr>
    <w:sdtContent>
      <w:p w14:paraId="5B205324" w14:textId="1C94991C" w:rsidR="008210F2" w:rsidRDefault="008210F2">
        <w:pPr>
          <w:pStyle w:val="a7"/>
          <w:jc w:val="right"/>
        </w:pPr>
        <w:r>
          <w:fldChar w:fldCharType="begin"/>
        </w:r>
        <w:r>
          <w:instrText>PAGE   \* MERGEFORMAT</w:instrText>
        </w:r>
        <w:r>
          <w:fldChar w:fldCharType="separate"/>
        </w:r>
        <w:r w:rsidR="007B5BF4" w:rsidRPr="007B5BF4">
          <w:rPr>
            <w:noProof/>
            <w:lang w:val="zh-CN"/>
          </w:rPr>
          <w:t>37</w:t>
        </w:r>
        <w:r>
          <w:fldChar w:fldCharType="end"/>
        </w:r>
      </w:p>
    </w:sdtContent>
  </w:sdt>
  <w:p w14:paraId="022280AC" w14:textId="77777777" w:rsidR="008210F2" w:rsidRDefault="008210F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07B2C" w14:textId="77777777" w:rsidR="00260E70" w:rsidRDefault="00260E70">
      <w:r>
        <w:separator/>
      </w:r>
    </w:p>
  </w:footnote>
  <w:footnote w:type="continuationSeparator" w:id="0">
    <w:p w14:paraId="035F57B7" w14:textId="77777777" w:rsidR="00260E70" w:rsidRDefault="00260E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B3439"/>
    <w:multiLevelType w:val="multilevel"/>
    <w:tmpl w:val="1B0B34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9821278"/>
    <w:multiLevelType w:val="hybridMultilevel"/>
    <w:tmpl w:val="7450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04922"/>
    <w:multiLevelType w:val="multilevel"/>
    <w:tmpl w:val="B242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8618073241572">
    <w15:presenceInfo w15:providerId="Windows Live" w15:userId="76d00ba60b31f219"/>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trackRevisions/>
  <w:defaultTabStop w:val="420"/>
  <w:drawingGridHorizontalSpacing w:val="110"/>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xZDNkMTEzMGZkYmNmNWZkMDVmNGQyODUxMmYwYmYifQ=="/>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eex0rdd5r9e5de9w5hxt2zxdv2aftff2etp&quot;&gt;我的EndNote库&lt;record-ids&gt;&lt;item&gt;1&lt;/item&gt;&lt;item&gt;2&lt;/item&gt;&lt;item&gt;6&lt;/item&gt;&lt;item&gt;7&lt;/item&gt;&lt;item&gt;36&lt;/item&gt;&lt;item&gt;37&lt;/item&gt;&lt;item&gt;38&lt;/item&gt;&lt;item&gt;40&lt;/item&gt;&lt;item&gt;42&lt;/item&gt;&lt;item&gt;43&lt;/item&gt;&lt;item&gt;45&lt;/item&gt;&lt;item&gt;46&lt;/item&gt;&lt;item&gt;47&lt;/item&gt;&lt;item&gt;48&lt;/item&gt;&lt;/record-ids&gt;&lt;/item&gt;&lt;/Libraries&gt;"/>
  </w:docVars>
  <w:rsids>
    <w:rsidRoot w:val="001166D6"/>
    <w:rsid w:val="00000067"/>
    <w:rsid w:val="00000C4F"/>
    <w:rsid w:val="00001AE3"/>
    <w:rsid w:val="00002128"/>
    <w:rsid w:val="000025F1"/>
    <w:rsid w:val="000028B6"/>
    <w:rsid w:val="00003257"/>
    <w:rsid w:val="00003B00"/>
    <w:rsid w:val="00003D8A"/>
    <w:rsid w:val="00004C12"/>
    <w:rsid w:val="00005661"/>
    <w:rsid w:val="00006036"/>
    <w:rsid w:val="00006D3F"/>
    <w:rsid w:val="00006EDA"/>
    <w:rsid w:val="00007145"/>
    <w:rsid w:val="00007B22"/>
    <w:rsid w:val="00007B57"/>
    <w:rsid w:val="000102D1"/>
    <w:rsid w:val="000104A4"/>
    <w:rsid w:val="00010906"/>
    <w:rsid w:val="00011602"/>
    <w:rsid w:val="00011DB2"/>
    <w:rsid w:val="00011E49"/>
    <w:rsid w:val="00012123"/>
    <w:rsid w:val="00012737"/>
    <w:rsid w:val="0001279F"/>
    <w:rsid w:val="00012D46"/>
    <w:rsid w:val="00012E3A"/>
    <w:rsid w:val="000134B1"/>
    <w:rsid w:val="000138E1"/>
    <w:rsid w:val="00013F0F"/>
    <w:rsid w:val="0001414A"/>
    <w:rsid w:val="00014317"/>
    <w:rsid w:val="0001441F"/>
    <w:rsid w:val="00014A1A"/>
    <w:rsid w:val="0001597E"/>
    <w:rsid w:val="00015FBA"/>
    <w:rsid w:val="00016140"/>
    <w:rsid w:val="00016920"/>
    <w:rsid w:val="00016CE6"/>
    <w:rsid w:val="0001739B"/>
    <w:rsid w:val="00017774"/>
    <w:rsid w:val="0001783C"/>
    <w:rsid w:val="00017CB5"/>
    <w:rsid w:val="0002011B"/>
    <w:rsid w:val="000201AC"/>
    <w:rsid w:val="0002027B"/>
    <w:rsid w:val="0002029B"/>
    <w:rsid w:val="00020871"/>
    <w:rsid w:val="00020D5F"/>
    <w:rsid w:val="00021454"/>
    <w:rsid w:val="00021587"/>
    <w:rsid w:val="00021892"/>
    <w:rsid w:val="00022023"/>
    <w:rsid w:val="00022987"/>
    <w:rsid w:val="00022DB7"/>
    <w:rsid w:val="00022E00"/>
    <w:rsid w:val="000234F2"/>
    <w:rsid w:val="00024607"/>
    <w:rsid w:val="00024619"/>
    <w:rsid w:val="0002465E"/>
    <w:rsid w:val="00024B90"/>
    <w:rsid w:val="00025019"/>
    <w:rsid w:val="00025D0A"/>
    <w:rsid w:val="000261C6"/>
    <w:rsid w:val="00026358"/>
    <w:rsid w:val="00026F28"/>
    <w:rsid w:val="00027067"/>
    <w:rsid w:val="000270CE"/>
    <w:rsid w:val="0002754B"/>
    <w:rsid w:val="000276B4"/>
    <w:rsid w:val="0002797D"/>
    <w:rsid w:val="00027D15"/>
    <w:rsid w:val="0003041D"/>
    <w:rsid w:val="00030780"/>
    <w:rsid w:val="00031059"/>
    <w:rsid w:val="0003140F"/>
    <w:rsid w:val="00031BE5"/>
    <w:rsid w:val="00031C25"/>
    <w:rsid w:val="00032153"/>
    <w:rsid w:val="00032715"/>
    <w:rsid w:val="00032744"/>
    <w:rsid w:val="000329BA"/>
    <w:rsid w:val="000329CB"/>
    <w:rsid w:val="00032D9E"/>
    <w:rsid w:val="00032EBB"/>
    <w:rsid w:val="00033119"/>
    <w:rsid w:val="00033460"/>
    <w:rsid w:val="000337AE"/>
    <w:rsid w:val="00033AD4"/>
    <w:rsid w:val="00033B1A"/>
    <w:rsid w:val="0003508A"/>
    <w:rsid w:val="00035611"/>
    <w:rsid w:val="0003594B"/>
    <w:rsid w:val="00036057"/>
    <w:rsid w:val="0003619D"/>
    <w:rsid w:val="00036417"/>
    <w:rsid w:val="00036448"/>
    <w:rsid w:val="00036F04"/>
    <w:rsid w:val="0003739D"/>
    <w:rsid w:val="00037EC6"/>
    <w:rsid w:val="00040947"/>
    <w:rsid w:val="00040D9A"/>
    <w:rsid w:val="0004147D"/>
    <w:rsid w:val="0004203C"/>
    <w:rsid w:val="00042E60"/>
    <w:rsid w:val="00042E6E"/>
    <w:rsid w:val="00043AEF"/>
    <w:rsid w:val="00044180"/>
    <w:rsid w:val="00044C28"/>
    <w:rsid w:val="000450CA"/>
    <w:rsid w:val="000452A7"/>
    <w:rsid w:val="00045308"/>
    <w:rsid w:val="000467B1"/>
    <w:rsid w:val="000469A1"/>
    <w:rsid w:val="00047F30"/>
    <w:rsid w:val="000506C5"/>
    <w:rsid w:val="00050A88"/>
    <w:rsid w:val="00051A86"/>
    <w:rsid w:val="00051D1B"/>
    <w:rsid w:val="00051F1C"/>
    <w:rsid w:val="00052386"/>
    <w:rsid w:val="00052467"/>
    <w:rsid w:val="00052875"/>
    <w:rsid w:val="0005289E"/>
    <w:rsid w:val="00052C8B"/>
    <w:rsid w:val="000533B0"/>
    <w:rsid w:val="00054481"/>
    <w:rsid w:val="00054500"/>
    <w:rsid w:val="00054711"/>
    <w:rsid w:val="00054C6A"/>
    <w:rsid w:val="00054EA8"/>
    <w:rsid w:val="0005522F"/>
    <w:rsid w:val="000555BA"/>
    <w:rsid w:val="00055A5F"/>
    <w:rsid w:val="00056297"/>
    <w:rsid w:val="000563A2"/>
    <w:rsid w:val="0005656D"/>
    <w:rsid w:val="00056593"/>
    <w:rsid w:val="00056B43"/>
    <w:rsid w:val="0005750B"/>
    <w:rsid w:val="000575E9"/>
    <w:rsid w:val="000578DE"/>
    <w:rsid w:val="0005793A"/>
    <w:rsid w:val="0005794E"/>
    <w:rsid w:val="00057F44"/>
    <w:rsid w:val="00060232"/>
    <w:rsid w:val="00060438"/>
    <w:rsid w:val="00060912"/>
    <w:rsid w:val="00060BD5"/>
    <w:rsid w:val="00060E03"/>
    <w:rsid w:val="000617F5"/>
    <w:rsid w:val="00061866"/>
    <w:rsid w:val="0006192C"/>
    <w:rsid w:val="00062BA8"/>
    <w:rsid w:val="0006315B"/>
    <w:rsid w:val="0006358E"/>
    <w:rsid w:val="00063C3F"/>
    <w:rsid w:val="00063E3F"/>
    <w:rsid w:val="00063FAB"/>
    <w:rsid w:val="0006447D"/>
    <w:rsid w:val="00065082"/>
    <w:rsid w:val="000650EC"/>
    <w:rsid w:val="00065AF6"/>
    <w:rsid w:val="00065FD5"/>
    <w:rsid w:val="00066090"/>
    <w:rsid w:val="00066A3B"/>
    <w:rsid w:val="00066FFA"/>
    <w:rsid w:val="00067407"/>
    <w:rsid w:val="0006747E"/>
    <w:rsid w:val="00070252"/>
    <w:rsid w:val="00070CA6"/>
    <w:rsid w:val="00070E14"/>
    <w:rsid w:val="00071040"/>
    <w:rsid w:val="000720FC"/>
    <w:rsid w:val="0007277B"/>
    <w:rsid w:val="000730C4"/>
    <w:rsid w:val="00073665"/>
    <w:rsid w:val="00073841"/>
    <w:rsid w:val="00073B90"/>
    <w:rsid w:val="000740F4"/>
    <w:rsid w:val="00074B25"/>
    <w:rsid w:val="0007629B"/>
    <w:rsid w:val="0007678E"/>
    <w:rsid w:val="0007688C"/>
    <w:rsid w:val="00077538"/>
    <w:rsid w:val="0007795B"/>
    <w:rsid w:val="000803DF"/>
    <w:rsid w:val="00080A08"/>
    <w:rsid w:val="0008130A"/>
    <w:rsid w:val="00081320"/>
    <w:rsid w:val="00081D8B"/>
    <w:rsid w:val="00081FE7"/>
    <w:rsid w:val="00082697"/>
    <w:rsid w:val="00082836"/>
    <w:rsid w:val="00082B80"/>
    <w:rsid w:val="0008313B"/>
    <w:rsid w:val="000833AC"/>
    <w:rsid w:val="000833C6"/>
    <w:rsid w:val="000837B0"/>
    <w:rsid w:val="0008385B"/>
    <w:rsid w:val="00083BDB"/>
    <w:rsid w:val="00083DCA"/>
    <w:rsid w:val="000846E2"/>
    <w:rsid w:val="000846EC"/>
    <w:rsid w:val="00084E43"/>
    <w:rsid w:val="00085310"/>
    <w:rsid w:val="000854AA"/>
    <w:rsid w:val="000854FE"/>
    <w:rsid w:val="00085598"/>
    <w:rsid w:val="000858B5"/>
    <w:rsid w:val="00085B3F"/>
    <w:rsid w:val="00085C73"/>
    <w:rsid w:val="00086497"/>
    <w:rsid w:val="00086935"/>
    <w:rsid w:val="00086B17"/>
    <w:rsid w:val="00086DB0"/>
    <w:rsid w:val="00086E8F"/>
    <w:rsid w:val="00086EBF"/>
    <w:rsid w:val="00087183"/>
    <w:rsid w:val="00087429"/>
    <w:rsid w:val="00087626"/>
    <w:rsid w:val="00087C1B"/>
    <w:rsid w:val="00090108"/>
    <w:rsid w:val="000902DE"/>
    <w:rsid w:val="00090469"/>
    <w:rsid w:val="0009049F"/>
    <w:rsid w:val="000904F9"/>
    <w:rsid w:val="00090AEC"/>
    <w:rsid w:val="00090C74"/>
    <w:rsid w:val="00090D2A"/>
    <w:rsid w:val="00090EAD"/>
    <w:rsid w:val="00091517"/>
    <w:rsid w:val="00091665"/>
    <w:rsid w:val="000917A5"/>
    <w:rsid w:val="00091DBE"/>
    <w:rsid w:val="00091F98"/>
    <w:rsid w:val="00092023"/>
    <w:rsid w:val="000924C6"/>
    <w:rsid w:val="000924FB"/>
    <w:rsid w:val="00092561"/>
    <w:rsid w:val="00093704"/>
    <w:rsid w:val="000940FD"/>
    <w:rsid w:val="00094191"/>
    <w:rsid w:val="000957D1"/>
    <w:rsid w:val="00095CF1"/>
    <w:rsid w:val="00096736"/>
    <w:rsid w:val="00097B2D"/>
    <w:rsid w:val="000A02A1"/>
    <w:rsid w:val="000A0634"/>
    <w:rsid w:val="000A08DC"/>
    <w:rsid w:val="000A094E"/>
    <w:rsid w:val="000A095F"/>
    <w:rsid w:val="000A0F4E"/>
    <w:rsid w:val="000A11AA"/>
    <w:rsid w:val="000A20EF"/>
    <w:rsid w:val="000A274E"/>
    <w:rsid w:val="000A2880"/>
    <w:rsid w:val="000A35B8"/>
    <w:rsid w:val="000A35EF"/>
    <w:rsid w:val="000A3AC4"/>
    <w:rsid w:val="000A42CB"/>
    <w:rsid w:val="000A4320"/>
    <w:rsid w:val="000A5531"/>
    <w:rsid w:val="000A5D8C"/>
    <w:rsid w:val="000A5DC9"/>
    <w:rsid w:val="000A6108"/>
    <w:rsid w:val="000A6358"/>
    <w:rsid w:val="000A66AE"/>
    <w:rsid w:val="000A6750"/>
    <w:rsid w:val="000A7261"/>
    <w:rsid w:val="000A7E8A"/>
    <w:rsid w:val="000B0615"/>
    <w:rsid w:val="000B12B1"/>
    <w:rsid w:val="000B22FC"/>
    <w:rsid w:val="000B2A76"/>
    <w:rsid w:val="000B3050"/>
    <w:rsid w:val="000B3839"/>
    <w:rsid w:val="000B38A2"/>
    <w:rsid w:val="000B3D42"/>
    <w:rsid w:val="000B4272"/>
    <w:rsid w:val="000B4C2B"/>
    <w:rsid w:val="000B5351"/>
    <w:rsid w:val="000B5714"/>
    <w:rsid w:val="000B5761"/>
    <w:rsid w:val="000B59CE"/>
    <w:rsid w:val="000B5B62"/>
    <w:rsid w:val="000B5CAB"/>
    <w:rsid w:val="000B5CC1"/>
    <w:rsid w:val="000B6026"/>
    <w:rsid w:val="000B6623"/>
    <w:rsid w:val="000B7717"/>
    <w:rsid w:val="000B771F"/>
    <w:rsid w:val="000B774A"/>
    <w:rsid w:val="000C050C"/>
    <w:rsid w:val="000C074D"/>
    <w:rsid w:val="000C07B0"/>
    <w:rsid w:val="000C0F48"/>
    <w:rsid w:val="000C11A3"/>
    <w:rsid w:val="000C11FA"/>
    <w:rsid w:val="000C1210"/>
    <w:rsid w:val="000C126D"/>
    <w:rsid w:val="000C1CA7"/>
    <w:rsid w:val="000C1EF1"/>
    <w:rsid w:val="000C2036"/>
    <w:rsid w:val="000C2040"/>
    <w:rsid w:val="000C2919"/>
    <w:rsid w:val="000C299C"/>
    <w:rsid w:val="000C2D4C"/>
    <w:rsid w:val="000C2FEA"/>
    <w:rsid w:val="000C31A5"/>
    <w:rsid w:val="000C3215"/>
    <w:rsid w:val="000C35E1"/>
    <w:rsid w:val="000C3BE5"/>
    <w:rsid w:val="000C40B9"/>
    <w:rsid w:val="000C49AC"/>
    <w:rsid w:val="000C4D9D"/>
    <w:rsid w:val="000C4FF6"/>
    <w:rsid w:val="000C58C1"/>
    <w:rsid w:val="000C58DC"/>
    <w:rsid w:val="000C5AE0"/>
    <w:rsid w:val="000C5CC5"/>
    <w:rsid w:val="000C6A36"/>
    <w:rsid w:val="000C6B09"/>
    <w:rsid w:val="000C70CA"/>
    <w:rsid w:val="000C7B57"/>
    <w:rsid w:val="000D0338"/>
    <w:rsid w:val="000D0E80"/>
    <w:rsid w:val="000D0EA1"/>
    <w:rsid w:val="000D1722"/>
    <w:rsid w:val="000D190B"/>
    <w:rsid w:val="000D1EDF"/>
    <w:rsid w:val="000D2395"/>
    <w:rsid w:val="000D26B2"/>
    <w:rsid w:val="000D282A"/>
    <w:rsid w:val="000D28B9"/>
    <w:rsid w:val="000D3639"/>
    <w:rsid w:val="000D3F87"/>
    <w:rsid w:val="000D4C33"/>
    <w:rsid w:val="000D5110"/>
    <w:rsid w:val="000D696D"/>
    <w:rsid w:val="000D6A99"/>
    <w:rsid w:val="000D6AA9"/>
    <w:rsid w:val="000D7125"/>
    <w:rsid w:val="000D7545"/>
    <w:rsid w:val="000D7685"/>
    <w:rsid w:val="000D7E82"/>
    <w:rsid w:val="000D7F22"/>
    <w:rsid w:val="000E0EBD"/>
    <w:rsid w:val="000E10D7"/>
    <w:rsid w:val="000E165F"/>
    <w:rsid w:val="000E197A"/>
    <w:rsid w:val="000E1A40"/>
    <w:rsid w:val="000E1A8D"/>
    <w:rsid w:val="000E2007"/>
    <w:rsid w:val="000E2520"/>
    <w:rsid w:val="000E26C7"/>
    <w:rsid w:val="000E30CE"/>
    <w:rsid w:val="000E323C"/>
    <w:rsid w:val="000E3711"/>
    <w:rsid w:val="000E3D8A"/>
    <w:rsid w:val="000E4732"/>
    <w:rsid w:val="000E48FD"/>
    <w:rsid w:val="000E4C03"/>
    <w:rsid w:val="000E525A"/>
    <w:rsid w:val="000E5370"/>
    <w:rsid w:val="000E61C5"/>
    <w:rsid w:val="000E689D"/>
    <w:rsid w:val="000E6B0D"/>
    <w:rsid w:val="000E6B20"/>
    <w:rsid w:val="000E6B99"/>
    <w:rsid w:val="000E6E2A"/>
    <w:rsid w:val="000E6F92"/>
    <w:rsid w:val="000E7069"/>
    <w:rsid w:val="000E77EB"/>
    <w:rsid w:val="000E7EC0"/>
    <w:rsid w:val="000E7FBC"/>
    <w:rsid w:val="000F02C0"/>
    <w:rsid w:val="000F0301"/>
    <w:rsid w:val="000F052B"/>
    <w:rsid w:val="000F1018"/>
    <w:rsid w:val="000F12E2"/>
    <w:rsid w:val="000F154A"/>
    <w:rsid w:val="000F176C"/>
    <w:rsid w:val="000F1BC3"/>
    <w:rsid w:val="000F22D5"/>
    <w:rsid w:val="000F2350"/>
    <w:rsid w:val="000F25D1"/>
    <w:rsid w:val="000F2D4B"/>
    <w:rsid w:val="000F311C"/>
    <w:rsid w:val="000F31DE"/>
    <w:rsid w:val="000F3310"/>
    <w:rsid w:val="000F36A4"/>
    <w:rsid w:val="000F435C"/>
    <w:rsid w:val="000F52D9"/>
    <w:rsid w:val="000F54F8"/>
    <w:rsid w:val="000F5F9D"/>
    <w:rsid w:val="000F6C39"/>
    <w:rsid w:val="000F6E79"/>
    <w:rsid w:val="000F7495"/>
    <w:rsid w:val="000F78DB"/>
    <w:rsid w:val="000F7DF2"/>
    <w:rsid w:val="000F7FCC"/>
    <w:rsid w:val="00100468"/>
    <w:rsid w:val="00100545"/>
    <w:rsid w:val="00100608"/>
    <w:rsid w:val="00100646"/>
    <w:rsid w:val="0010075B"/>
    <w:rsid w:val="00100933"/>
    <w:rsid w:val="00100DEB"/>
    <w:rsid w:val="00101632"/>
    <w:rsid w:val="00101884"/>
    <w:rsid w:val="001023F0"/>
    <w:rsid w:val="001028CE"/>
    <w:rsid w:val="001028D0"/>
    <w:rsid w:val="001029FD"/>
    <w:rsid w:val="00102CA5"/>
    <w:rsid w:val="00102E93"/>
    <w:rsid w:val="00103AF0"/>
    <w:rsid w:val="00103DEA"/>
    <w:rsid w:val="0010475C"/>
    <w:rsid w:val="00104E22"/>
    <w:rsid w:val="00105265"/>
    <w:rsid w:val="001057D9"/>
    <w:rsid w:val="0010591C"/>
    <w:rsid w:val="001064FD"/>
    <w:rsid w:val="00106C50"/>
    <w:rsid w:val="0010737C"/>
    <w:rsid w:val="001074D0"/>
    <w:rsid w:val="00107B16"/>
    <w:rsid w:val="00107D67"/>
    <w:rsid w:val="001108E7"/>
    <w:rsid w:val="00110F0A"/>
    <w:rsid w:val="00110FAA"/>
    <w:rsid w:val="0011159B"/>
    <w:rsid w:val="00111AA3"/>
    <w:rsid w:val="00111CDC"/>
    <w:rsid w:val="0011218A"/>
    <w:rsid w:val="00112368"/>
    <w:rsid w:val="00112550"/>
    <w:rsid w:val="001131ED"/>
    <w:rsid w:val="0011386C"/>
    <w:rsid w:val="00114045"/>
    <w:rsid w:val="0011404A"/>
    <w:rsid w:val="00114240"/>
    <w:rsid w:val="001143C3"/>
    <w:rsid w:val="0011529A"/>
    <w:rsid w:val="00115B08"/>
    <w:rsid w:val="00115D3C"/>
    <w:rsid w:val="00115F01"/>
    <w:rsid w:val="00116606"/>
    <w:rsid w:val="001166D6"/>
    <w:rsid w:val="001178FE"/>
    <w:rsid w:val="00117C0F"/>
    <w:rsid w:val="00117E3E"/>
    <w:rsid w:val="00117F27"/>
    <w:rsid w:val="0012024B"/>
    <w:rsid w:val="00120758"/>
    <w:rsid w:val="0012080A"/>
    <w:rsid w:val="0012085F"/>
    <w:rsid w:val="00120D31"/>
    <w:rsid w:val="0012146B"/>
    <w:rsid w:val="0012256F"/>
    <w:rsid w:val="00122A36"/>
    <w:rsid w:val="00122A3D"/>
    <w:rsid w:val="00122A4F"/>
    <w:rsid w:val="00122F3F"/>
    <w:rsid w:val="001234C3"/>
    <w:rsid w:val="0012361A"/>
    <w:rsid w:val="00124231"/>
    <w:rsid w:val="001244C5"/>
    <w:rsid w:val="00124A83"/>
    <w:rsid w:val="00124B16"/>
    <w:rsid w:val="00124BFE"/>
    <w:rsid w:val="00124C89"/>
    <w:rsid w:val="00124CD2"/>
    <w:rsid w:val="00124D5F"/>
    <w:rsid w:val="00124DA2"/>
    <w:rsid w:val="00125093"/>
    <w:rsid w:val="00125348"/>
    <w:rsid w:val="001253FC"/>
    <w:rsid w:val="00125923"/>
    <w:rsid w:val="00125B9B"/>
    <w:rsid w:val="001260B9"/>
    <w:rsid w:val="001260D8"/>
    <w:rsid w:val="0012624E"/>
    <w:rsid w:val="00126265"/>
    <w:rsid w:val="00126438"/>
    <w:rsid w:val="0012666C"/>
    <w:rsid w:val="00126E08"/>
    <w:rsid w:val="00127386"/>
    <w:rsid w:val="00127A22"/>
    <w:rsid w:val="00127BEF"/>
    <w:rsid w:val="00127C73"/>
    <w:rsid w:val="00127C87"/>
    <w:rsid w:val="001304D9"/>
    <w:rsid w:val="001308F9"/>
    <w:rsid w:val="00130ADD"/>
    <w:rsid w:val="00130D85"/>
    <w:rsid w:val="001313FF"/>
    <w:rsid w:val="0013154F"/>
    <w:rsid w:val="00131C40"/>
    <w:rsid w:val="00131CA6"/>
    <w:rsid w:val="0013200D"/>
    <w:rsid w:val="001322BF"/>
    <w:rsid w:val="0013238B"/>
    <w:rsid w:val="00132631"/>
    <w:rsid w:val="00132727"/>
    <w:rsid w:val="00132C55"/>
    <w:rsid w:val="0013327E"/>
    <w:rsid w:val="00133593"/>
    <w:rsid w:val="001338E1"/>
    <w:rsid w:val="00134119"/>
    <w:rsid w:val="0013505E"/>
    <w:rsid w:val="001351CF"/>
    <w:rsid w:val="00135253"/>
    <w:rsid w:val="00135295"/>
    <w:rsid w:val="00135479"/>
    <w:rsid w:val="0013566C"/>
    <w:rsid w:val="00135773"/>
    <w:rsid w:val="00136059"/>
    <w:rsid w:val="00136174"/>
    <w:rsid w:val="00136328"/>
    <w:rsid w:val="00136361"/>
    <w:rsid w:val="00136548"/>
    <w:rsid w:val="001368B6"/>
    <w:rsid w:val="00137571"/>
    <w:rsid w:val="00137B1E"/>
    <w:rsid w:val="00140026"/>
    <w:rsid w:val="001401CD"/>
    <w:rsid w:val="00140675"/>
    <w:rsid w:val="001406B3"/>
    <w:rsid w:val="00140E9E"/>
    <w:rsid w:val="0014168C"/>
    <w:rsid w:val="001417E8"/>
    <w:rsid w:val="001419B1"/>
    <w:rsid w:val="001419FC"/>
    <w:rsid w:val="00141C46"/>
    <w:rsid w:val="00141F8A"/>
    <w:rsid w:val="00141FA1"/>
    <w:rsid w:val="00142998"/>
    <w:rsid w:val="00142EA2"/>
    <w:rsid w:val="00142F66"/>
    <w:rsid w:val="00143188"/>
    <w:rsid w:val="001433E9"/>
    <w:rsid w:val="0014349E"/>
    <w:rsid w:val="001436BF"/>
    <w:rsid w:val="00143FF7"/>
    <w:rsid w:val="00145037"/>
    <w:rsid w:val="00145819"/>
    <w:rsid w:val="00145FAF"/>
    <w:rsid w:val="00146323"/>
    <w:rsid w:val="00146688"/>
    <w:rsid w:val="00146D70"/>
    <w:rsid w:val="00147435"/>
    <w:rsid w:val="001474BC"/>
    <w:rsid w:val="00147E2B"/>
    <w:rsid w:val="00147FEF"/>
    <w:rsid w:val="00150A19"/>
    <w:rsid w:val="00150B64"/>
    <w:rsid w:val="00151158"/>
    <w:rsid w:val="00151620"/>
    <w:rsid w:val="00151626"/>
    <w:rsid w:val="00151789"/>
    <w:rsid w:val="00151900"/>
    <w:rsid w:val="00151D23"/>
    <w:rsid w:val="001522DA"/>
    <w:rsid w:val="00152750"/>
    <w:rsid w:val="00152754"/>
    <w:rsid w:val="001528FD"/>
    <w:rsid w:val="00152A85"/>
    <w:rsid w:val="00153C04"/>
    <w:rsid w:val="0015565D"/>
    <w:rsid w:val="00156B95"/>
    <w:rsid w:val="00156C65"/>
    <w:rsid w:val="00156C91"/>
    <w:rsid w:val="00157466"/>
    <w:rsid w:val="00157CAE"/>
    <w:rsid w:val="00160266"/>
    <w:rsid w:val="001602DC"/>
    <w:rsid w:val="001604E6"/>
    <w:rsid w:val="00160B50"/>
    <w:rsid w:val="00160CF7"/>
    <w:rsid w:val="00161210"/>
    <w:rsid w:val="00161851"/>
    <w:rsid w:val="0016190B"/>
    <w:rsid w:val="00161B4C"/>
    <w:rsid w:val="001621C3"/>
    <w:rsid w:val="00162CB5"/>
    <w:rsid w:val="001634FA"/>
    <w:rsid w:val="001645EE"/>
    <w:rsid w:val="00164617"/>
    <w:rsid w:val="00164637"/>
    <w:rsid w:val="00165B31"/>
    <w:rsid w:val="00165EE3"/>
    <w:rsid w:val="00165FE6"/>
    <w:rsid w:val="00166172"/>
    <w:rsid w:val="001662D3"/>
    <w:rsid w:val="00166C96"/>
    <w:rsid w:val="00166D77"/>
    <w:rsid w:val="00167860"/>
    <w:rsid w:val="00167F12"/>
    <w:rsid w:val="001709BE"/>
    <w:rsid w:val="00170D23"/>
    <w:rsid w:val="00170EE0"/>
    <w:rsid w:val="00170F5F"/>
    <w:rsid w:val="0017125F"/>
    <w:rsid w:val="001715FB"/>
    <w:rsid w:val="00171654"/>
    <w:rsid w:val="001718F4"/>
    <w:rsid w:val="00171FE8"/>
    <w:rsid w:val="001720DD"/>
    <w:rsid w:val="0017244B"/>
    <w:rsid w:val="0017268A"/>
    <w:rsid w:val="00172791"/>
    <w:rsid w:val="00172FEC"/>
    <w:rsid w:val="001731B9"/>
    <w:rsid w:val="00173485"/>
    <w:rsid w:val="001736E4"/>
    <w:rsid w:val="00173AA8"/>
    <w:rsid w:val="00173AFD"/>
    <w:rsid w:val="00174864"/>
    <w:rsid w:val="00174ED3"/>
    <w:rsid w:val="00175189"/>
    <w:rsid w:val="0017563E"/>
    <w:rsid w:val="001757BA"/>
    <w:rsid w:val="00175B91"/>
    <w:rsid w:val="001762A3"/>
    <w:rsid w:val="00177AD8"/>
    <w:rsid w:val="00177EF4"/>
    <w:rsid w:val="00180009"/>
    <w:rsid w:val="001803EC"/>
    <w:rsid w:val="0018132E"/>
    <w:rsid w:val="0018137A"/>
    <w:rsid w:val="001815B4"/>
    <w:rsid w:val="00181910"/>
    <w:rsid w:val="00181A63"/>
    <w:rsid w:val="00181E09"/>
    <w:rsid w:val="001820D3"/>
    <w:rsid w:val="00182FC7"/>
    <w:rsid w:val="00183233"/>
    <w:rsid w:val="00183EA2"/>
    <w:rsid w:val="001841D2"/>
    <w:rsid w:val="001845AE"/>
    <w:rsid w:val="00184A2F"/>
    <w:rsid w:val="00184A74"/>
    <w:rsid w:val="0018529A"/>
    <w:rsid w:val="001855C2"/>
    <w:rsid w:val="001855CB"/>
    <w:rsid w:val="001859F1"/>
    <w:rsid w:val="0018606C"/>
    <w:rsid w:val="001862A2"/>
    <w:rsid w:val="00186473"/>
    <w:rsid w:val="00186586"/>
    <w:rsid w:val="00186931"/>
    <w:rsid w:val="00187044"/>
    <w:rsid w:val="0018720D"/>
    <w:rsid w:val="00187B81"/>
    <w:rsid w:val="00187BF2"/>
    <w:rsid w:val="00187F8D"/>
    <w:rsid w:val="0019018E"/>
    <w:rsid w:val="001903EF"/>
    <w:rsid w:val="0019049B"/>
    <w:rsid w:val="00190975"/>
    <w:rsid w:val="00190FD8"/>
    <w:rsid w:val="001915EF"/>
    <w:rsid w:val="00191CC0"/>
    <w:rsid w:val="00192189"/>
    <w:rsid w:val="0019247D"/>
    <w:rsid w:val="00192E1F"/>
    <w:rsid w:val="001931FD"/>
    <w:rsid w:val="0019396A"/>
    <w:rsid w:val="00194D77"/>
    <w:rsid w:val="00194DD2"/>
    <w:rsid w:val="00195233"/>
    <w:rsid w:val="00195775"/>
    <w:rsid w:val="001957BB"/>
    <w:rsid w:val="00195B17"/>
    <w:rsid w:val="00196082"/>
    <w:rsid w:val="00196DA0"/>
    <w:rsid w:val="00196DE3"/>
    <w:rsid w:val="00196E43"/>
    <w:rsid w:val="0019757C"/>
    <w:rsid w:val="00197933"/>
    <w:rsid w:val="00197DC7"/>
    <w:rsid w:val="001A0033"/>
    <w:rsid w:val="001A04D1"/>
    <w:rsid w:val="001A0633"/>
    <w:rsid w:val="001A0A00"/>
    <w:rsid w:val="001A0B4A"/>
    <w:rsid w:val="001A0BE3"/>
    <w:rsid w:val="001A108B"/>
    <w:rsid w:val="001A110D"/>
    <w:rsid w:val="001A1207"/>
    <w:rsid w:val="001A17B9"/>
    <w:rsid w:val="001A18B0"/>
    <w:rsid w:val="001A190D"/>
    <w:rsid w:val="001A1949"/>
    <w:rsid w:val="001A226E"/>
    <w:rsid w:val="001A3049"/>
    <w:rsid w:val="001A3075"/>
    <w:rsid w:val="001A3340"/>
    <w:rsid w:val="001A34D6"/>
    <w:rsid w:val="001A35E4"/>
    <w:rsid w:val="001A36D3"/>
    <w:rsid w:val="001A3C0C"/>
    <w:rsid w:val="001A40E0"/>
    <w:rsid w:val="001A4567"/>
    <w:rsid w:val="001A47D6"/>
    <w:rsid w:val="001A4AA8"/>
    <w:rsid w:val="001A4DB7"/>
    <w:rsid w:val="001A5A7C"/>
    <w:rsid w:val="001A5C12"/>
    <w:rsid w:val="001A5D85"/>
    <w:rsid w:val="001A5E00"/>
    <w:rsid w:val="001A60B4"/>
    <w:rsid w:val="001A7CC0"/>
    <w:rsid w:val="001B04D1"/>
    <w:rsid w:val="001B09E2"/>
    <w:rsid w:val="001B1187"/>
    <w:rsid w:val="001B1276"/>
    <w:rsid w:val="001B1384"/>
    <w:rsid w:val="001B1784"/>
    <w:rsid w:val="001B17AD"/>
    <w:rsid w:val="001B184B"/>
    <w:rsid w:val="001B1EA6"/>
    <w:rsid w:val="001B2593"/>
    <w:rsid w:val="001B2DAA"/>
    <w:rsid w:val="001B381F"/>
    <w:rsid w:val="001B387D"/>
    <w:rsid w:val="001B3ADD"/>
    <w:rsid w:val="001B3BD3"/>
    <w:rsid w:val="001B407A"/>
    <w:rsid w:val="001B4212"/>
    <w:rsid w:val="001B4733"/>
    <w:rsid w:val="001B47F6"/>
    <w:rsid w:val="001B4895"/>
    <w:rsid w:val="001B50FF"/>
    <w:rsid w:val="001B6354"/>
    <w:rsid w:val="001B6537"/>
    <w:rsid w:val="001B665C"/>
    <w:rsid w:val="001B6B28"/>
    <w:rsid w:val="001B72F9"/>
    <w:rsid w:val="001B7BDF"/>
    <w:rsid w:val="001B7C82"/>
    <w:rsid w:val="001C020C"/>
    <w:rsid w:val="001C02CA"/>
    <w:rsid w:val="001C09AA"/>
    <w:rsid w:val="001C09D3"/>
    <w:rsid w:val="001C0C24"/>
    <w:rsid w:val="001C0DA6"/>
    <w:rsid w:val="001C11FB"/>
    <w:rsid w:val="001C18A5"/>
    <w:rsid w:val="001C22AD"/>
    <w:rsid w:val="001C337C"/>
    <w:rsid w:val="001C3A2E"/>
    <w:rsid w:val="001C4004"/>
    <w:rsid w:val="001C44FB"/>
    <w:rsid w:val="001C492B"/>
    <w:rsid w:val="001C51AB"/>
    <w:rsid w:val="001C5B13"/>
    <w:rsid w:val="001C5E98"/>
    <w:rsid w:val="001C64ED"/>
    <w:rsid w:val="001C7050"/>
    <w:rsid w:val="001C7358"/>
    <w:rsid w:val="001C75F9"/>
    <w:rsid w:val="001D016B"/>
    <w:rsid w:val="001D01C4"/>
    <w:rsid w:val="001D03E1"/>
    <w:rsid w:val="001D0EAC"/>
    <w:rsid w:val="001D0FE5"/>
    <w:rsid w:val="001D13AB"/>
    <w:rsid w:val="001D1793"/>
    <w:rsid w:val="001D28D0"/>
    <w:rsid w:val="001D2D65"/>
    <w:rsid w:val="001D30D0"/>
    <w:rsid w:val="001D3333"/>
    <w:rsid w:val="001D3643"/>
    <w:rsid w:val="001D4D17"/>
    <w:rsid w:val="001D4D43"/>
    <w:rsid w:val="001D5417"/>
    <w:rsid w:val="001D5476"/>
    <w:rsid w:val="001D5FD6"/>
    <w:rsid w:val="001E0198"/>
    <w:rsid w:val="001E0D2B"/>
    <w:rsid w:val="001E1CAD"/>
    <w:rsid w:val="001E1D9E"/>
    <w:rsid w:val="001E2406"/>
    <w:rsid w:val="001E2671"/>
    <w:rsid w:val="001E2F9F"/>
    <w:rsid w:val="001E34BB"/>
    <w:rsid w:val="001E39AF"/>
    <w:rsid w:val="001E3D28"/>
    <w:rsid w:val="001E3F43"/>
    <w:rsid w:val="001E47BD"/>
    <w:rsid w:val="001E53A0"/>
    <w:rsid w:val="001E54C4"/>
    <w:rsid w:val="001E5794"/>
    <w:rsid w:val="001E59B4"/>
    <w:rsid w:val="001E5F82"/>
    <w:rsid w:val="001E5FCE"/>
    <w:rsid w:val="001E60B7"/>
    <w:rsid w:val="001E6C0D"/>
    <w:rsid w:val="001E6CDC"/>
    <w:rsid w:val="001E6FF8"/>
    <w:rsid w:val="001E70F3"/>
    <w:rsid w:val="001E73C2"/>
    <w:rsid w:val="001E7E15"/>
    <w:rsid w:val="001F011A"/>
    <w:rsid w:val="001F021E"/>
    <w:rsid w:val="001F097C"/>
    <w:rsid w:val="001F14EB"/>
    <w:rsid w:val="001F153F"/>
    <w:rsid w:val="001F1612"/>
    <w:rsid w:val="001F16D5"/>
    <w:rsid w:val="001F20EC"/>
    <w:rsid w:val="001F2A7C"/>
    <w:rsid w:val="001F2E5A"/>
    <w:rsid w:val="001F31CD"/>
    <w:rsid w:val="001F3740"/>
    <w:rsid w:val="001F3924"/>
    <w:rsid w:val="001F3CC9"/>
    <w:rsid w:val="001F3DCB"/>
    <w:rsid w:val="001F4209"/>
    <w:rsid w:val="001F4217"/>
    <w:rsid w:val="001F422C"/>
    <w:rsid w:val="001F43A5"/>
    <w:rsid w:val="001F4988"/>
    <w:rsid w:val="001F4B00"/>
    <w:rsid w:val="001F4FFC"/>
    <w:rsid w:val="001F51B3"/>
    <w:rsid w:val="001F5A2B"/>
    <w:rsid w:val="001F660D"/>
    <w:rsid w:val="001F7AEC"/>
    <w:rsid w:val="002006FE"/>
    <w:rsid w:val="00201534"/>
    <w:rsid w:val="002015A1"/>
    <w:rsid w:val="00201622"/>
    <w:rsid w:val="0020180D"/>
    <w:rsid w:val="00201D2F"/>
    <w:rsid w:val="00201E07"/>
    <w:rsid w:val="0020243A"/>
    <w:rsid w:val="002029F2"/>
    <w:rsid w:val="00202FBD"/>
    <w:rsid w:val="0020325E"/>
    <w:rsid w:val="002038BF"/>
    <w:rsid w:val="00203C65"/>
    <w:rsid w:val="00203E15"/>
    <w:rsid w:val="002040CA"/>
    <w:rsid w:val="0020410B"/>
    <w:rsid w:val="00204485"/>
    <w:rsid w:val="0020462B"/>
    <w:rsid w:val="002047BE"/>
    <w:rsid w:val="002048FE"/>
    <w:rsid w:val="00204CA6"/>
    <w:rsid w:val="002050E4"/>
    <w:rsid w:val="002051B6"/>
    <w:rsid w:val="00205420"/>
    <w:rsid w:val="0020557E"/>
    <w:rsid w:val="00205C4C"/>
    <w:rsid w:val="00205CEF"/>
    <w:rsid w:val="00205F30"/>
    <w:rsid w:val="00206AAD"/>
    <w:rsid w:val="00207625"/>
    <w:rsid w:val="00207627"/>
    <w:rsid w:val="00207CCA"/>
    <w:rsid w:val="00207CFE"/>
    <w:rsid w:val="00207DB0"/>
    <w:rsid w:val="002102B8"/>
    <w:rsid w:val="0021035C"/>
    <w:rsid w:val="002108A5"/>
    <w:rsid w:val="0021133E"/>
    <w:rsid w:val="002113A3"/>
    <w:rsid w:val="00211BF6"/>
    <w:rsid w:val="00211D16"/>
    <w:rsid w:val="00211E2A"/>
    <w:rsid w:val="002120AE"/>
    <w:rsid w:val="00214129"/>
    <w:rsid w:val="00214BE9"/>
    <w:rsid w:val="002151E6"/>
    <w:rsid w:val="0021531D"/>
    <w:rsid w:val="002154E8"/>
    <w:rsid w:val="00216022"/>
    <w:rsid w:val="002160BF"/>
    <w:rsid w:val="00216AB9"/>
    <w:rsid w:val="00216CEE"/>
    <w:rsid w:val="00216DC5"/>
    <w:rsid w:val="0021711A"/>
    <w:rsid w:val="002173AE"/>
    <w:rsid w:val="00217D20"/>
    <w:rsid w:val="00220091"/>
    <w:rsid w:val="002203E0"/>
    <w:rsid w:val="0022068C"/>
    <w:rsid w:val="00220ABA"/>
    <w:rsid w:val="002214D7"/>
    <w:rsid w:val="00221AE4"/>
    <w:rsid w:val="00221D89"/>
    <w:rsid w:val="00221EF2"/>
    <w:rsid w:val="00222126"/>
    <w:rsid w:val="0022265C"/>
    <w:rsid w:val="00222A17"/>
    <w:rsid w:val="0022336D"/>
    <w:rsid w:val="00223E0F"/>
    <w:rsid w:val="00223ED4"/>
    <w:rsid w:val="002242BC"/>
    <w:rsid w:val="002247DF"/>
    <w:rsid w:val="00224DAC"/>
    <w:rsid w:val="00224DEE"/>
    <w:rsid w:val="002253E9"/>
    <w:rsid w:val="002262DF"/>
    <w:rsid w:val="002267C8"/>
    <w:rsid w:val="00227620"/>
    <w:rsid w:val="00227DE4"/>
    <w:rsid w:val="00227F20"/>
    <w:rsid w:val="002303D2"/>
    <w:rsid w:val="002303FC"/>
    <w:rsid w:val="00230667"/>
    <w:rsid w:val="00230923"/>
    <w:rsid w:val="00230EB9"/>
    <w:rsid w:val="00231008"/>
    <w:rsid w:val="002311CA"/>
    <w:rsid w:val="002314DA"/>
    <w:rsid w:val="00231890"/>
    <w:rsid w:val="00232616"/>
    <w:rsid w:val="00232C7C"/>
    <w:rsid w:val="00232DF4"/>
    <w:rsid w:val="0023302E"/>
    <w:rsid w:val="00233228"/>
    <w:rsid w:val="00233602"/>
    <w:rsid w:val="0023390C"/>
    <w:rsid w:val="002339D8"/>
    <w:rsid w:val="00233BA1"/>
    <w:rsid w:val="00233DC9"/>
    <w:rsid w:val="00234604"/>
    <w:rsid w:val="0023528F"/>
    <w:rsid w:val="002355CA"/>
    <w:rsid w:val="00235BBB"/>
    <w:rsid w:val="00236456"/>
    <w:rsid w:val="002365D8"/>
    <w:rsid w:val="0023673F"/>
    <w:rsid w:val="00236F77"/>
    <w:rsid w:val="0023744C"/>
    <w:rsid w:val="00237573"/>
    <w:rsid w:val="00240525"/>
    <w:rsid w:val="00240851"/>
    <w:rsid w:val="00240DB8"/>
    <w:rsid w:val="00241150"/>
    <w:rsid w:val="0024145C"/>
    <w:rsid w:val="00241FF5"/>
    <w:rsid w:val="002421B0"/>
    <w:rsid w:val="0024245F"/>
    <w:rsid w:val="00242BBD"/>
    <w:rsid w:val="00243100"/>
    <w:rsid w:val="002433C9"/>
    <w:rsid w:val="00243C3C"/>
    <w:rsid w:val="00244006"/>
    <w:rsid w:val="002440B4"/>
    <w:rsid w:val="0024479E"/>
    <w:rsid w:val="00244B1E"/>
    <w:rsid w:val="00245395"/>
    <w:rsid w:val="00245AA8"/>
    <w:rsid w:val="002460A8"/>
    <w:rsid w:val="002461E5"/>
    <w:rsid w:val="0025029F"/>
    <w:rsid w:val="0025057D"/>
    <w:rsid w:val="0025064E"/>
    <w:rsid w:val="002506AB"/>
    <w:rsid w:val="00250A9D"/>
    <w:rsid w:val="00250F87"/>
    <w:rsid w:val="002513E9"/>
    <w:rsid w:val="0025202D"/>
    <w:rsid w:val="002520EF"/>
    <w:rsid w:val="00252485"/>
    <w:rsid w:val="00252A08"/>
    <w:rsid w:val="00252C99"/>
    <w:rsid w:val="0025379A"/>
    <w:rsid w:val="00253CE1"/>
    <w:rsid w:val="00253D36"/>
    <w:rsid w:val="00254494"/>
    <w:rsid w:val="00256858"/>
    <w:rsid w:val="0025719E"/>
    <w:rsid w:val="0025761E"/>
    <w:rsid w:val="00257918"/>
    <w:rsid w:val="0026001D"/>
    <w:rsid w:val="00260060"/>
    <w:rsid w:val="00260229"/>
    <w:rsid w:val="002604A9"/>
    <w:rsid w:val="00260870"/>
    <w:rsid w:val="00260E70"/>
    <w:rsid w:val="0026104C"/>
    <w:rsid w:val="00261055"/>
    <w:rsid w:val="00261848"/>
    <w:rsid w:val="00261913"/>
    <w:rsid w:val="002627FA"/>
    <w:rsid w:val="00262F8B"/>
    <w:rsid w:val="00263B8D"/>
    <w:rsid w:val="00263CC3"/>
    <w:rsid w:val="002643C8"/>
    <w:rsid w:val="002644F0"/>
    <w:rsid w:val="00264D04"/>
    <w:rsid w:val="00265346"/>
    <w:rsid w:val="002658DD"/>
    <w:rsid w:val="0026590E"/>
    <w:rsid w:val="00265C8B"/>
    <w:rsid w:val="002665E2"/>
    <w:rsid w:val="0026663B"/>
    <w:rsid w:val="002672CA"/>
    <w:rsid w:val="00267665"/>
    <w:rsid w:val="00267A14"/>
    <w:rsid w:val="00267A1E"/>
    <w:rsid w:val="00267CD5"/>
    <w:rsid w:val="00270544"/>
    <w:rsid w:val="002705EE"/>
    <w:rsid w:val="00270A82"/>
    <w:rsid w:val="00270FFF"/>
    <w:rsid w:val="002721A4"/>
    <w:rsid w:val="00272B31"/>
    <w:rsid w:val="00273233"/>
    <w:rsid w:val="00273664"/>
    <w:rsid w:val="00273C0A"/>
    <w:rsid w:val="00273F2D"/>
    <w:rsid w:val="0027499D"/>
    <w:rsid w:val="00274CD0"/>
    <w:rsid w:val="0027580B"/>
    <w:rsid w:val="00275D83"/>
    <w:rsid w:val="00275EAC"/>
    <w:rsid w:val="00276845"/>
    <w:rsid w:val="00276C27"/>
    <w:rsid w:val="00276D60"/>
    <w:rsid w:val="002770EB"/>
    <w:rsid w:val="0027730B"/>
    <w:rsid w:val="002773C1"/>
    <w:rsid w:val="002804F0"/>
    <w:rsid w:val="00280EA4"/>
    <w:rsid w:val="00280EC1"/>
    <w:rsid w:val="002814F8"/>
    <w:rsid w:val="002819A9"/>
    <w:rsid w:val="002826B7"/>
    <w:rsid w:val="00282CA6"/>
    <w:rsid w:val="00282D4F"/>
    <w:rsid w:val="00282E6E"/>
    <w:rsid w:val="002833D1"/>
    <w:rsid w:val="00283535"/>
    <w:rsid w:val="00283F1E"/>
    <w:rsid w:val="00284307"/>
    <w:rsid w:val="00284354"/>
    <w:rsid w:val="00284E34"/>
    <w:rsid w:val="00285266"/>
    <w:rsid w:val="00285B8E"/>
    <w:rsid w:val="00285F7D"/>
    <w:rsid w:val="00285FFE"/>
    <w:rsid w:val="002867E5"/>
    <w:rsid w:val="00286ADA"/>
    <w:rsid w:val="00286E41"/>
    <w:rsid w:val="00286F18"/>
    <w:rsid w:val="00287801"/>
    <w:rsid w:val="00287BBC"/>
    <w:rsid w:val="00287C26"/>
    <w:rsid w:val="00290DE4"/>
    <w:rsid w:val="002911EF"/>
    <w:rsid w:val="0029138E"/>
    <w:rsid w:val="0029144B"/>
    <w:rsid w:val="00291BFF"/>
    <w:rsid w:val="00292037"/>
    <w:rsid w:val="002925C6"/>
    <w:rsid w:val="00292C9D"/>
    <w:rsid w:val="00293179"/>
    <w:rsid w:val="002933D1"/>
    <w:rsid w:val="002937F8"/>
    <w:rsid w:val="00294667"/>
    <w:rsid w:val="0029467C"/>
    <w:rsid w:val="00294685"/>
    <w:rsid w:val="002951C6"/>
    <w:rsid w:val="002952C5"/>
    <w:rsid w:val="002952D5"/>
    <w:rsid w:val="00295D0E"/>
    <w:rsid w:val="00296914"/>
    <w:rsid w:val="00296957"/>
    <w:rsid w:val="00296EC5"/>
    <w:rsid w:val="0029721C"/>
    <w:rsid w:val="002A0C78"/>
    <w:rsid w:val="002A0D02"/>
    <w:rsid w:val="002A0F8D"/>
    <w:rsid w:val="002A16CA"/>
    <w:rsid w:val="002A1EBA"/>
    <w:rsid w:val="002A2971"/>
    <w:rsid w:val="002A29CE"/>
    <w:rsid w:val="002A2FB9"/>
    <w:rsid w:val="002A30BA"/>
    <w:rsid w:val="002A33DA"/>
    <w:rsid w:val="002A3B22"/>
    <w:rsid w:val="002A45E4"/>
    <w:rsid w:val="002A470A"/>
    <w:rsid w:val="002A4A26"/>
    <w:rsid w:val="002A4E89"/>
    <w:rsid w:val="002A5792"/>
    <w:rsid w:val="002A5F50"/>
    <w:rsid w:val="002A60CA"/>
    <w:rsid w:val="002A6DBA"/>
    <w:rsid w:val="002A6F2C"/>
    <w:rsid w:val="002A6FC5"/>
    <w:rsid w:val="002A75EC"/>
    <w:rsid w:val="002A7C85"/>
    <w:rsid w:val="002A7ED4"/>
    <w:rsid w:val="002A7F12"/>
    <w:rsid w:val="002B039D"/>
    <w:rsid w:val="002B0929"/>
    <w:rsid w:val="002B0AD1"/>
    <w:rsid w:val="002B1190"/>
    <w:rsid w:val="002B1421"/>
    <w:rsid w:val="002B175B"/>
    <w:rsid w:val="002B1EEA"/>
    <w:rsid w:val="002B2A1C"/>
    <w:rsid w:val="002B3114"/>
    <w:rsid w:val="002B341E"/>
    <w:rsid w:val="002B4BBD"/>
    <w:rsid w:val="002B4D25"/>
    <w:rsid w:val="002B519D"/>
    <w:rsid w:val="002B551B"/>
    <w:rsid w:val="002B5682"/>
    <w:rsid w:val="002B5EBA"/>
    <w:rsid w:val="002B5ED6"/>
    <w:rsid w:val="002B67E9"/>
    <w:rsid w:val="002B6BA1"/>
    <w:rsid w:val="002B7944"/>
    <w:rsid w:val="002B7B5A"/>
    <w:rsid w:val="002C0ED8"/>
    <w:rsid w:val="002C0F89"/>
    <w:rsid w:val="002C11AC"/>
    <w:rsid w:val="002C185D"/>
    <w:rsid w:val="002C1D63"/>
    <w:rsid w:val="002C2344"/>
    <w:rsid w:val="002C27A5"/>
    <w:rsid w:val="002C2A3D"/>
    <w:rsid w:val="002C2C1E"/>
    <w:rsid w:val="002C2D93"/>
    <w:rsid w:val="002C2DB0"/>
    <w:rsid w:val="002C2E48"/>
    <w:rsid w:val="002C2F50"/>
    <w:rsid w:val="002C382A"/>
    <w:rsid w:val="002C39F8"/>
    <w:rsid w:val="002C4103"/>
    <w:rsid w:val="002C48C1"/>
    <w:rsid w:val="002C4A47"/>
    <w:rsid w:val="002C60E7"/>
    <w:rsid w:val="002C75F9"/>
    <w:rsid w:val="002C7A06"/>
    <w:rsid w:val="002C7AEA"/>
    <w:rsid w:val="002C7B6B"/>
    <w:rsid w:val="002C7B8A"/>
    <w:rsid w:val="002D0551"/>
    <w:rsid w:val="002D0B53"/>
    <w:rsid w:val="002D1691"/>
    <w:rsid w:val="002D16F9"/>
    <w:rsid w:val="002D1B4F"/>
    <w:rsid w:val="002D1DB2"/>
    <w:rsid w:val="002D1E50"/>
    <w:rsid w:val="002D265F"/>
    <w:rsid w:val="002D2DEF"/>
    <w:rsid w:val="002D3367"/>
    <w:rsid w:val="002D355F"/>
    <w:rsid w:val="002D3B49"/>
    <w:rsid w:val="002D48FA"/>
    <w:rsid w:val="002D4B6E"/>
    <w:rsid w:val="002D519A"/>
    <w:rsid w:val="002D55E0"/>
    <w:rsid w:val="002D5A29"/>
    <w:rsid w:val="002D6990"/>
    <w:rsid w:val="002D6D41"/>
    <w:rsid w:val="002D71D4"/>
    <w:rsid w:val="002D72A6"/>
    <w:rsid w:val="002D793F"/>
    <w:rsid w:val="002D7A96"/>
    <w:rsid w:val="002E0305"/>
    <w:rsid w:val="002E062C"/>
    <w:rsid w:val="002E0B7E"/>
    <w:rsid w:val="002E0ED5"/>
    <w:rsid w:val="002E117D"/>
    <w:rsid w:val="002E1509"/>
    <w:rsid w:val="002E15DD"/>
    <w:rsid w:val="002E17FE"/>
    <w:rsid w:val="002E1D47"/>
    <w:rsid w:val="002E20F2"/>
    <w:rsid w:val="002E223A"/>
    <w:rsid w:val="002E2BCB"/>
    <w:rsid w:val="002E2EFE"/>
    <w:rsid w:val="002E34D2"/>
    <w:rsid w:val="002E38A7"/>
    <w:rsid w:val="002E3C43"/>
    <w:rsid w:val="002E3E0F"/>
    <w:rsid w:val="002E3FCF"/>
    <w:rsid w:val="002E4846"/>
    <w:rsid w:val="002E49C2"/>
    <w:rsid w:val="002E4D52"/>
    <w:rsid w:val="002E4E65"/>
    <w:rsid w:val="002E54F7"/>
    <w:rsid w:val="002E55A4"/>
    <w:rsid w:val="002E657B"/>
    <w:rsid w:val="002E6996"/>
    <w:rsid w:val="002E6F19"/>
    <w:rsid w:val="002E70AE"/>
    <w:rsid w:val="002E70B8"/>
    <w:rsid w:val="002E79E7"/>
    <w:rsid w:val="002E7D1E"/>
    <w:rsid w:val="002E7E35"/>
    <w:rsid w:val="002F034B"/>
    <w:rsid w:val="002F0778"/>
    <w:rsid w:val="002F0AFD"/>
    <w:rsid w:val="002F170F"/>
    <w:rsid w:val="002F19C2"/>
    <w:rsid w:val="002F1AA2"/>
    <w:rsid w:val="002F1CB6"/>
    <w:rsid w:val="002F1F6E"/>
    <w:rsid w:val="002F30B1"/>
    <w:rsid w:val="002F31EF"/>
    <w:rsid w:val="002F3251"/>
    <w:rsid w:val="002F367E"/>
    <w:rsid w:val="002F4392"/>
    <w:rsid w:val="002F4904"/>
    <w:rsid w:val="002F49E1"/>
    <w:rsid w:val="002F4A9A"/>
    <w:rsid w:val="002F5250"/>
    <w:rsid w:val="002F5F76"/>
    <w:rsid w:val="002F6782"/>
    <w:rsid w:val="002F6F2C"/>
    <w:rsid w:val="002F7026"/>
    <w:rsid w:val="002F7B08"/>
    <w:rsid w:val="002F7B46"/>
    <w:rsid w:val="003001B4"/>
    <w:rsid w:val="00301772"/>
    <w:rsid w:val="003018BF"/>
    <w:rsid w:val="00301C7D"/>
    <w:rsid w:val="00302657"/>
    <w:rsid w:val="003029D3"/>
    <w:rsid w:val="00302C72"/>
    <w:rsid w:val="00302CF1"/>
    <w:rsid w:val="00302E40"/>
    <w:rsid w:val="0030349E"/>
    <w:rsid w:val="00303FDC"/>
    <w:rsid w:val="00304065"/>
    <w:rsid w:val="0030480B"/>
    <w:rsid w:val="003048D9"/>
    <w:rsid w:val="00304D9B"/>
    <w:rsid w:val="00304F77"/>
    <w:rsid w:val="0030503C"/>
    <w:rsid w:val="0030548A"/>
    <w:rsid w:val="00305B6F"/>
    <w:rsid w:val="00306554"/>
    <w:rsid w:val="0030657F"/>
    <w:rsid w:val="003065F4"/>
    <w:rsid w:val="003066E1"/>
    <w:rsid w:val="00306F69"/>
    <w:rsid w:val="0030707C"/>
    <w:rsid w:val="00307706"/>
    <w:rsid w:val="00307959"/>
    <w:rsid w:val="00307979"/>
    <w:rsid w:val="00307D8A"/>
    <w:rsid w:val="00310323"/>
    <w:rsid w:val="0031063A"/>
    <w:rsid w:val="00311127"/>
    <w:rsid w:val="00311171"/>
    <w:rsid w:val="0031174C"/>
    <w:rsid w:val="00311760"/>
    <w:rsid w:val="00311791"/>
    <w:rsid w:val="0031197B"/>
    <w:rsid w:val="00312187"/>
    <w:rsid w:val="00312499"/>
    <w:rsid w:val="00312B2F"/>
    <w:rsid w:val="00312CDD"/>
    <w:rsid w:val="00313B39"/>
    <w:rsid w:val="003141F6"/>
    <w:rsid w:val="0031491B"/>
    <w:rsid w:val="00314C40"/>
    <w:rsid w:val="00314E5E"/>
    <w:rsid w:val="00315875"/>
    <w:rsid w:val="00315FB0"/>
    <w:rsid w:val="00316D55"/>
    <w:rsid w:val="0031782F"/>
    <w:rsid w:val="00317B52"/>
    <w:rsid w:val="00320649"/>
    <w:rsid w:val="00320C52"/>
    <w:rsid w:val="00320E27"/>
    <w:rsid w:val="003212EB"/>
    <w:rsid w:val="0032177E"/>
    <w:rsid w:val="00321AF3"/>
    <w:rsid w:val="00321F94"/>
    <w:rsid w:val="00322344"/>
    <w:rsid w:val="00322399"/>
    <w:rsid w:val="00322856"/>
    <w:rsid w:val="00322EBE"/>
    <w:rsid w:val="0032447A"/>
    <w:rsid w:val="00324D8F"/>
    <w:rsid w:val="00325C71"/>
    <w:rsid w:val="00326559"/>
    <w:rsid w:val="00326691"/>
    <w:rsid w:val="0032691F"/>
    <w:rsid w:val="00326A6E"/>
    <w:rsid w:val="00327251"/>
    <w:rsid w:val="00327EE5"/>
    <w:rsid w:val="00330759"/>
    <w:rsid w:val="003307FE"/>
    <w:rsid w:val="00331537"/>
    <w:rsid w:val="00331590"/>
    <w:rsid w:val="00331E06"/>
    <w:rsid w:val="00333378"/>
    <w:rsid w:val="00333BEE"/>
    <w:rsid w:val="00333E37"/>
    <w:rsid w:val="00334473"/>
    <w:rsid w:val="0033488A"/>
    <w:rsid w:val="003349EB"/>
    <w:rsid w:val="00334B62"/>
    <w:rsid w:val="00334CAC"/>
    <w:rsid w:val="00334D20"/>
    <w:rsid w:val="003350EB"/>
    <w:rsid w:val="0033552F"/>
    <w:rsid w:val="003358F6"/>
    <w:rsid w:val="00335C67"/>
    <w:rsid w:val="00336139"/>
    <w:rsid w:val="0033619D"/>
    <w:rsid w:val="00336204"/>
    <w:rsid w:val="00336339"/>
    <w:rsid w:val="00336624"/>
    <w:rsid w:val="003367BD"/>
    <w:rsid w:val="00336C1B"/>
    <w:rsid w:val="00337DEA"/>
    <w:rsid w:val="00340D22"/>
    <w:rsid w:val="00340F54"/>
    <w:rsid w:val="00341131"/>
    <w:rsid w:val="00341455"/>
    <w:rsid w:val="0034154C"/>
    <w:rsid w:val="0034177D"/>
    <w:rsid w:val="00341B49"/>
    <w:rsid w:val="00343620"/>
    <w:rsid w:val="003446BA"/>
    <w:rsid w:val="00344DC3"/>
    <w:rsid w:val="00344F00"/>
    <w:rsid w:val="003453F3"/>
    <w:rsid w:val="00345774"/>
    <w:rsid w:val="00345D42"/>
    <w:rsid w:val="00345E06"/>
    <w:rsid w:val="00345F50"/>
    <w:rsid w:val="0034625A"/>
    <w:rsid w:val="00346406"/>
    <w:rsid w:val="0034645A"/>
    <w:rsid w:val="003465DA"/>
    <w:rsid w:val="003467B0"/>
    <w:rsid w:val="00346DF5"/>
    <w:rsid w:val="00347110"/>
    <w:rsid w:val="003472DD"/>
    <w:rsid w:val="0034735B"/>
    <w:rsid w:val="0034739A"/>
    <w:rsid w:val="00351114"/>
    <w:rsid w:val="00351209"/>
    <w:rsid w:val="0035121E"/>
    <w:rsid w:val="0035131F"/>
    <w:rsid w:val="003515B9"/>
    <w:rsid w:val="00351658"/>
    <w:rsid w:val="00352864"/>
    <w:rsid w:val="00353284"/>
    <w:rsid w:val="003534B4"/>
    <w:rsid w:val="00353660"/>
    <w:rsid w:val="00354178"/>
    <w:rsid w:val="00354B03"/>
    <w:rsid w:val="00355D9C"/>
    <w:rsid w:val="00355E1C"/>
    <w:rsid w:val="00356538"/>
    <w:rsid w:val="00356CF7"/>
    <w:rsid w:val="00357120"/>
    <w:rsid w:val="00357238"/>
    <w:rsid w:val="0035742A"/>
    <w:rsid w:val="00357498"/>
    <w:rsid w:val="00357E4F"/>
    <w:rsid w:val="00360C46"/>
    <w:rsid w:val="00360DE3"/>
    <w:rsid w:val="00361ED6"/>
    <w:rsid w:val="003620EA"/>
    <w:rsid w:val="0036235B"/>
    <w:rsid w:val="00362B84"/>
    <w:rsid w:val="00363200"/>
    <w:rsid w:val="00363793"/>
    <w:rsid w:val="0036388F"/>
    <w:rsid w:val="003639B7"/>
    <w:rsid w:val="00363B83"/>
    <w:rsid w:val="00363CC4"/>
    <w:rsid w:val="00363E04"/>
    <w:rsid w:val="00364AAB"/>
    <w:rsid w:val="00364E91"/>
    <w:rsid w:val="00365E75"/>
    <w:rsid w:val="003662A8"/>
    <w:rsid w:val="00366644"/>
    <w:rsid w:val="00366B3A"/>
    <w:rsid w:val="00366C81"/>
    <w:rsid w:val="0036717B"/>
    <w:rsid w:val="003674AB"/>
    <w:rsid w:val="003674EF"/>
    <w:rsid w:val="00367500"/>
    <w:rsid w:val="0036779F"/>
    <w:rsid w:val="003705C7"/>
    <w:rsid w:val="0037075B"/>
    <w:rsid w:val="0037079B"/>
    <w:rsid w:val="003708C2"/>
    <w:rsid w:val="00371697"/>
    <w:rsid w:val="0037171B"/>
    <w:rsid w:val="00371C5B"/>
    <w:rsid w:val="00371E5A"/>
    <w:rsid w:val="0037228A"/>
    <w:rsid w:val="00372329"/>
    <w:rsid w:val="003725BF"/>
    <w:rsid w:val="00372946"/>
    <w:rsid w:val="00372B07"/>
    <w:rsid w:val="00372D6C"/>
    <w:rsid w:val="00372EC5"/>
    <w:rsid w:val="0037357E"/>
    <w:rsid w:val="00373755"/>
    <w:rsid w:val="00373FCC"/>
    <w:rsid w:val="00374100"/>
    <w:rsid w:val="003744D0"/>
    <w:rsid w:val="00374763"/>
    <w:rsid w:val="003748A6"/>
    <w:rsid w:val="0037490B"/>
    <w:rsid w:val="00374EF3"/>
    <w:rsid w:val="00374F72"/>
    <w:rsid w:val="0037524F"/>
    <w:rsid w:val="00375536"/>
    <w:rsid w:val="00375F9A"/>
    <w:rsid w:val="00376220"/>
    <w:rsid w:val="00376473"/>
    <w:rsid w:val="0037694E"/>
    <w:rsid w:val="0037696C"/>
    <w:rsid w:val="00377883"/>
    <w:rsid w:val="00377A8C"/>
    <w:rsid w:val="00377B6B"/>
    <w:rsid w:val="00377F63"/>
    <w:rsid w:val="00380256"/>
    <w:rsid w:val="003804E2"/>
    <w:rsid w:val="003812A0"/>
    <w:rsid w:val="00381313"/>
    <w:rsid w:val="00381398"/>
    <w:rsid w:val="0038205C"/>
    <w:rsid w:val="003821BD"/>
    <w:rsid w:val="00383590"/>
    <w:rsid w:val="0038386C"/>
    <w:rsid w:val="00383D0E"/>
    <w:rsid w:val="003849D3"/>
    <w:rsid w:val="00385559"/>
    <w:rsid w:val="00386322"/>
    <w:rsid w:val="0038632E"/>
    <w:rsid w:val="003863A3"/>
    <w:rsid w:val="00386663"/>
    <w:rsid w:val="0038681C"/>
    <w:rsid w:val="0038752C"/>
    <w:rsid w:val="00387E3A"/>
    <w:rsid w:val="003904F8"/>
    <w:rsid w:val="00390912"/>
    <w:rsid w:val="00390A64"/>
    <w:rsid w:val="0039114C"/>
    <w:rsid w:val="003918F6"/>
    <w:rsid w:val="00391D6B"/>
    <w:rsid w:val="00391E72"/>
    <w:rsid w:val="00391F28"/>
    <w:rsid w:val="00392904"/>
    <w:rsid w:val="00392D9D"/>
    <w:rsid w:val="00393D3D"/>
    <w:rsid w:val="00394B87"/>
    <w:rsid w:val="00394F70"/>
    <w:rsid w:val="0039509A"/>
    <w:rsid w:val="003958C0"/>
    <w:rsid w:val="00395E8E"/>
    <w:rsid w:val="003967A3"/>
    <w:rsid w:val="003967EB"/>
    <w:rsid w:val="003967EF"/>
    <w:rsid w:val="00397230"/>
    <w:rsid w:val="0039735A"/>
    <w:rsid w:val="003975B7"/>
    <w:rsid w:val="00397B53"/>
    <w:rsid w:val="003A11E3"/>
    <w:rsid w:val="003A1378"/>
    <w:rsid w:val="003A18FA"/>
    <w:rsid w:val="003A26A7"/>
    <w:rsid w:val="003A2908"/>
    <w:rsid w:val="003A394E"/>
    <w:rsid w:val="003A3E3B"/>
    <w:rsid w:val="003A4771"/>
    <w:rsid w:val="003A48D2"/>
    <w:rsid w:val="003A4E3B"/>
    <w:rsid w:val="003A50A3"/>
    <w:rsid w:val="003A5693"/>
    <w:rsid w:val="003A6522"/>
    <w:rsid w:val="003A6B4E"/>
    <w:rsid w:val="003A6ED4"/>
    <w:rsid w:val="003A7017"/>
    <w:rsid w:val="003A78E6"/>
    <w:rsid w:val="003A7911"/>
    <w:rsid w:val="003A7C84"/>
    <w:rsid w:val="003A7CE6"/>
    <w:rsid w:val="003B0154"/>
    <w:rsid w:val="003B0CC5"/>
    <w:rsid w:val="003B1C64"/>
    <w:rsid w:val="003B2F6E"/>
    <w:rsid w:val="003B327B"/>
    <w:rsid w:val="003B32A6"/>
    <w:rsid w:val="003B36ED"/>
    <w:rsid w:val="003B3747"/>
    <w:rsid w:val="003B386A"/>
    <w:rsid w:val="003B39E0"/>
    <w:rsid w:val="003B3F1F"/>
    <w:rsid w:val="003B4449"/>
    <w:rsid w:val="003B4802"/>
    <w:rsid w:val="003B495B"/>
    <w:rsid w:val="003B4CB9"/>
    <w:rsid w:val="003B4CD6"/>
    <w:rsid w:val="003B55CF"/>
    <w:rsid w:val="003B5921"/>
    <w:rsid w:val="003B5E72"/>
    <w:rsid w:val="003B5EBE"/>
    <w:rsid w:val="003B5F81"/>
    <w:rsid w:val="003B6500"/>
    <w:rsid w:val="003B752A"/>
    <w:rsid w:val="003B798F"/>
    <w:rsid w:val="003B7E2F"/>
    <w:rsid w:val="003B7F98"/>
    <w:rsid w:val="003C046A"/>
    <w:rsid w:val="003C0BAE"/>
    <w:rsid w:val="003C0E2C"/>
    <w:rsid w:val="003C16A1"/>
    <w:rsid w:val="003C1B5E"/>
    <w:rsid w:val="003C2AC8"/>
    <w:rsid w:val="003C3143"/>
    <w:rsid w:val="003C3237"/>
    <w:rsid w:val="003C3D95"/>
    <w:rsid w:val="003C4009"/>
    <w:rsid w:val="003C46B0"/>
    <w:rsid w:val="003C4FE1"/>
    <w:rsid w:val="003C5016"/>
    <w:rsid w:val="003C54AA"/>
    <w:rsid w:val="003C67ED"/>
    <w:rsid w:val="003C74D5"/>
    <w:rsid w:val="003C7722"/>
    <w:rsid w:val="003C7AA8"/>
    <w:rsid w:val="003C7BE0"/>
    <w:rsid w:val="003C7E25"/>
    <w:rsid w:val="003D1077"/>
    <w:rsid w:val="003D1125"/>
    <w:rsid w:val="003D1574"/>
    <w:rsid w:val="003D1E18"/>
    <w:rsid w:val="003D1FB3"/>
    <w:rsid w:val="003D20B9"/>
    <w:rsid w:val="003D22B5"/>
    <w:rsid w:val="003D2667"/>
    <w:rsid w:val="003D268B"/>
    <w:rsid w:val="003D2A89"/>
    <w:rsid w:val="003D2B1B"/>
    <w:rsid w:val="003D2DE4"/>
    <w:rsid w:val="003D387C"/>
    <w:rsid w:val="003D39C7"/>
    <w:rsid w:val="003D3BA7"/>
    <w:rsid w:val="003D3E7C"/>
    <w:rsid w:val="003D4630"/>
    <w:rsid w:val="003D5319"/>
    <w:rsid w:val="003D6155"/>
    <w:rsid w:val="003D61C8"/>
    <w:rsid w:val="003D6719"/>
    <w:rsid w:val="003D6B2F"/>
    <w:rsid w:val="003D6C22"/>
    <w:rsid w:val="003D6E7E"/>
    <w:rsid w:val="003D75F4"/>
    <w:rsid w:val="003D7BB5"/>
    <w:rsid w:val="003E036C"/>
    <w:rsid w:val="003E1623"/>
    <w:rsid w:val="003E2D08"/>
    <w:rsid w:val="003E2F0D"/>
    <w:rsid w:val="003E343B"/>
    <w:rsid w:val="003E35A3"/>
    <w:rsid w:val="003E3869"/>
    <w:rsid w:val="003E39E9"/>
    <w:rsid w:val="003E3AE0"/>
    <w:rsid w:val="003E3AE8"/>
    <w:rsid w:val="003E3BDE"/>
    <w:rsid w:val="003E3DE5"/>
    <w:rsid w:val="003E4685"/>
    <w:rsid w:val="003E4D24"/>
    <w:rsid w:val="003E5AFB"/>
    <w:rsid w:val="003E5C8A"/>
    <w:rsid w:val="003E67F7"/>
    <w:rsid w:val="003E6EF5"/>
    <w:rsid w:val="003E7E02"/>
    <w:rsid w:val="003E7F12"/>
    <w:rsid w:val="003E7F72"/>
    <w:rsid w:val="003F0183"/>
    <w:rsid w:val="003F04C2"/>
    <w:rsid w:val="003F0949"/>
    <w:rsid w:val="003F099F"/>
    <w:rsid w:val="003F125D"/>
    <w:rsid w:val="003F16E3"/>
    <w:rsid w:val="003F1DB5"/>
    <w:rsid w:val="003F2554"/>
    <w:rsid w:val="003F261D"/>
    <w:rsid w:val="003F2C42"/>
    <w:rsid w:val="003F3C3C"/>
    <w:rsid w:val="003F41DE"/>
    <w:rsid w:val="003F447D"/>
    <w:rsid w:val="003F4712"/>
    <w:rsid w:val="003F486E"/>
    <w:rsid w:val="003F4B6D"/>
    <w:rsid w:val="003F5022"/>
    <w:rsid w:val="003F5416"/>
    <w:rsid w:val="003F552F"/>
    <w:rsid w:val="003F5852"/>
    <w:rsid w:val="003F5CC2"/>
    <w:rsid w:val="003F5D55"/>
    <w:rsid w:val="003F5EFF"/>
    <w:rsid w:val="003F6007"/>
    <w:rsid w:val="003F65D7"/>
    <w:rsid w:val="003F6F8F"/>
    <w:rsid w:val="003F78B2"/>
    <w:rsid w:val="003F78B4"/>
    <w:rsid w:val="003F7E1D"/>
    <w:rsid w:val="00400207"/>
    <w:rsid w:val="00401A53"/>
    <w:rsid w:val="0040243F"/>
    <w:rsid w:val="00402847"/>
    <w:rsid w:val="00402C4A"/>
    <w:rsid w:val="004034E3"/>
    <w:rsid w:val="00403C7A"/>
    <w:rsid w:val="00404A06"/>
    <w:rsid w:val="00404B84"/>
    <w:rsid w:val="0040536C"/>
    <w:rsid w:val="00405869"/>
    <w:rsid w:val="00405A17"/>
    <w:rsid w:val="00405CE1"/>
    <w:rsid w:val="00406327"/>
    <w:rsid w:val="00406C2A"/>
    <w:rsid w:val="00406F51"/>
    <w:rsid w:val="0040765B"/>
    <w:rsid w:val="00407815"/>
    <w:rsid w:val="004078F1"/>
    <w:rsid w:val="00407A43"/>
    <w:rsid w:val="00407A9C"/>
    <w:rsid w:val="00410658"/>
    <w:rsid w:val="004108B7"/>
    <w:rsid w:val="004109B7"/>
    <w:rsid w:val="00410AE0"/>
    <w:rsid w:val="00410E03"/>
    <w:rsid w:val="0041134E"/>
    <w:rsid w:val="0041142D"/>
    <w:rsid w:val="00411522"/>
    <w:rsid w:val="004115B2"/>
    <w:rsid w:val="0041168A"/>
    <w:rsid w:val="00411903"/>
    <w:rsid w:val="004119D3"/>
    <w:rsid w:val="0041235A"/>
    <w:rsid w:val="00412570"/>
    <w:rsid w:val="004126ED"/>
    <w:rsid w:val="00412919"/>
    <w:rsid w:val="00413FE1"/>
    <w:rsid w:val="004147D2"/>
    <w:rsid w:val="004152F1"/>
    <w:rsid w:val="00415939"/>
    <w:rsid w:val="00415A71"/>
    <w:rsid w:val="00416C05"/>
    <w:rsid w:val="0041749A"/>
    <w:rsid w:val="004205EF"/>
    <w:rsid w:val="00420D38"/>
    <w:rsid w:val="00421679"/>
    <w:rsid w:val="0042170E"/>
    <w:rsid w:val="00421AE7"/>
    <w:rsid w:val="00422213"/>
    <w:rsid w:val="004253EA"/>
    <w:rsid w:val="004255E3"/>
    <w:rsid w:val="00425938"/>
    <w:rsid w:val="00425B25"/>
    <w:rsid w:val="004262B9"/>
    <w:rsid w:val="00426547"/>
    <w:rsid w:val="00426898"/>
    <w:rsid w:val="004271B4"/>
    <w:rsid w:val="004273A2"/>
    <w:rsid w:val="004274E8"/>
    <w:rsid w:val="004274FD"/>
    <w:rsid w:val="00427595"/>
    <w:rsid w:val="00427824"/>
    <w:rsid w:val="00427F62"/>
    <w:rsid w:val="00430C54"/>
    <w:rsid w:val="00430D88"/>
    <w:rsid w:val="00430DF7"/>
    <w:rsid w:val="0043190E"/>
    <w:rsid w:val="004319E0"/>
    <w:rsid w:val="00431E25"/>
    <w:rsid w:val="00431E61"/>
    <w:rsid w:val="004323B1"/>
    <w:rsid w:val="00432EF3"/>
    <w:rsid w:val="00433017"/>
    <w:rsid w:val="00433390"/>
    <w:rsid w:val="004333B7"/>
    <w:rsid w:val="00433D1A"/>
    <w:rsid w:val="00433FA7"/>
    <w:rsid w:val="00434839"/>
    <w:rsid w:val="004353E2"/>
    <w:rsid w:val="00435625"/>
    <w:rsid w:val="004368FB"/>
    <w:rsid w:val="00436B0E"/>
    <w:rsid w:val="00437234"/>
    <w:rsid w:val="00437426"/>
    <w:rsid w:val="00437BDE"/>
    <w:rsid w:val="00440950"/>
    <w:rsid w:val="00440DAE"/>
    <w:rsid w:val="00441733"/>
    <w:rsid w:val="00441894"/>
    <w:rsid w:val="00441AA4"/>
    <w:rsid w:val="00441DF6"/>
    <w:rsid w:val="00442675"/>
    <w:rsid w:val="00442796"/>
    <w:rsid w:val="00442A84"/>
    <w:rsid w:val="004432A9"/>
    <w:rsid w:val="0044377B"/>
    <w:rsid w:val="004437DD"/>
    <w:rsid w:val="0044410D"/>
    <w:rsid w:val="004444E8"/>
    <w:rsid w:val="004448DD"/>
    <w:rsid w:val="00444ED7"/>
    <w:rsid w:val="00444FB4"/>
    <w:rsid w:val="004459D7"/>
    <w:rsid w:val="004462AC"/>
    <w:rsid w:val="00446C02"/>
    <w:rsid w:val="004474FC"/>
    <w:rsid w:val="00447F26"/>
    <w:rsid w:val="0045052A"/>
    <w:rsid w:val="00450D71"/>
    <w:rsid w:val="00450E4E"/>
    <w:rsid w:val="0045105C"/>
    <w:rsid w:val="0045179A"/>
    <w:rsid w:val="0045181B"/>
    <w:rsid w:val="00451C9F"/>
    <w:rsid w:val="004524B5"/>
    <w:rsid w:val="00452BDA"/>
    <w:rsid w:val="00452F45"/>
    <w:rsid w:val="00452FF9"/>
    <w:rsid w:val="004531D8"/>
    <w:rsid w:val="004531F5"/>
    <w:rsid w:val="0045412D"/>
    <w:rsid w:val="00454226"/>
    <w:rsid w:val="0045592A"/>
    <w:rsid w:val="00456208"/>
    <w:rsid w:val="00456855"/>
    <w:rsid w:val="00456FD6"/>
    <w:rsid w:val="00460280"/>
    <w:rsid w:val="0046030D"/>
    <w:rsid w:val="00460546"/>
    <w:rsid w:val="0046085D"/>
    <w:rsid w:val="00460994"/>
    <w:rsid w:val="00460DC9"/>
    <w:rsid w:val="0046156D"/>
    <w:rsid w:val="0046158E"/>
    <w:rsid w:val="004615E6"/>
    <w:rsid w:val="004616BC"/>
    <w:rsid w:val="00462179"/>
    <w:rsid w:val="004621A2"/>
    <w:rsid w:val="00462491"/>
    <w:rsid w:val="00462812"/>
    <w:rsid w:val="00462A1A"/>
    <w:rsid w:val="00462ADD"/>
    <w:rsid w:val="004639B0"/>
    <w:rsid w:val="0046484B"/>
    <w:rsid w:val="00464A66"/>
    <w:rsid w:val="00465ABB"/>
    <w:rsid w:val="004664A5"/>
    <w:rsid w:val="00466C62"/>
    <w:rsid w:val="00466E20"/>
    <w:rsid w:val="00466FA3"/>
    <w:rsid w:val="0046704F"/>
    <w:rsid w:val="0046707A"/>
    <w:rsid w:val="00467328"/>
    <w:rsid w:val="00467574"/>
    <w:rsid w:val="00467611"/>
    <w:rsid w:val="004676C9"/>
    <w:rsid w:val="00467E39"/>
    <w:rsid w:val="004701B2"/>
    <w:rsid w:val="00470384"/>
    <w:rsid w:val="004707E2"/>
    <w:rsid w:val="004707F7"/>
    <w:rsid w:val="00470978"/>
    <w:rsid w:val="00471281"/>
    <w:rsid w:val="0047139F"/>
    <w:rsid w:val="00471D06"/>
    <w:rsid w:val="00471D8B"/>
    <w:rsid w:val="0047224C"/>
    <w:rsid w:val="00472A2E"/>
    <w:rsid w:val="00473559"/>
    <w:rsid w:val="0047393E"/>
    <w:rsid w:val="00473CCB"/>
    <w:rsid w:val="00473F0B"/>
    <w:rsid w:val="00474C26"/>
    <w:rsid w:val="00474DE1"/>
    <w:rsid w:val="0047601F"/>
    <w:rsid w:val="0047608F"/>
    <w:rsid w:val="00476755"/>
    <w:rsid w:val="00476EB8"/>
    <w:rsid w:val="00480097"/>
    <w:rsid w:val="0048042A"/>
    <w:rsid w:val="0048044C"/>
    <w:rsid w:val="00480EC3"/>
    <w:rsid w:val="00481151"/>
    <w:rsid w:val="004818D6"/>
    <w:rsid w:val="00481CC0"/>
    <w:rsid w:val="00481F30"/>
    <w:rsid w:val="00482B6B"/>
    <w:rsid w:val="00482DD9"/>
    <w:rsid w:val="00482EE1"/>
    <w:rsid w:val="00482FA9"/>
    <w:rsid w:val="00483702"/>
    <w:rsid w:val="00483DB5"/>
    <w:rsid w:val="004840ED"/>
    <w:rsid w:val="00484FD0"/>
    <w:rsid w:val="00485403"/>
    <w:rsid w:val="00485686"/>
    <w:rsid w:val="00485AA6"/>
    <w:rsid w:val="00485D86"/>
    <w:rsid w:val="00485EA2"/>
    <w:rsid w:val="004863F6"/>
    <w:rsid w:val="00486FD5"/>
    <w:rsid w:val="004871D7"/>
    <w:rsid w:val="004874DE"/>
    <w:rsid w:val="00487DB6"/>
    <w:rsid w:val="00487F60"/>
    <w:rsid w:val="004902A0"/>
    <w:rsid w:val="004907CD"/>
    <w:rsid w:val="004918D7"/>
    <w:rsid w:val="0049204B"/>
    <w:rsid w:val="00492439"/>
    <w:rsid w:val="00492F30"/>
    <w:rsid w:val="00492FCD"/>
    <w:rsid w:val="00493263"/>
    <w:rsid w:val="004935DA"/>
    <w:rsid w:val="004937BD"/>
    <w:rsid w:val="0049392B"/>
    <w:rsid w:val="00494B31"/>
    <w:rsid w:val="00495613"/>
    <w:rsid w:val="0049578A"/>
    <w:rsid w:val="00495BA2"/>
    <w:rsid w:val="00495BB4"/>
    <w:rsid w:val="00495DCF"/>
    <w:rsid w:val="00496250"/>
    <w:rsid w:val="004964B8"/>
    <w:rsid w:val="004965D5"/>
    <w:rsid w:val="00496D55"/>
    <w:rsid w:val="00496F60"/>
    <w:rsid w:val="004970C1"/>
    <w:rsid w:val="00497299"/>
    <w:rsid w:val="00497C6E"/>
    <w:rsid w:val="004A0038"/>
    <w:rsid w:val="004A0C03"/>
    <w:rsid w:val="004A0FC3"/>
    <w:rsid w:val="004A172A"/>
    <w:rsid w:val="004A2409"/>
    <w:rsid w:val="004A24B3"/>
    <w:rsid w:val="004A275E"/>
    <w:rsid w:val="004A2880"/>
    <w:rsid w:val="004A293D"/>
    <w:rsid w:val="004A2AE3"/>
    <w:rsid w:val="004A2BEF"/>
    <w:rsid w:val="004A2D33"/>
    <w:rsid w:val="004A321B"/>
    <w:rsid w:val="004A3629"/>
    <w:rsid w:val="004A36F2"/>
    <w:rsid w:val="004A3FE9"/>
    <w:rsid w:val="004A4AE9"/>
    <w:rsid w:val="004A52CB"/>
    <w:rsid w:val="004A54E6"/>
    <w:rsid w:val="004A5AC0"/>
    <w:rsid w:val="004A5B3F"/>
    <w:rsid w:val="004A5D6C"/>
    <w:rsid w:val="004A5FA4"/>
    <w:rsid w:val="004A68C0"/>
    <w:rsid w:val="004A76DD"/>
    <w:rsid w:val="004A7888"/>
    <w:rsid w:val="004A7D00"/>
    <w:rsid w:val="004B0354"/>
    <w:rsid w:val="004B0891"/>
    <w:rsid w:val="004B1AEF"/>
    <w:rsid w:val="004B2085"/>
    <w:rsid w:val="004B2415"/>
    <w:rsid w:val="004B253C"/>
    <w:rsid w:val="004B3142"/>
    <w:rsid w:val="004B34C2"/>
    <w:rsid w:val="004B4264"/>
    <w:rsid w:val="004B4771"/>
    <w:rsid w:val="004B5704"/>
    <w:rsid w:val="004B5897"/>
    <w:rsid w:val="004B5D23"/>
    <w:rsid w:val="004B616D"/>
    <w:rsid w:val="004B6443"/>
    <w:rsid w:val="004B661C"/>
    <w:rsid w:val="004B7419"/>
    <w:rsid w:val="004C1F60"/>
    <w:rsid w:val="004C2028"/>
    <w:rsid w:val="004C2055"/>
    <w:rsid w:val="004C294F"/>
    <w:rsid w:val="004C29EE"/>
    <w:rsid w:val="004C30C2"/>
    <w:rsid w:val="004C330F"/>
    <w:rsid w:val="004C38DD"/>
    <w:rsid w:val="004C3A4A"/>
    <w:rsid w:val="004C3B35"/>
    <w:rsid w:val="004C3BB1"/>
    <w:rsid w:val="004C3DB9"/>
    <w:rsid w:val="004C3EB0"/>
    <w:rsid w:val="004C4416"/>
    <w:rsid w:val="004C4556"/>
    <w:rsid w:val="004C5372"/>
    <w:rsid w:val="004C538A"/>
    <w:rsid w:val="004C5FA5"/>
    <w:rsid w:val="004C7070"/>
    <w:rsid w:val="004C7756"/>
    <w:rsid w:val="004C789E"/>
    <w:rsid w:val="004D006B"/>
    <w:rsid w:val="004D0F62"/>
    <w:rsid w:val="004D114D"/>
    <w:rsid w:val="004D1178"/>
    <w:rsid w:val="004D1476"/>
    <w:rsid w:val="004D197E"/>
    <w:rsid w:val="004D22A4"/>
    <w:rsid w:val="004D253D"/>
    <w:rsid w:val="004D2594"/>
    <w:rsid w:val="004D25A2"/>
    <w:rsid w:val="004D2CB0"/>
    <w:rsid w:val="004D2CFE"/>
    <w:rsid w:val="004D2D70"/>
    <w:rsid w:val="004D3FA5"/>
    <w:rsid w:val="004D51D7"/>
    <w:rsid w:val="004D55DD"/>
    <w:rsid w:val="004D5DAB"/>
    <w:rsid w:val="004D69D5"/>
    <w:rsid w:val="004D6D9D"/>
    <w:rsid w:val="004D708E"/>
    <w:rsid w:val="004D71AA"/>
    <w:rsid w:val="004D745B"/>
    <w:rsid w:val="004D7696"/>
    <w:rsid w:val="004D78CE"/>
    <w:rsid w:val="004D7EE3"/>
    <w:rsid w:val="004E0433"/>
    <w:rsid w:val="004E0946"/>
    <w:rsid w:val="004E0B45"/>
    <w:rsid w:val="004E0BAC"/>
    <w:rsid w:val="004E1304"/>
    <w:rsid w:val="004E18A5"/>
    <w:rsid w:val="004E22B2"/>
    <w:rsid w:val="004E2305"/>
    <w:rsid w:val="004E3061"/>
    <w:rsid w:val="004E32C5"/>
    <w:rsid w:val="004E3420"/>
    <w:rsid w:val="004E3A0E"/>
    <w:rsid w:val="004E3ED2"/>
    <w:rsid w:val="004E4426"/>
    <w:rsid w:val="004E45FD"/>
    <w:rsid w:val="004E49F4"/>
    <w:rsid w:val="004E5367"/>
    <w:rsid w:val="004E579D"/>
    <w:rsid w:val="004E6413"/>
    <w:rsid w:val="004E6770"/>
    <w:rsid w:val="004E71C8"/>
    <w:rsid w:val="004E77D7"/>
    <w:rsid w:val="004F01FC"/>
    <w:rsid w:val="004F0461"/>
    <w:rsid w:val="004F0693"/>
    <w:rsid w:val="004F08F0"/>
    <w:rsid w:val="004F0ACF"/>
    <w:rsid w:val="004F0BFA"/>
    <w:rsid w:val="004F0C67"/>
    <w:rsid w:val="004F0C9C"/>
    <w:rsid w:val="004F0EB1"/>
    <w:rsid w:val="004F138C"/>
    <w:rsid w:val="004F247C"/>
    <w:rsid w:val="004F2CD3"/>
    <w:rsid w:val="004F2E80"/>
    <w:rsid w:val="004F31D1"/>
    <w:rsid w:val="004F3310"/>
    <w:rsid w:val="004F395B"/>
    <w:rsid w:val="004F39AF"/>
    <w:rsid w:val="004F3E9F"/>
    <w:rsid w:val="004F4187"/>
    <w:rsid w:val="004F4B96"/>
    <w:rsid w:val="004F4D1F"/>
    <w:rsid w:val="004F4D85"/>
    <w:rsid w:val="004F540E"/>
    <w:rsid w:val="004F65CC"/>
    <w:rsid w:val="004F6D12"/>
    <w:rsid w:val="004F716F"/>
    <w:rsid w:val="004F73CD"/>
    <w:rsid w:val="004F78AD"/>
    <w:rsid w:val="00500420"/>
    <w:rsid w:val="00500606"/>
    <w:rsid w:val="00500F3A"/>
    <w:rsid w:val="005013E1"/>
    <w:rsid w:val="005025F6"/>
    <w:rsid w:val="005027C0"/>
    <w:rsid w:val="0050293B"/>
    <w:rsid w:val="00502CBA"/>
    <w:rsid w:val="00502D6A"/>
    <w:rsid w:val="005038F9"/>
    <w:rsid w:val="00503AF2"/>
    <w:rsid w:val="00504292"/>
    <w:rsid w:val="00504B74"/>
    <w:rsid w:val="00504BD6"/>
    <w:rsid w:val="00505663"/>
    <w:rsid w:val="005056FE"/>
    <w:rsid w:val="0050575D"/>
    <w:rsid w:val="00505C0C"/>
    <w:rsid w:val="005069EF"/>
    <w:rsid w:val="00510450"/>
    <w:rsid w:val="00510D81"/>
    <w:rsid w:val="005111DA"/>
    <w:rsid w:val="00511409"/>
    <w:rsid w:val="0051143C"/>
    <w:rsid w:val="005114D3"/>
    <w:rsid w:val="00511614"/>
    <w:rsid w:val="005124ED"/>
    <w:rsid w:val="005128C6"/>
    <w:rsid w:val="00512A86"/>
    <w:rsid w:val="00512CD3"/>
    <w:rsid w:val="00513D25"/>
    <w:rsid w:val="00514192"/>
    <w:rsid w:val="005141DC"/>
    <w:rsid w:val="0051433B"/>
    <w:rsid w:val="00514641"/>
    <w:rsid w:val="00514FF5"/>
    <w:rsid w:val="0051503A"/>
    <w:rsid w:val="00515DC2"/>
    <w:rsid w:val="0051605E"/>
    <w:rsid w:val="0051652B"/>
    <w:rsid w:val="0051652D"/>
    <w:rsid w:val="00516832"/>
    <w:rsid w:val="00516AF2"/>
    <w:rsid w:val="0051715B"/>
    <w:rsid w:val="00517271"/>
    <w:rsid w:val="005173B9"/>
    <w:rsid w:val="005203B3"/>
    <w:rsid w:val="00520DAC"/>
    <w:rsid w:val="00521223"/>
    <w:rsid w:val="005213EB"/>
    <w:rsid w:val="005215EE"/>
    <w:rsid w:val="00521D64"/>
    <w:rsid w:val="00521E73"/>
    <w:rsid w:val="005225F0"/>
    <w:rsid w:val="005235B6"/>
    <w:rsid w:val="00523FD6"/>
    <w:rsid w:val="0052438E"/>
    <w:rsid w:val="0052474A"/>
    <w:rsid w:val="00524CBB"/>
    <w:rsid w:val="00525067"/>
    <w:rsid w:val="00526DED"/>
    <w:rsid w:val="00526E3F"/>
    <w:rsid w:val="005275F2"/>
    <w:rsid w:val="00527DAE"/>
    <w:rsid w:val="00530188"/>
    <w:rsid w:val="0053045D"/>
    <w:rsid w:val="00530CAB"/>
    <w:rsid w:val="00530E66"/>
    <w:rsid w:val="00531042"/>
    <w:rsid w:val="005310EF"/>
    <w:rsid w:val="0053113E"/>
    <w:rsid w:val="0053117B"/>
    <w:rsid w:val="0053181B"/>
    <w:rsid w:val="005319B8"/>
    <w:rsid w:val="0053217D"/>
    <w:rsid w:val="005322D0"/>
    <w:rsid w:val="0053234C"/>
    <w:rsid w:val="00532930"/>
    <w:rsid w:val="00532AA4"/>
    <w:rsid w:val="00532D15"/>
    <w:rsid w:val="00532DD6"/>
    <w:rsid w:val="00533FEE"/>
    <w:rsid w:val="00534307"/>
    <w:rsid w:val="00534331"/>
    <w:rsid w:val="005343E8"/>
    <w:rsid w:val="00534994"/>
    <w:rsid w:val="00534A44"/>
    <w:rsid w:val="00534DC1"/>
    <w:rsid w:val="0053548E"/>
    <w:rsid w:val="00535A4E"/>
    <w:rsid w:val="00535C7D"/>
    <w:rsid w:val="00535F1E"/>
    <w:rsid w:val="0053655F"/>
    <w:rsid w:val="00536800"/>
    <w:rsid w:val="005369A1"/>
    <w:rsid w:val="00536B0D"/>
    <w:rsid w:val="005372F9"/>
    <w:rsid w:val="00537544"/>
    <w:rsid w:val="00540964"/>
    <w:rsid w:val="00541288"/>
    <w:rsid w:val="00541BDF"/>
    <w:rsid w:val="00541C82"/>
    <w:rsid w:val="0054277D"/>
    <w:rsid w:val="00543DD2"/>
    <w:rsid w:val="00543E8A"/>
    <w:rsid w:val="00543F6C"/>
    <w:rsid w:val="00544362"/>
    <w:rsid w:val="005445BD"/>
    <w:rsid w:val="00544CFF"/>
    <w:rsid w:val="00546862"/>
    <w:rsid w:val="0054688B"/>
    <w:rsid w:val="00546F90"/>
    <w:rsid w:val="0054720E"/>
    <w:rsid w:val="00547279"/>
    <w:rsid w:val="00547847"/>
    <w:rsid w:val="00547856"/>
    <w:rsid w:val="00547EE0"/>
    <w:rsid w:val="005518D3"/>
    <w:rsid w:val="00552FF8"/>
    <w:rsid w:val="005530FD"/>
    <w:rsid w:val="005537BF"/>
    <w:rsid w:val="00553801"/>
    <w:rsid w:val="005538D9"/>
    <w:rsid w:val="00553A3A"/>
    <w:rsid w:val="00553B48"/>
    <w:rsid w:val="00553CC8"/>
    <w:rsid w:val="00554280"/>
    <w:rsid w:val="005542BF"/>
    <w:rsid w:val="00554316"/>
    <w:rsid w:val="005545FA"/>
    <w:rsid w:val="005559C5"/>
    <w:rsid w:val="00555CC1"/>
    <w:rsid w:val="00555DC3"/>
    <w:rsid w:val="00555E9D"/>
    <w:rsid w:val="00555F45"/>
    <w:rsid w:val="00556039"/>
    <w:rsid w:val="0055666C"/>
    <w:rsid w:val="00556ACA"/>
    <w:rsid w:val="00556CCA"/>
    <w:rsid w:val="0055732E"/>
    <w:rsid w:val="005579EC"/>
    <w:rsid w:val="0056015D"/>
    <w:rsid w:val="00560660"/>
    <w:rsid w:val="00561131"/>
    <w:rsid w:val="00561E8B"/>
    <w:rsid w:val="00562090"/>
    <w:rsid w:val="0056261D"/>
    <w:rsid w:val="00562B72"/>
    <w:rsid w:val="00562CD0"/>
    <w:rsid w:val="00562D1C"/>
    <w:rsid w:val="00562E46"/>
    <w:rsid w:val="005636EF"/>
    <w:rsid w:val="005654E2"/>
    <w:rsid w:val="005667BD"/>
    <w:rsid w:val="00566812"/>
    <w:rsid w:val="005669F7"/>
    <w:rsid w:val="00566B91"/>
    <w:rsid w:val="00566DF7"/>
    <w:rsid w:val="0056717E"/>
    <w:rsid w:val="00567544"/>
    <w:rsid w:val="005677D0"/>
    <w:rsid w:val="00567CBB"/>
    <w:rsid w:val="00567D46"/>
    <w:rsid w:val="00570D3E"/>
    <w:rsid w:val="00570EDB"/>
    <w:rsid w:val="005713D5"/>
    <w:rsid w:val="00571743"/>
    <w:rsid w:val="0057174D"/>
    <w:rsid w:val="00571898"/>
    <w:rsid w:val="00571A19"/>
    <w:rsid w:val="00571C78"/>
    <w:rsid w:val="00571F34"/>
    <w:rsid w:val="00572320"/>
    <w:rsid w:val="00572D0D"/>
    <w:rsid w:val="0057300E"/>
    <w:rsid w:val="005734C2"/>
    <w:rsid w:val="00573A7B"/>
    <w:rsid w:val="00573C20"/>
    <w:rsid w:val="0057413D"/>
    <w:rsid w:val="00574662"/>
    <w:rsid w:val="00575108"/>
    <w:rsid w:val="005755C9"/>
    <w:rsid w:val="0057589D"/>
    <w:rsid w:val="005774F3"/>
    <w:rsid w:val="005775A2"/>
    <w:rsid w:val="00580137"/>
    <w:rsid w:val="005801D0"/>
    <w:rsid w:val="00580453"/>
    <w:rsid w:val="005808D8"/>
    <w:rsid w:val="00581EFC"/>
    <w:rsid w:val="0058211E"/>
    <w:rsid w:val="00582567"/>
    <w:rsid w:val="005827D1"/>
    <w:rsid w:val="00582D1F"/>
    <w:rsid w:val="0058340A"/>
    <w:rsid w:val="00583E29"/>
    <w:rsid w:val="005841FD"/>
    <w:rsid w:val="00584A49"/>
    <w:rsid w:val="00584CF7"/>
    <w:rsid w:val="00584D78"/>
    <w:rsid w:val="00584FC0"/>
    <w:rsid w:val="00584FD5"/>
    <w:rsid w:val="00586BD6"/>
    <w:rsid w:val="00586E40"/>
    <w:rsid w:val="00587506"/>
    <w:rsid w:val="00587B2A"/>
    <w:rsid w:val="005901DD"/>
    <w:rsid w:val="005903DD"/>
    <w:rsid w:val="00590542"/>
    <w:rsid w:val="005911D6"/>
    <w:rsid w:val="00591F55"/>
    <w:rsid w:val="005922BB"/>
    <w:rsid w:val="00592CB0"/>
    <w:rsid w:val="005930FE"/>
    <w:rsid w:val="005939D3"/>
    <w:rsid w:val="00593EAD"/>
    <w:rsid w:val="0059413C"/>
    <w:rsid w:val="005941D3"/>
    <w:rsid w:val="005948B9"/>
    <w:rsid w:val="005949C6"/>
    <w:rsid w:val="00594A43"/>
    <w:rsid w:val="0059507B"/>
    <w:rsid w:val="005950FD"/>
    <w:rsid w:val="0059543F"/>
    <w:rsid w:val="005958AB"/>
    <w:rsid w:val="00595C0F"/>
    <w:rsid w:val="00595CDE"/>
    <w:rsid w:val="0059674D"/>
    <w:rsid w:val="00596FB4"/>
    <w:rsid w:val="00597B27"/>
    <w:rsid w:val="00597F28"/>
    <w:rsid w:val="005A02C9"/>
    <w:rsid w:val="005A0593"/>
    <w:rsid w:val="005A0896"/>
    <w:rsid w:val="005A094D"/>
    <w:rsid w:val="005A09CC"/>
    <w:rsid w:val="005A0A69"/>
    <w:rsid w:val="005A1094"/>
    <w:rsid w:val="005A140F"/>
    <w:rsid w:val="005A1FFA"/>
    <w:rsid w:val="005A209F"/>
    <w:rsid w:val="005A28B5"/>
    <w:rsid w:val="005A2A99"/>
    <w:rsid w:val="005A2D74"/>
    <w:rsid w:val="005A2E17"/>
    <w:rsid w:val="005A2E9C"/>
    <w:rsid w:val="005A3655"/>
    <w:rsid w:val="005A3884"/>
    <w:rsid w:val="005A4100"/>
    <w:rsid w:val="005A417C"/>
    <w:rsid w:val="005A471F"/>
    <w:rsid w:val="005A5147"/>
    <w:rsid w:val="005A51B5"/>
    <w:rsid w:val="005A5403"/>
    <w:rsid w:val="005A5589"/>
    <w:rsid w:val="005A5A75"/>
    <w:rsid w:val="005A63B7"/>
    <w:rsid w:val="005A6539"/>
    <w:rsid w:val="005A6C8B"/>
    <w:rsid w:val="005A70E8"/>
    <w:rsid w:val="005A7246"/>
    <w:rsid w:val="005A7783"/>
    <w:rsid w:val="005A7917"/>
    <w:rsid w:val="005B0601"/>
    <w:rsid w:val="005B08A2"/>
    <w:rsid w:val="005B0FC5"/>
    <w:rsid w:val="005B1E07"/>
    <w:rsid w:val="005B1E80"/>
    <w:rsid w:val="005B3321"/>
    <w:rsid w:val="005B3E3B"/>
    <w:rsid w:val="005B4239"/>
    <w:rsid w:val="005B475F"/>
    <w:rsid w:val="005B49D2"/>
    <w:rsid w:val="005B4DB2"/>
    <w:rsid w:val="005B52CB"/>
    <w:rsid w:val="005B54FD"/>
    <w:rsid w:val="005B5E3F"/>
    <w:rsid w:val="005B6498"/>
    <w:rsid w:val="005B65C6"/>
    <w:rsid w:val="005B68DA"/>
    <w:rsid w:val="005B6C2D"/>
    <w:rsid w:val="005B70C7"/>
    <w:rsid w:val="005B738A"/>
    <w:rsid w:val="005B73C1"/>
    <w:rsid w:val="005C0663"/>
    <w:rsid w:val="005C0893"/>
    <w:rsid w:val="005C0D52"/>
    <w:rsid w:val="005C0F08"/>
    <w:rsid w:val="005C1134"/>
    <w:rsid w:val="005C1218"/>
    <w:rsid w:val="005C186D"/>
    <w:rsid w:val="005C1D7B"/>
    <w:rsid w:val="005C1EA8"/>
    <w:rsid w:val="005C2005"/>
    <w:rsid w:val="005C237E"/>
    <w:rsid w:val="005C23DD"/>
    <w:rsid w:val="005C23E5"/>
    <w:rsid w:val="005C2617"/>
    <w:rsid w:val="005C2856"/>
    <w:rsid w:val="005C2A03"/>
    <w:rsid w:val="005C2D30"/>
    <w:rsid w:val="005C3069"/>
    <w:rsid w:val="005C4233"/>
    <w:rsid w:val="005C44EC"/>
    <w:rsid w:val="005C4961"/>
    <w:rsid w:val="005C56C5"/>
    <w:rsid w:val="005C58D3"/>
    <w:rsid w:val="005C5B57"/>
    <w:rsid w:val="005C65CA"/>
    <w:rsid w:val="005C6761"/>
    <w:rsid w:val="005C6769"/>
    <w:rsid w:val="005C685F"/>
    <w:rsid w:val="005C7513"/>
    <w:rsid w:val="005C7516"/>
    <w:rsid w:val="005C7E0A"/>
    <w:rsid w:val="005D074F"/>
    <w:rsid w:val="005D0ADF"/>
    <w:rsid w:val="005D0C29"/>
    <w:rsid w:val="005D0CBD"/>
    <w:rsid w:val="005D0F00"/>
    <w:rsid w:val="005D1474"/>
    <w:rsid w:val="005D1880"/>
    <w:rsid w:val="005D18AF"/>
    <w:rsid w:val="005D22DB"/>
    <w:rsid w:val="005D2506"/>
    <w:rsid w:val="005D393B"/>
    <w:rsid w:val="005D3F99"/>
    <w:rsid w:val="005D42E2"/>
    <w:rsid w:val="005D49E5"/>
    <w:rsid w:val="005D4EC4"/>
    <w:rsid w:val="005D5542"/>
    <w:rsid w:val="005D5547"/>
    <w:rsid w:val="005D5F9D"/>
    <w:rsid w:val="005D6027"/>
    <w:rsid w:val="005D6066"/>
    <w:rsid w:val="005D6A61"/>
    <w:rsid w:val="005D6F7D"/>
    <w:rsid w:val="005E0417"/>
    <w:rsid w:val="005E0604"/>
    <w:rsid w:val="005E061C"/>
    <w:rsid w:val="005E0B15"/>
    <w:rsid w:val="005E1045"/>
    <w:rsid w:val="005E10FD"/>
    <w:rsid w:val="005E17DF"/>
    <w:rsid w:val="005E192A"/>
    <w:rsid w:val="005E1B79"/>
    <w:rsid w:val="005E20D8"/>
    <w:rsid w:val="005E4249"/>
    <w:rsid w:val="005E43D9"/>
    <w:rsid w:val="005E47FD"/>
    <w:rsid w:val="005E4E48"/>
    <w:rsid w:val="005E5039"/>
    <w:rsid w:val="005E51A0"/>
    <w:rsid w:val="005E57B9"/>
    <w:rsid w:val="005E5BB5"/>
    <w:rsid w:val="005E700E"/>
    <w:rsid w:val="005E70B9"/>
    <w:rsid w:val="005E75DD"/>
    <w:rsid w:val="005E78F2"/>
    <w:rsid w:val="005E79A1"/>
    <w:rsid w:val="005E79E9"/>
    <w:rsid w:val="005E7B13"/>
    <w:rsid w:val="005E7C1A"/>
    <w:rsid w:val="005E7C98"/>
    <w:rsid w:val="005F008F"/>
    <w:rsid w:val="005F0224"/>
    <w:rsid w:val="005F027B"/>
    <w:rsid w:val="005F0B82"/>
    <w:rsid w:val="005F1375"/>
    <w:rsid w:val="005F149C"/>
    <w:rsid w:val="005F16F8"/>
    <w:rsid w:val="005F1C59"/>
    <w:rsid w:val="005F29DE"/>
    <w:rsid w:val="005F32B0"/>
    <w:rsid w:val="005F39A3"/>
    <w:rsid w:val="005F39FC"/>
    <w:rsid w:val="005F3AF3"/>
    <w:rsid w:val="005F3C46"/>
    <w:rsid w:val="005F3D9F"/>
    <w:rsid w:val="005F4788"/>
    <w:rsid w:val="005F4D65"/>
    <w:rsid w:val="005F4E8E"/>
    <w:rsid w:val="005F5D14"/>
    <w:rsid w:val="005F6290"/>
    <w:rsid w:val="005F704C"/>
    <w:rsid w:val="005F7404"/>
    <w:rsid w:val="005F74EE"/>
    <w:rsid w:val="005F7874"/>
    <w:rsid w:val="005F79B4"/>
    <w:rsid w:val="0060047D"/>
    <w:rsid w:val="006007A9"/>
    <w:rsid w:val="00600BAE"/>
    <w:rsid w:val="00600E53"/>
    <w:rsid w:val="00601237"/>
    <w:rsid w:val="006019C9"/>
    <w:rsid w:val="00601E68"/>
    <w:rsid w:val="00602AFC"/>
    <w:rsid w:val="00602CF5"/>
    <w:rsid w:val="006030EC"/>
    <w:rsid w:val="006034D7"/>
    <w:rsid w:val="006035B8"/>
    <w:rsid w:val="006037C8"/>
    <w:rsid w:val="006043F1"/>
    <w:rsid w:val="00604B08"/>
    <w:rsid w:val="006050ED"/>
    <w:rsid w:val="00605869"/>
    <w:rsid w:val="0060662F"/>
    <w:rsid w:val="00606C53"/>
    <w:rsid w:val="00606D52"/>
    <w:rsid w:val="00607325"/>
    <w:rsid w:val="00607AA2"/>
    <w:rsid w:val="0061060D"/>
    <w:rsid w:val="00611B75"/>
    <w:rsid w:val="0061203D"/>
    <w:rsid w:val="006121EC"/>
    <w:rsid w:val="006123AA"/>
    <w:rsid w:val="00613CE3"/>
    <w:rsid w:val="0061447B"/>
    <w:rsid w:val="00614D4A"/>
    <w:rsid w:val="006150FC"/>
    <w:rsid w:val="006153D5"/>
    <w:rsid w:val="00615593"/>
    <w:rsid w:val="0061592C"/>
    <w:rsid w:val="00615BB3"/>
    <w:rsid w:val="00615C0A"/>
    <w:rsid w:val="006165E1"/>
    <w:rsid w:val="00616789"/>
    <w:rsid w:val="0061722A"/>
    <w:rsid w:val="00617BD8"/>
    <w:rsid w:val="00617E95"/>
    <w:rsid w:val="00617F26"/>
    <w:rsid w:val="00620AF0"/>
    <w:rsid w:val="00620D33"/>
    <w:rsid w:val="00621441"/>
    <w:rsid w:val="00621CB1"/>
    <w:rsid w:val="00621FD7"/>
    <w:rsid w:val="0062207A"/>
    <w:rsid w:val="006227DA"/>
    <w:rsid w:val="00622CD5"/>
    <w:rsid w:val="00622D1A"/>
    <w:rsid w:val="00623487"/>
    <w:rsid w:val="006238D1"/>
    <w:rsid w:val="00623CFC"/>
    <w:rsid w:val="006241B6"/>
    <w:rsid w:val="0062466A"/>
    <w:rsid w:val="00624C12"/>
    <w:rsid w:val="00624F3A"/>
    <w:rsid w:val="006255D6"/>
    <w:rsid w:val="006258A7"/>
    <w:rsid w:val="00625C21"/>
    <w:rsid w:val="00625FB7"/>
    <w:rsid w:val="0062682F"/>
    <w:rsid w:val="006268A1"/>
    <w:rsid w:val="00626E1C"/>
    <w:rsid w:val="00626E51"/>
    <w:rsid w:val="00630159"/>
    <w:rsid w:val="00630612"/>
    <w:rsid w:val="0063065A"/>
    <w:rsid w:val="00630882"/>
    <w:rsid w:val="00630A1D"/>
    <w:rsid w:val="00630E39"/>
    <w:rsid w:val="00630E58"/>
    <w:rsid w:val="00630EBF"/>
    <w:rsid w:val="006314A4"/>
    <w:rsid w:val="006316FE"/>
    <w:rsid w:val="00631D79"/>
    <w:rsid w:val="006327A8"/>
    <w:rsid w:val="006329DE"/>
    <w:rsid w:val="00633114"/>
    <w:rsid w:val="00633585"/>
    <w:rsid w:val="00634DC8"/>
    <w:rsid w:val="00634EA1"/>
    <w:rsid w:val="006350D0"/>
    <w:rsid w:val="00635897"/>
    <w:rsid w:val="00635C1D"/>
    <w:rsid w:val="00635E99"/>
    <w:rsid w:val="006361FB"/>
    <w:rsid w:val="0063621B"/>
    <w:rsid w:val="00636556"/>
    <w:rsid w:val="006369CF"/>
    <w:rsid w:val="00636B1F"/>
    <w:rsid w:val="00636BEB"/>
    <w:rsid w:val="00636FFA"/>
    <w:rsid w:val="006371EF"/>
    <w:rsid w:val="0063721C"/>
    <w:rsid w:val="006374E7"/>
    <w:rsid w:val="00637DB1"/>
    <w:rsid w:val="00640018"/>
    <w:rsid w:val="00640355"/>
    <w:rsid w:val="006404D1"/>
    <w:rsid w:val="0064071F"/>
    <w:rsid w:val="006409BF"/>
    <w:rsid w:val="006415B9"/>
    <w:rsid w:val="00641B2F"/>
    <w:rsid w:val="00641BE0"/>
    <w:rsid w:val="00642627"/>
    <w:rsid w:val="00643CDC"/>
    <w:rsid w:val="006444FF"/>
    <w:rsid w:val="00644B6F"/>
    <w:rsid w:val="00644D59"/>
    <w:rsid w:val="006456BD"/>
    <w:rsid w:val="0064588A"/>
    <w:rsid w:val="006460D5"/>
    <w:rsid w:val="0064681B"/>
    <w:rsid w:val="006473FA"/>
    <w:rsid w:val="00647999"/>
    <w:rsid w:val="00647ED4"/>
    <w:rsid w:val="00647F00"/>
    <w:rsid w:val="00650105"/>
    <w:rsid w:val="006502D5"/>
    <w:rsid w:val="00650714"/>
    <w:rsid w:val="00650A91"/>
    <w:rsid w:val="00650E36"/>
    <w:rsid w:val="00651703"/>
    <w:rsid w:val="006519B3"/>
    <w:rsid w:val="00651B7F"/>
    <w:rsid w:val="006521FF"/>
    <w:rsid w:val="00652E11"/>
    <w:rsid w:val="00652E9A"/>
    <w:rsid w:val="00653156"/>
    <w:rsid w:val="00653270"/>
    <w:rsid w:val="00653E03"/>
    <w:rsid w:val="00654E0E"/>
    <w:rsid w:val="0065536A"/>
    <w:rsid w:val="00655557"/>
    <w:rsid w:val="00655617"/>
    <w:rsid w:val="00655663"/>
    <w:rsid w:val="006559A3"/>
    <w:rsid w:val="00656068"/>
    <w:rsid w:val="00656C95"/>
    <w:rsid w:val="00660B7E"/>
    <w:rsid w:val="00661E1F"/>
    <w:rsid w:val="00661E8E"/>
    <w:rsid w:val="00662AC5"/>
    <w:rsid w:val="00662B22"/>
    <w:rsid w:val="00662CF1"/>
    <w:rsid w:val="00662F58"/>
    <w:rsid w:val="006632B3"/>
    <w:rsid w:val="006633BB"/>
    <w:rsid w:val="006637A7"/>
    <w:rsid w:val="006641F2"/>
    <w:rsid w:val="00664246"/>
    <w:rsid w:val="00665BCA"/>
    <w:rsid w:val="00665D2F"/>
    <w:rsid w:val="00665D5E"/>
    <w:rsid w:val="0066605C"/>
    <w:rsid w:val="006665F1"/>
    <w:rsid w:val="006666FB"/>
    <w:rsid w:val="00666B69"/>
    <w:rsid w:val="006674E1"/>
    <w:rsid w:val="00667889"/>
    <w:rsid w:val="00667A01"/>
    <w:rsid w:val="00667AB3"/>
    <w:rsid w:val="00667E0C"/>
    <w:rsid w:val="0067162D"/>
    <w:rsid w:val="006716FF"/>
    <w:rsid w:val="006717A2"/>
    <w:rsid w:val="0067193E"/>
    <w:rsid w:val="00671B60"/>
    <w:rsid w:val="00672490"/>
    <w:rsid w:val="00672D6C"/>
    <w:rsid w:val="00672FC9"/>
    <w:rsid w:val="0067380B"/>
    <w:rsid w:val="0067382E"/>
    <w:rsid w:val="00673AFB"/>
    <w:rsid w:val="00673DCC"/>
    <w:rsid w:val="00675A33"/>
    <w:rsid w:val="00676A72"/>
    <w:rsid w:val="00677313"/>
    <w:rsid w:val="00677E8A"/>
    <w:rsid w:val="00677F84"/>
    <w:rsid w:val="0068006D"/>
    <w:rsid w:val="006805FD"/>
    <w:rsid w:val="006815C4"/>
    <w:rsid w:val="00681AE3"/>
    <w:rsid w:val="00682011"/>
    <w:rsid w:val="00682183"/>
    <w:rsid w:val="00682BBD"/>
    <w:rsid w:val="00682C74"/>
    <w:rsid w:val="00682CC0"/>
    <w:rsid w:val="006830A8"/>
    <w:rsid w:val="006831B5"/>
    <w:rsid w:val="006832F0"/>
    <w:rsid w:val="006834CD"/>
    <w:rsid w:val="00683E17"/>
    <w:rsid w:val="0068589B"/>
    <w:rsid w:val="0068675F"/>
    <w:rsid w:val="00687029"/>
    <w:rsid w:val="00687507"/>
    <w:rsid w:val="0068751A"/>
    <w:rsid w:val="006879B9"/>
    <w:rsid w:val="00690297"/>
    <w:rsid w:val="0069104D"/>
    <w:rsid w:val="00691595"/>
    <w:rsid w:val="006915F2"/>
    <w:rsid w:val="0069165C"/>
    <w:rsid w:val="00691A5F"/>
    <w:rsid w:val="00691E52"/>
    <w:rsid w:val="006920DA"/>
    <w:rsid w:val="00693064"/>
    <w:rsid w:val="00693287"/>
    <w:rsid w:val="00693377"/>
    <w:rsid w:val="00693A49"/>
    <w:rsid w:val="006941A4"/>
    <w:rsid w:val="006941E8"/>
    <w:rsid w:val="00694AEB"/>
    <w:rsid w:val="006954BD"/>
    <w:rsid w:val="00695511"/>
    <w:rsid w:val="00695A53"/>
    <w:rsid w:val="00695A5F"/>
    <w:rsid w:val="00695C16"/>
    <w:rsid w:val="00695E67"/>
    <w:rsid w:val="00695F7E"/>
    <w:rsid w:val="00695FB8"/>
    <w:rsid w:val="006962B7"/>
    <w:rsid w:val="0069677E"/>
    <w:rsid w:val="00697001"/>
    <w:rsid w:val="00697474"/>
    <w:rsid w:val="00697BA3"/>
    <w:rsid w:val="00697E7C"/>
    <w:rsid w:val="006A005E"/>
    <w:rsid w:val="006A00BA"/>
    <w:rsid w:val="006A04FF"/>
    <w:rsid w:val="006A077A"/>
    <w:rsid w:val="006A1215"/>
    <w:rsid w:val="006A1964"/>
    <w:rsid w:val="006A19F9"/>
    <w:rsid w:val="006A1B3D"/>
    <w:rsid w:val="006A24AB"/>
    <w:rsid w:val="006A2596"/>
    <w:rsid w:val="006A2677"/>
    <w:rsid w:val="006A2F05"/>
    <w:rsid w:val="006A308C"/>
    <w:rsid w:val="006A3AE2"/>
    <w:rsid w:val="006A3EBF"/>
    <w:rsid w:val="006A3F21"/>
    <w:rsid w:val="006A492E"/>
    <w:rsid w:val="006A4D62"/>
    <w:rsid w:val="006A4F96"/>
    <w:rsid w:val="006A519E"/>
    <w:rsid w:val="006A554C"/>
    <w:rsid w:val="006A5C2D"/>
    <w:rsid w:val="006A5ECE"/>
    <w:rsid w:val="006A60CE"/>
    <w:rsid w:val="006A61B4"/>
    <w:rsid w:val="006A6C62"/>
    <w:rsid w:val="006A7A25"/>
    <w:rsid w:val="006B01FF"/>
    <w:rsid w:val="006B0327"/>
    <w:rsid w:val="006B130E"/>
    <w:rsid w:val="006B15BA"/>
    <w:rsid w:val="006B1647"/>
    <w:rsid w:val="006B2241"/>
    <w:rsid w:val="006B2413"/>
    <w:rsid w:val="006B2A38"/>
    <w:rsid w:val="006B2E30"/>
    <w:rsid w:val="006B2E78"/>
    <w:rsid w:val="006B31C8"/>
    <w:rsid w:val="006B34CD"/>
    <w:rsid w:val="006B357A"/>
    <w:rsid w:val="006B3725"/>
    <w:rsid w:val="006B3D6D"/>
    <w:rsid w:val="006B4420"/>
    <w:rsid w:val="006B44AD"/>
    <w:rsid w:val="006B48BD"/>
    <w:rsid w:val="006B583A"/>
    <w:rsid w:val="006B599C"/>
    <w:rsid w:val="006B5A3A"/>
    <w:rsid w:val="006B674F"/>
    <w:rsid w:val="006B67BD"/>
    <w:rsid w:val="006B6889"/>
    <w:rsid w:val="006B6CDE"/>
    <w:rsid w:val="006B7B00"/>
    <w:rsid w:val="006B7B68"/>
    <w:rsid w:val="006B7DB8"/>
    <w:rsid w:val="006C0054"/>
    <w:rsid w:val="006C05D4"/>
    <w:rsid w:val="006C0706"/>
    <w:rsid w:val="006C07E9"/>
    <w:rsid w:val="006C0845"/>
    <w:rsid w:val="006C0ABC"/>
    <w:rsid w:val="006C0CCC"/>
    <w:rsid w:val="006C11C0"/>
    <w:rsid w:val="006C146F"/>
    <w:rsid w:val="006C202A"/>
    <w:rsid w:val="006C247C"/>
    <w:rsid w:val="006C36B7"/>
    <w:rsid w:val="006C39DE"/>
    <w:rsid w:val="006C3BE7"/>
    <w:rsid w:val="006C43E9"/>
    <w:rsid w:val="006C491A"/>
    <w:rsid w:val="006C4AFB"/>
    <w:rsid w:val="006C5424"/>
    <w:rsid w:val="006C5728"/>
    <w:rsid w:val="006C5D63"/>
    <w:rsid w:val="006C69E3"/>
    <w:rsid w:val="006C6E7F"/>
    <w:rsid w:val="006C70BE"/>
    <w:rsid w:val="006C786D"/>
    <w:rsid w:val="006D038D"/>
    <w:rsid w:val="006D07EF"/>
    <w:rsid w:val="006D09DE"/>
    <w:rsid w:val="006D0B91"/>
    <w:rsid w:val="006D1423"/>
    <w:rsid w:val="006D162B"/>
    <w:rsid w:val="006D1C2A"/>
    <w:rsid w:val="006D22B8"/>
    <w:rsid w:val="006D2373"/>
    <w:rsid w:val="006D29CB"/>
    <w:rsid w:val="006D2AE8"/>
    <w:rsid w:val="006D2FA0"/>
    <w:rsid w:val="006D336C"/>
    <w:rsid w:val="006D3A74"/>
    <w:rsid w:val="006D3C73"/>
    <w:rsid w:val="006D3D4C"/>
    <w:rsid w:val="006D3D51"/>
    <w:rsid w:val="006D4155"/>
    <w:rsid w:val="006D4163"/>
    <w:rsid w:val="006D48D7"/>
    <w:rsid w:val="006D4AEE"/>
    <w:rsid w:val="006D4B32"/>
    <w:rsid w:val="006D54BB"/>
    <w:rsid w:val="006D6068"/>
    <w:rsid w:val="006D6B2E"/>
    <w:rsid w:val="006D7885"/>
    <w:rsid w:val="006E02E3"/>
    <w:rsid w:val="006E040E"/>
    <w:rsid w:val="006E0B06"/>
    <w:rsid w:val="006E0D6E"/>
    <w:rsid w:val="006E0EB7"/>
    <w:rsid w:val="006E1D8A"/>
    <w:rsid w:val="006E1D97"/>
    <w:rsid w:val="006E1FA0"/>
    <w:rsid w:val="006E2760"/>
    <w:rsid w:val="006E2A7F"/>
    <w:rsid w:val="006E2FC7"/>
    <w:rsid w:val="006E3026"/>
    <w:rsid w:val="006E32EB"/>
    <w:rsid w:val="006E3A44"/>
    <w:rsid w:val="006E3AC5"/>
    <w:rsid w:val="006E3F57"/>
    <w:rsid w:val="006E40F2"/>
    <w:rsid w:val="006E4692"/>
    <w:rsid w:val="006E489A"/>
    <w:rsid w:val="006E4DEA"/>
    <w:rsid w:val="006E5435"/>
    <w:rsid w:val="006E5772"/>
    <w:rsid w:val="006E5871"/>
    <w:rsid w:val="006E5E21"/>
    <w:rsid w:val="006E5E2E"/>
    <w:rsid w:val="006E5F29"/>
    <w:rsid w:val="006E66D3"/>
    <w:rsid w:val="006E6AC3"/>
    <w:rsid w:val="006E6F38"/>
    <w:rsid w:val="006E6FE3"/>
    <w:rsid w:val="006E730E"/>
    <w:rsid w:val="006E7EA2"/>
    <w:rsid w:val="006F0076"/>
    <w:rsid w:val="006F00BC"/>
    <w:rsid w:val="006F02F2"/>
    <w:rsid w:val="006F0584"/>
    <w:rsid w:val="006F06F7"/>
    <w:rsid w:val="006F0BFE"/>
    <w:rsid w:val="006F112A"/>
    <w:rsid w:val="006F19B7"/>
    <w:rsid w:val="006F2218"/>
    <w:rsid w:val="006F236B"/>
    <w:rsid w:val="006F2C7B"/>
    <w:rsid w:val="006F2C99"/>
    <w:rsid w:val="006F355E"/>
    <w:rsid w:val="006F43E1"/>
    <w:rsid w:val="006F462D"/>
    <w:rsid w:val="006F49BB"/>
    <w:rsid w:val="006F5198"/>
    <w:rsid w:val="006F5504"/>
    <w:rsid w:val="006F5808"/>
    <w:rsid w:val="006F6702"/>
    <w:rsid w:val="006F6D8D"/>
    <w:rsid w:val="006F6DEF"/>
    <w:rsid w:val="006F72B1"/>
    <w:rsid w:val="006F7506"/>
    <w:rsid w:val="006F7A83"/>
    <w:rsid w:val="006F7F38"/>
    <w:rsid w:val="00700054"/>
    <w:rsid w:val="00700273"/>
    <w:rsid w:val="00700478"/>
    <w:rsid w:val="007007FB"/>
    <w:rsid w:val="007009C0"/>
    <w:rsid w:val="00700A81"/>
    <w:rsid w:val="00700FEE"/>
    <w:rsid w:val="0070142F"/>
    <w:rsid w:val="0070156A"/>
    <w:rsid w:val="00701573"/>
    <w:rsid w:val="00701640"/>
    <w:rsid w:val="00701742"/>
    <w:rsid w:val="00701778"/>
    <w:rsid w:val="00701814"/>
    <w:rsid w:val="00701E1F"/>
    <w:rsid w:val="00702182"/>
    <w:rsid w:val="0070257F"/>
    <w:rsid w:val="0070322F"/>
    <w:rsid w:val="0070334D"/>
    <w:rsid w:val="0070337D"/>
    <w:rsid w:val="00703975"/>
    <w:rsid w:val="00703A2B"/>
    <w:rsid w:val="00704004"/>
    <w:rsid w:val="0070412A"/>
    <w:rsid w:val="007043BC"/>
    <w:rsid w:val="0070442A"/>
    <w:rsid w:val="007052B3"/>
    <w:rsid w:val="007059A2"/>
    <w:rsid w:val="00706203"/>
    <w:rsid w:val="00706973"/>
    <w:rsid w:val="00706E8C"/>
    <w:rsid w:val="00706FB6"/>
    <w:rsid w:val="0070701B"/>
    <w:rsid w:val="007072E2"/>
    <w:rsid w:val="007074C2"/>
    <w:rsid w:val="00710979"/>
    <w:rsid w:val="007109A9"/>
    <w:rsid w:val="00710C27"/>
    <w:rsid w:val="00710FDB"/>
    <w:rsid w:val="007114A1"/>
    <w:rsid w:val="00711601"/>
    <w:rsid w:val="00711665"/>
    <w:rsid w:val="00711A87"/>
    <w:rsid w:val="00711F68"/>
    <w:rsid w:val="007120DF"/>
    <w:rsid w:val="00712745"/>
    <w:rsid w:val="007127AA"/>
    <w:rsid w:val="00713000"/>
    <w:rsid w:val="00713667"/>
    <w:rsid w:val="00713B06"/>
    <w:rsid w:val="0071401D"/>
    <w:rsid w:val="00715416"/>
    <w:rsid w:val="007154C4"/>
    <w:rsid w:val="007155AC"/>
    <w:rsid w:val="00715CFF"/>
    <w:rsid w:val="00715D0D"/>
    <w:rsid w:val="00716BBF"/>
    <w:rsid w:val="00716E1D"/>
    <w:rsid w:val="00717133"/>
    <w:rsid w:val="00717526"/>
    <w:rsid w:val="00717A3B"/>
    <w:rsid w:val="00717CBD"/>
    <w:rsid w:val="00717E38"/>
    <w:rsid w:val="00720237"/>
    <w:rsid w:val="007205D2"/>
    <w:rsid w:val="00721088"/>
    <w:rsid w:val="007210FE"/>
    <w:rsid w:val="007214BF"/>
    <w:rsid w:val="00721C43"/>
    <w:rsid w:val="00721CB6"/>
    <w:rsid w:val="00722598"/>
    <w:rsid w:val="007226B8"/>
    <w:rsid w:val="0072441C"/>
    <w:rsid w:val="00724A5D"/>
    <w:rsid w:val="00724B9D"/>
    <w:rsid w:val="00724F0B"/>
    <w:rsid w:val="00725366"/>
    <w:rsid w:val="0072584A"/>
    <w:rsid w:val="00726951"/>
    <w:rsid w:val="00726C14"/>
    <w:rsid w:val="00726D90"/>
    <w:rsid w:val="007270E1"/>
    <w:rsid w:val="007272E7"/>
    <w:rsid w:val="007273BA"/>
    <w:rsid w:val="0072754B"/>
    <w:rsid w:val="00727698"/>
    <w:rsid w:val="0072793E"/>
    <w:rsid w:val="00727B7D"/>
    <w:rsid w:val="00727C3C"/>
    <w:rsid w:val="00730424"/>
    <w:rsid w:val="00731F00"/>
    <w:rsid w:val="007321B0"/>
    <w:rsid w:val="00732337"/>
    <w:rsid w:val="00732500"/>
    <w:rsid w:val="00732579"/>
    <w:rsid w:val="0073261C"/>
    <w:rsid w:val="007329EA"/>
    <w:rsid w:val="00732B11"/>
    <w:rsid w:val="00732E0F"/>
    <w:rsid w:val="00733485"/>
    <w:rsid w:val="007337F5"/>
    <w:rsid w:val="007337FF"/>
    <w:rsid w:val="00733C28"/>
    <w:rsid w:val="00733FBA"/>
    <w:rsid w:val="0073424B"/>
    <w:rsid w:val="00734757"/>
    <w:rsid w:val="00734D1A"/>
    <w:rsid w:val="00734E9D"/>
    <w:rsid w:val="00735198"/>
    <w:rsid w:val="00735CC1"/>
    <w:rsid w:val="00735EDA"/>
    <w:rsid w:val="007364F8"/>
    <w:rsid w:val="0073686E"/>
    <w:rsid w:val="00736E6E"/>
    <w:rsid w:val="00737136"/>
    <w:rsid w:val="007372D8"/>
    <w:rsid w:val="0073764A"/>
    <w:rsid w:val="007378E5"/>
    <w:rsid w:val="00737B6D"/>
    <w:rsid w:val="00740016"/>
    <w:rsid w:val="00740A9B"/>
    <w:rsid w:val="00740B60"/>
    <w:rsid w:val="00740CDA"/>
    <w:rsid w:val="00741061"/>
    <w:rsid w:val="007411DD"/>
    <w:rsid w:val="007411E7"/>
    <w:rsid w:val="00741207"/>
    <w:rsid w:val="007412F7"/>
    <w:rsid w:val="00741422"/>
    <w:rsid w:val="00742C9F"/>
    <w:rsid w:val="00743E7C"/>
    <w:rsid w:val="007440B5"/>
    <w:rsid w:val="00744109"/>
    <w:rsid w:val="007441CB"/>
    <w:rsid w:val="00744605"/>
    <w:rsid w:val="00744679"/>
    <w:rsid w:val="00744BD6"/>
    <w:rsid w:val="00745C63"/>
    <w:rsid w:val="007465D8"/>
    <w:rsid w:val="00746FC6"/>
    <w:rsid w:val="00747003"/>
    <w:rsid w:val="007479B7"/>
    <w:rsid w:val="00750137"/>
    <w:rsid w:val="00750445"/>
    <w:rsid w:val="00750E85"/>
    <w:rsid w:val="00751D13"/>
    <w:rsid w:val="00751D4B"/>
    <w:rsid w:val="00752AE6"/>
    <w:rsid w:val="00752FE5"/>
    <w:rsid w:val="00753131"/>
    <w:rsid w:val="0075355E"/>
    <w:rsid w:val="00753D2E"/>
    <w:rsid w:val="0075420E"/>
    <w:rsid w:val="0075432E"/>
    <w:rsid w:val="0075467B"/>
    <w:rsid w:val="00754C0C"/>
    <w:rsid w:val="00754CA2"/>
    <w:rsid w:val="007558B8"/>
    <w:rsid w:val="00755D50"/>
    <w:rsid w:val="00756233"/>
    <w:rsid w:val="007566B4"/>
    <w:rsid w:val="007569F2"/>
    <w:rsid w:val="00756BDB"/>
    <w:rsid w:val="00756E0B"/>
    <w:rsid w:val="007573E0"/>
    <w:rsid w:val="007574C4"/>
    <w:rsid w:val="0075786A"/>
    <w:rsid w:val="00757E8D"/>
    <w:rsid w:val="00760090"/>
    <w:rsid w:val="007609BC"/>
    <w:rsid w:val="007612AD"/>
    <w:rsid w:val="00761811"/>
    <w:rsid w:val="00761BBF"/>
    <w:rsid w:val="007625E1"/>
    <w:rsid w:val="00762A88"/>
    <w:rsid w:val="00762E67"/>
    <w:rsid w:val="00763151"/>
    <w:rsid w:val="007639D6"/>
    <w:rsid w:val="00763E3F"/>
    <w:rsid w:val="007647FB"/>
    <w:rsid w:val="00765291"/>
    <w:rsid w:val="007672B8"/>
    <w:rsid w:val="00767576"/>
    <w:rsid w:val="00767A02"/>
    <w:rsid w:val="00767C0E"/>
    <w:rsid w:val="00767D58"/>
    <w:rsid w:val="007703F6"/>
    <w:rsid w:val="0077090B"/>
    <w:rsid w:val="00770953"/>
    <w:rsid w:val="00770A83"/>
    <w:rsid w:val="00770C8D"/>
    <w:rsid w:val="00770FB4"/>
    <w:rsid w:val="007711D6"/>
    <w:rsid w:val="00771471"/>
    <w:rsid w:val="007715AB"/>
    <w:rsid w:val="007717CF"/>
    <w:rsid w:val="007719D7"/>
    <w:rsid w:val="00771E16"/>
    <w:rsid w:val="00771EFD"/>
    <w:rsid w:val="00772145"/>
    <w:rsid w:val="00772D71"/>
    <w:rsid w:val="00772F99"/>
    <w:rsid w:val="00773344"/>
    <w:rsid w:val="00774084"/>
    <w:rsid w:val="0077466B"/>
    <w:rsid w:val="007747BA"/>
    <w:rsid w:val="00775199"/>
    <w:rsid w:val="0077660D"/>
    <w:rsid w:val="00776B6B"/>
    <w:rsid w:val="0077711A"/>
    <w:rsid w:val="00777130"/>
    <w:rsid w:val="00777198"/>
    <w:rsid w:val="00777E7E"/>
    <w:rsid w:val="0078018E"/>
    <w:rsid w:val="00780225"/>
    <w:rsid w:val="0078053A"/>
    <w:rsid w:val="0078067D"/>
    <w:rsid w:val="0078088E"/>
    <w:rsid w:val="007809EE"/>
    <w:rsid w:val="00780CEB"/>
    <w:rsid w:val="00782C31"/>
    <w:rsid w:val="007830DF"/>
    <w:rsid w:val="007831FD"/>
    <w:rsid w:val="00783292"/>
    <w:rsid w:val="007833BD"/>
    <w:rsid w:val="00783730"/>
    <w:rsid w:val="0078407C"/>
    <w:rsid w:val="007842A4"/>
    <w:rsid w:val="007844F0"/>
    <w:rsid w:val="007846A2"/>
    <w:rsid w:val="00784836"/>
    <w:rsid w:val="00785AC9"/>
    <w:rsid w:val="00786028"/>
    <w:rsid w:val="007862CC"/>
    <w:rsid w:val="007863BB"/>
    <w:rsid w:val="00786E82"/>
    <w:rsid w:val="00786EC1"/>
    <w:rsid w:val="00786ED2"/>
    <w:rsid w:val="00786FD9"/>
    <w:rsid w:val="0078749D"/>
    <w:rsid w:val="00787B3E"/>
    <w:rsid w:val="00787F75"/>
    <w:rsid w:val="00790210"/>
    <w:rsid w:val="007906DB"/>
    <w:rsid w:val="00790CD7"/>
    <w:rsid w:val="007918B3"/>
    <w:rsid w:val="00791AC8"/>
    <w:rsid w:val="00791C44"/>
    <w:rsid w:val="0079337D"/>
    <w:rsid w:val="00793741"/>
    <w:rsid w:val="00793935"/>
    <w:rsid w:val="007941F7"/>
    <w:rsid w:val="007948B3"/>
    <w:rsid w:val="00796239"/>
    <w:rsid w:val="00796DB4"/>
    <w:rsid w:val="00796EE2"/>
    <w:rsid w:val="007971E7"/>
    <w:rsid w:val="00797418"/>
    <w:rsid w:val="00797BB2"/>
    <w:rsid w:val="007A086A"/>
    <w:rsid w:val="007A0927"/>
    <w:rsid w:val="007A0DEA"/>
    <w:rsid w:val="007A0E7A"/>
    <w:rsid w:val="007A1171"/>
    <w:rsid w:val="007A1274"/>
    <w:rsid w:val="007A19C5"/>
    <w:rsid w:val="007A1B4A"/>
    <w:rsid w:val="007A2CB3"/>
    <w:rsid w:val="007A3742"/>
    <w:rsid w:val="007A392E"/>
    <w:rsid w:val="007A3941"/>
    <w:rsid w:val="007A40FE"/>
    <w:rsid w:val="007A4457"/>
    <w:rsid w:val="007A4678"/>
    <w:rsid w:val="007A469C"/>
    <w:rsid w:val="007A4F91"/>
    <w:rsid w:val="007A52D8"/>
    <w:rsid w:val="007A5353"/>
    <w:rsid w:val="007A5372"/>
    <w:rsid w:val="007A53AA"/>
    <w:rsid w:val="007A578B"/>
    <w:rsid w:val="007A5C50"/>
    <w:rsid w:val="007A5D93"/>
    <w:rsid w:val="007A5F36"/>
    <w:rsid w:val="007B06B8"/>
    <w:rsid w:val="007B082D"/>
    <w:rsid w:val="007B08C3"/>
    <w:rsid w:val="007B24ED"/>
    <w:rsid w:val="007B2979"/>
    <w:rsid w:val="007B2DE1"/>
    <w:rsid w:val="007B38BC"/>
    <w:rsid w:val="007B3B4E"/>
    <w:rsid w:val="007B4454"/>
    <w:rsid w:val="007B4817"/>
    <w:rsid w:val="007B4F30"/>
    <w:rsid w:val="007B550D"/>
    <w:rsid w:val="007B5978"/>
    <w:rsid w:val="007B5B8C"/>
    <w:rsid w:val="007B5BF4"/>
    <w:rsid w:val="007B66B4"/>
    <w:rsid w:val="007B6A0B"/>
    <w:rsid w:val="007B6F47"/>
    <w:rsid w:val="007B711E"/>
    <w:rsid w:val="007B74CC"/>
    <w:rsid w:val="007C0018"/>
    <w:rsid w:val="007C0255"/>
    <w:rsid w:val="007C0628"/>
    <w:rsid w:val="007C092B"/>
    <w:rsid w:val="007C0B9D"/>
    <w:rsid w:val="007C0CA9"/>
    <w:rsid w:val="007C10B3"/>
    <w:rsid w:val="007C168F"/>
    <w:rsid w:val="007C1D3F"/>
    <w:rsid w:val="007C1D6E"/>
    <w:rsid w:val="007C1E59"/>
    <w:rsid w:val="007C1EEB"/>
    <w:rsid w:val="007C27E8"/>
    <w:rsid w:val="007C2853"/>
    <w:rsid w:val="007C38FF"/>
    <w:rsid w:val="007C4724"/>
    <w:rsid w:val="007C52E1"/>
    <w:rsid w:val="007C539B"/>
    <w:rsid w:val="007C586B"/>
    <w:rsid w:val="007C58C0"/>
    <w:rsid w:val="007C5F78"/>
    <w:rsid w:val="007C6A4B"/>
    <w:rsid w:val="007C6FC6"/>
    <w:rsid w:val="007C75F7"/>
    <w:rsid w:val="007C7C55"/>
    <w:rsid w:val="007C7F5B"/>
    <w:rsid w:val="007D001A"/>
    <w:rsid w:val="007D191E"/>
    <w:rsid w:val="007D19D3"/>
    <w:rsid w:val="007D19ED"/>
    <w:rsid w:val="007D1D61"/>
    <w:rsid w:val="007D1D62"/>
    <w:rsid w:val="007D1EA1"/>
    <w:rsid w:val="007D22A8"/>
    <w:rsid w:val="007D22D7"/>
    <w:rsid w:val="007D2AE8"/>
    <w:rsid w:val="007D2C56"/>
    <w:rsid w:val="007D37C5"/>
    <w:rsid w:val="007D3E65"/>
    <w:rsid w:val="007D3F2F"/>
    <w:rsid w:val="007D4537"/>
    <w:rsid w:val="007D4630"/>
    <w:rsid w:val="007D4E03"/>
    <w:rsid w:val="007D708D"/>
    <w:rsid w:val="007D7FDD"/>
    <w:rsid w:val="007E0024"/>
    <w:rsid w:val="007E0135"/>
    <w:rsid w:val="007E0A0A"/>
    <w:rsid w:val="007E0A27"/>
    <w:rsid w:val="007E0A50"/>
    <w:rsid w:val="007E0A5C"/>
    <w:rsid w:val="007E0D3D"/>
    <w:rsid w:val="007E1447"/>
    <w:rsid w:val="007E1722"/>
    <w:rsid w:val="007E1BDD"/>
    <w:rsid w:val="007E1E85"/>
    <w:rsid w:val="007E26F9"/>
    <w:rsid w:val="007E26FF"/>
    <w:rsid w:val="007E44B6"/>
    <w:rsid w:val="007E4995"/>
    <w:rsid w:val="007E4E1A"/>
    <w:rsid w:val="007E4F23"/>
    <w:rsid w:val="007E5555"/>
    <w:rsid w:val="007E55FD"/>
    <w:rsid w:val="007E5D5E"/>
    <w:rsid w:val="007E62D1"/>
    <w:rsid w:val="007E69F8"/>
    <w:rsid w:val="007E70AA"/>
    <w:rsid w:val="007E7676"/>
    <w:rsid w:val="007E77F6"/>
    <w:rsid w:val="007E792F"/>
    <w:rsid w:val="007F012C"/>
    <w:rsid w:val="007F0BAF"/>
    <w:rsid w:val="007F1029"/>
    <w:rsid w:val="007F15AB"/>
    <w:rsid w:val="007F16F2"/>
    <w:rsid w:val="007F1A71"/>
    <w:rsid w:val="007F1C22"/>
    <w:rsid w:val="007F1CD2"/>
    <w:rsid w:val="007F1E8A"/>
    <w:rsid w:val="007F207C"/>
    <w:rsid w:val="007F250B"/>
    <w:rsid w:val="007F2A99"/>
    <w:rsid w:val="007F3BCB"/>
    <w:rsid w:val="007F4262"/>
    <w:rsid w:val="007F4F6E"/>
    <w:rsid w:val="007F534E"/>
    <w:rsid w:val="007F567A"/>
    <w:rsid w:val="007F5702"/>
    <w:rsid w:val="007F5E24"/>
    <w:rsid w:val="007F6057"/>
    <w:rsid w:val="007F6712"/>
    <w:rsid w:val="007F6866"/>
    <w:rsid w:val="007F68D1"/>
    <w:rsid w:val="007F6C04"/>
    <w:rsid w:val="007F6D40"/>
    <w:rsid w:val="007F6D80"/>
    <w:rsid w:val="007F78FB"/>
    <w:rsid w:val="00800382"/>
    <w:rsid w:val="0080044D"/>
    <w:rsid w:val="00800829"/>
    <w:rsid w:val="00801A7F"/>
    <w:rsid w:val="00801F34"/>
    <w:rsid w:val="00801F82"/>
    <w:rsid w:val="008020DD"/>
    <w:rsid w:val="00802CDF"/>
    <w:rsid w:val="00802F05"/>
    <w:rsid w:val="0080352D"/>
    <w:rsid w:val="00803B8F"/>
    <w:rsid w:val="00803D0B"/>
    <w:rsid w:val="008041D1"/>
    <w:rsid w:val="00804BFA"/>
    <w:rsid w:val="00804EEE"/>
    <w:rsid w:val="00804EF1"/>
    <w:rsid w:val="008051C6"/>
    <w:rsid w:val="0080577F"/>
    <w:rsid w:val="00805BE1"/>
    <w:rsid w:val="00806081"/>
    <w:rsid w:val="008067AD"/>
    <w:rsid w:val="008071E1"/>
    <w:rsid w:val="00807DE8"/>
    <w:rsid w:val="00810507"/>
    <w:rsid w:val="00810566"/>
    <w:rsid w:val="00810777"/>
    <w:rsid w:val="00810C0F"/>
    <w:rsid w:val="00811065"/>
    <w:rsid w:val="00811A04"/>
    <w:rsid w:val="00811CFC"/>
    <w:rsid w:val="00811D04"/>
    <w:rsid w:val="00811D13"/>
    <w:rsid w:val="0081218F"/>
    <w:rsid w:val="00812402"/>
    <w:rsid w:val="00812733"/>
    <w:rsid w:val="008127BB"/>
    <w:rsid w:val="0081292B"/>
    <w:rsid w:val="00812F04"/>
    <w:rsid w:val="008135DB"/>
    <w:rsid w:val="00813971"/>
    <w:rsid w:val="00813A2C"/>
    <w:rsid w:val="00813E21"/>
    <w:rsid w:val="00813EDD"/>
    <w:rsid w:val="00814A76"/>
    <w:rsid w:val="00814ABB"/>
    <w:rsid w:val="00815394"/>
    <w:rsid w:val="00816284"/>
    <w:rsid w:val="0081683E"/>
    <w:rsid w:val="00816905"/>
    <w:rsid w:val="00816B02"/>
    <w:rsid w:val="00817026"/>
    <w:rsid w:val="0082026B"/>
    <w:rsid w:val="008203EB"/>
    <w:rsid w:val="00820C3F"/>
    <w:rsid w:val="00820ECD"/>
    <w:rsid w:val="00820FCF"/>
    <w:rsid w:val="008210F2"/>
    <w:rsid w:val="008211AF"/>
    <w:rsid w:val="0082139A"/>
    <w:rsid w:val="00822537"/>
    <w:rsid w:val="00822AE2"/>
    <w:rsid w:val="00822E30"/>
    <w:rsid w:val="00822EF9"/>
    <w:rsid w:val="00823046"/>
    <w:rsid w:val="008230C8"/>
    <w:rsid w:val="008231AA"/>
    <w:rsid w:val="008231D4"/>
    <w:rsid w:val="00823706"/>
    <w:rsid w:val="00823DEA"/>
    <w:rsid w:val="00824595"/>
    <w:rsid w:val="008247C2"/>
    <w:rsid w:val="00825137"/>
    <w:rsid w:val="008255E9"/>
    <w:rsid w:val="00825942"/>
    <w:rsid w:val="00826457"/>
    <w:rsid w:val="00826462"/>
    <w:rsid w:val="00826B83"/>
    <w:rsid w:val="00826C84"/>
    <w:rsid w:val="00827714"/>
    <w:rsid w:val="00827793"/>
    <w:rsid w:val="00827A94"/>
    <w:rsid w:val="00830074"/>
    <w:rsid w:val="0083034B"/>
    <w:rsid w:val="00831B4E"/>
    <w:rsid w:val="00831B84"/>
    <w:rsid w:val="008321E9"/>
    <w:rsid w:val="0083278F"/>
    <w:rsid w:val="00833B09"/>
    <w:rsid w:val="00833CD0"/>
    <w:rsid w:val="008341A3"/>
    <w:rsid w:val="008347E5"/>
    <w:rsid w:val="0083493B"/>
    <w:rsid w:val="008349B7"/>
    <w:rsid w:val="00834D8D"/>
    <w:rsid w:val="008350B8"/>
    <w:rsid w:val="00835619"/>
    <w:rsid w:val="00835DEF"/>
    <w:rsid w:val="00836255"/>
    <w:rsid w:val="0083699C"/>
    <w:rsid w:val="00836BF7"/>
    <w:rsid w:val="0083710E"/>
    <w:rsid w:val="00837252"/>
    <w:rsid w:val="0083751C"/>
    <w:rsid w:val="008375E9"/>
    <w:rsid w:val="00840CD9"/>
    <w:rsid w:val="008417B1"/>
    <w:rsid w:val="00841DEC"/>
    <w:rsid w:val="00841EE5"/>
    <w:rsid w:val="00842B26"/>
    <w:rsid w:val="008434ED"/>
    <w:rsid w:val="00843911"/>
    <w:rsid w:val="00843ECB"/>
    <w:rsid w:val="0084484D"/>
    <w:rsid w:val="00845022"/>
    <w:rsid w:val="008450BB"/>
    <w:rsid w:val="008457FB"/>
    <w:rsid w:val="00845A80"/>
    <w:rsid w:val="00846044"/>
    <w:rsid w:val="008461AF"/>
    <w:rsid w:val="0084622E"/>
    <w:rsid w:val="00846437"/>
    <w:rsid w:val="0084668B"/>
    <w:rsid w:val="0084684B"/>
    <w:rsid w:val="0084686A"/>
    <w:rsid w:val="00847539"/>
    <w:rsid w:val="00847587"/>
    <w:rsid w:val="00847749"/>
    <w:rsid w:val="0084799E"/>
    <w:rsid w:val="008503BD"/>
    <w:rsid w:val="0085070D"/>
    <w:rsid w:val="00850749"/>
    <w:rsid w:val="00850D14"/>
    <w:rsid w:val="00851087"/>
    <w:rsid w:val="0085129F"/>
    <w:rsid w:val="00852639"/>
    <w:rsid w:val="008531D0"/>
    <w:rsid w:val="008533A3"/>
    <w:rsid w:val="00853794"/>
    <w:rsid w:val="00853CE3"/>
    <w:rsid w:val="00853D11"/>
    <w:rsid w:val="00854181"/>
    <w:rsid w:val="00854789"/>
    <w:rsid w:val="008547EE"/>
    <w:rsid w:val="00854AD8"/>
    <w:rsid w:val="00854BC7"/>
    <w:rsid w:val="00854CCF"/>
    <w:rsid w:val="00854EEF"/>
    <w:rsid w:val="00855945"/>
    <w:rsid w:val="00855AEE"/>
    <w:rsid w:val="00856004"/>
    <w:rsid w:val="008564B3"/>
    <w:rsid w:val="008564CE"/>
    <w:rsid w:val="008567D5"/>
    <w:rsid w:val="00856B0B"/>
    <w:rsid w:val="00857073"/>
    <w:rsid w:val="008571A5"/>
    <w:rsid w:val="008600FB"/>
    <w:rsid w:val="00860369"/>
    <w:rsid w:val="00860884"/>
    <w:rsid w:val="00860B54"/>
    <w:rsid w:val="00860ECD"/>
    <w:rsid w:val="008611C0"/>
    <w:rsid w:val="008612D5"/>
    <w:rsid w:val="0086132B"/>
    <w:rsid w:val="00861B67"/>
    <w:rsid w:val="00861F5A"/>
    <w:rsid w:val="0086283B"/>
    <w:rsid w:val="00862EB5"/>
    <w:rsid w:val="00862F41"/>
    <w:rsid w:val="00864010"/>
    <w:rsid w:val="008640F0"/>
    <w:rsid w:val="00864798"/>
    <w:rsid w:val="0086492A"/>
    <w:rsid w:val="00864985"/>
    <w:rsid w:val="008649DD"/>
    <w:rsid w:val="00865537"/>
    <w:rsid w:val="00865718"/>
    <w:rsid w:val="008661EC"/>
    <w:rsid w:val="00866745"/>
    <w:rsid w:val="0086680A"/>
    <w:rsid w:val="00866F20"/>
    <w:rsid w:val="00867482"/>
    <w:rsid w:val="008703E4"/>
    <w:rsid w:val="00870C6C"/>
    <w:rsid w:val="00870DC4"/>
    <w:rsid w:val="00872267"/>
    <w:rsid w:val="00872BB5"/>
    <w:rsid w:val="00872DAD"/>
    <w:rsid w:val="00872E3D"/>
    <w:rsid w:val="00873019"/>
    <w:rsid w:val="00873785"/>
    <w:rsid w:val="00873984"/>
    <w:rsid w:val="00875027"/>
    <w:rsid w:val="008751A0"/>
    <w:rsid w:val="008754D0"/>
    <w:rsid w:val="00875561"/>
    <w:rsid w:val="00875CD6"/>
    <w:rsid w:val="00875D2A"/>
    <w:rsid w:val="008762F9"/>
    <w:rsid w:val="00876C7A"/>
    <w:rsid w:val="00876CBC"/>
    <w:rsid w:val="00876DC3"/>
    <w:rsid w:val="00876F1E"/>
    <w:rsid w:val="00877299"/>
    <w:rsid w:val="0087767E"/>
    <w:rsid w:val="0088016A"/>
    <w:rsid w:val="00880250"/>
    <w:rsid w:val="008803D0"/>
    <w:rsid w:val="008805F3"/>
    <w:rsid w:val="00880B24"/>
    <w:rsid w:val="00880BE9"/>
    <w:rsid w:val="00880D8D"/>
    <w:rsid w:val="00880FAD"/>
    <w:rsid w:val="00881042"/>
    <w:rsid w:val="00881D07"/>
    <w:rsid w:val="00881E20"/>
    <w:rsid w:val="00882499"/>
    <w:rsid w:val="008827F3"/>
    <w:rsid w:val="00882AC0"/>
    <w:rsid w:val="00883D28"/>
    <w:rsid w:val="00883EF7"/>
    <w:rsid w:val="00883F36"/>
    <w:rsid w:val="00884D03"/>
    <w:rsid w:val="008857F5"/>
    <w:rsid w:val="00885833"/>
    <w:rsid w:val="008859C5"/>
    <w:rsid w:val="00887092"/>
    <w:rsid w:val="0088788B"/>
    <w:rsid w:val="00887C68"/>
    <w:rsid w:val="00887DF7"/>
    <w:rsid w:val="00890304"/>
    <w:rsid w:val="008906E4"/>
    <w:rsid w:val="008907A2"/>
    <w:rsid w:val="00890DBB"/>
    <w:rsid w:val="00891458"/>
    <w:rsid w:val="00891673"/>
    <w:rsid w:val="00892220"/>
    <w:rsid w:val="008924C7"/>
    <w:rsid w:val="00892502"/>
    <w:rsid w:val="00893345"/>
    <w:rsid w:val="008940B4"/>
    <w:rsid w:val="00894977"/>
    <w:rsid w:val="008954A5"/>
    <w:rsid w:val="00895567"/>
    <w:rsid w:val="008955E2"/>
    <w:rsid w:val="00895DD9"/>
    <w:rsid w:val="00895EE1"/>
    <w:rsid w:val="008967FD"/>
    <w:rsid w:val="008969BC"/>
    <w:rsid w:val="008969E3"/>
    <w:rsid w:val="00896A99"/>
    <w:rsid w:val="00896F3F"/>
    <w:rsid w:val="008970B6"/>
    <w:rsid w:val="008972AF"/>
    <w:rsid w:val="008977EF"/>
    <w:rsid w:val="00897D1F"/>
    <w:rsid w:val="008A012C"/>
    <w:rsid w:val="008A05B2"/>
    <w:rsid w:val="008A09AB"/>
    <w:rsid w:val="008A0CDF"/>
    <w:rsid w:val="008A1166"/>
    <w:rsid w:val="008A121B"/>
    <w:rsid w:val="008A12FD"/>
    <w:rsid w:val="008A1E58"/>
    <w:rsid w:val="008A29D5"/>
    <w:rsid w:val="008A2A0C"/>
    <w:rsid w:val="008A2EB0"/>
    <w:rsid w:val="008A39C7"/>
    <w:rsid w:val="008A3D77"/>
    <w:rsid w:val="008A3E40"/>
    <w:rsid w:val="008A3E8A"/>
    <w:rsid w:val="008A4B25"/>
    <w:rsid w:val="008A5815"/>
    <w:rsid w:val="008A5994"/>
    <w:rsid w:val="008A5A8F"/>
    <w:rsid w:val="008A5BC7"/>
    <w:rsid w:val="008A5BCA"/>
    <w:rsid w:val="008A631F"/>
    <w:rsid w:val="008A75CC"/>
    <w:rsid w:val="008A7FDF"/>
    <w:rsid w:val="008B047A"/>
    <w:rsid w:val="008B06EF"/>
    <w:rsid w:val="008B07F7"/>
    <w:rsid w:val="008B1F82"/>
    <w:rsid w:val="008B23DC"/>
    <w:rsid w:val="008B37BD"/>
    <w:rsid w:val="008B38E6"/>
    <w:rsid w:val="008B38F5"/>
    <w:rsid w:val="008B4BA1"/>
    <w:rsid w:val="008B4D2E"/>
    <w:rsid w:val="008B5C02"/>
    <w:rsid w:val="008B6715"/>
    <w:rsid w:val="008B6FDD"/>
    <w:rsid w:val="008B71B9"/>
    <w:rsid w:val="008B7813"/>
    <w:rsid w:val="008B7AD4"/>
    <w:rsid w:val="008C03B5"/>
    <w:rsid w:val="008C11B7"/>
    <w:rsid w:val="008C16F8"/>
    <w:rsid w:val="008C2050"/>
    <w:rsid w:val="008C216C"/>
    <w:rsid w:val="008C2E7E"/>
    <w:rsid w:val="008C2FD9"/>
    <w:rsid w:val="008C31AF"/>
    <w:rsid w:val="008C3569"/>
    <w:rsid w:val="008C3CA6"/>
    <w:rsid w:val="008C3D94"/>
    <w:rsid w:val="008C3E62"/>
    <w:rsid w:val="008C42A0"/>
    <w:rsid w:val="008C441C"/>
    <w:rsid w:val="008C4731"/>
    <w:rsid w:val="008C4982"/>
    <w:rsid w:val="008C5706"/>
    <w:rsid w:val="008C6467"/>
    <w:rsid w:val="008C695B"/>
    <w:rsid w:val="008C7207"/>
    <w:rsid w:val="008C76B2"/>
    <w:rsid w:val="008C7C7E"/>
    <w:rsid w:val="008D02F2"/>
    <w:rsid w:val="008D06ED"/>
    <w:rsid w:val="008D07B4"/>
    <w:rsid w:val="008D0926"/>
    <w:rsid w:val="008D0E80"/>
    <w:rsid w:val="008D14B9"/>
    <w:rsid w:val="008D14BB"/>
    <w:rsid w:val="008D185F"/>
    <w:rsid w:val="008D2A31"/>
    <w:rsid w:val="008D3256"/>
    <w:rsid w:val="008D3457"/>
    <w:rsid w:val="008D4259"/>
    <w:rsid w:val="008D46A8"/>
    <w:rsid w:val="008D4E68"/>
    <w:rsid w:val="008D5D4F"/>
    <w:rsid w:val="008D651E"/>
    <w:rsid w:val="008D6D77"/>
    <w:rsid w:val="008D7291"/>
    <w:rsid w:val="008D77D9"/>
    <w:rsid w:val="008D788F"/>
    <w:rsid w:val="008D7EC1"/>
    <w:rsid w:val="008E029B"/>
    <w:rsid w:val="008E04CB"/>
    <w:rsid w:val="008E09D6"/>
    <w:rsid w:val="008E0FCF"/>
    <w:rsid w:val="008E1867"/>
    <w:rsid w:val="008E18DD"/>
    <w:rsid w:val="008E1F7E"/>
    <w:rsid w:val="008E2192"/>
    <w:rsid w:val="008E2280"/>
    <w:rsid w:val="008E231F"/>
    <w:rsid w:val="008E246E"/>
    <w:rsid w:val="008E2747"/>
    <w:rsid w:val="008E2A1E"/>
    <w:rsid w:val="008E2AD4"/>
    <w:rsid w:val="008E303A"/>
    <w:rsid w:val="008E3978"/>
    <w:rsid w:val="008E4600"/>
    <w:rsid w:val="008E47B0"/>
    <w:rsid w:val="008E4818"/>
    <w:rsid w:val="008E4C57"/>
    <w:rsid w:val="008E4FD5"/>
    <w:rsid w:val="008E5755"/>
    <w:rsid w:val="008E5981"/>
    <w:rsid w:val="008E5A65"/>
    <w:rsid w:val="008E5B13"/>
    <w:rsid w:val="008E5D3D"/>
    <w:rsid w:val="008E5EBA"/>
    <w:rsid w:val="008E62E0"/>
    <w:rsid w:val="008E6338"/>
    <w:rsid w:val="008E700E"/>
    <w:rsid w:val="008E77DC"/>
    <w:rsid w:val="008E7B6C"/>
    <w:rsid w:val="008F0296"/>
    <w:rsid w:val="008F03EC"/>
    <w:rsid w:val="008F0C05"/>
    <w:rsid w:val="008F13AA"/>
    <w:rsid w:val="008F16C4"/>
    <w:rsid w:val="008F1CCB"/>
    <w:rsid w:val="008F247D"/>
    <w:rsid w:val="008F294D"/>
    <w:rsid w:val="008F2B5A"/>
    <w:rsid w:val="008F3127"/>
    <w:rsid w:val="008F3CE0"/>
    <w:rsid w:val="008F3D7E"/>
    <w:rsid w:val="008F4260"/>
    <w:rsid w:val="008F474E"/>
    <w:rsid w:val="008F482A"/>
    <w:rsid w:val="008F4B58"/>
    <w:rsid w:val="008F54B6"/>
    <w:rsid w:val="008F55A6"/>
    <w:rsid w:val="008F56DE"/>
    <w:rsid w:val="008F5E3D"/>
    <w:rsid w:val="008F6046"/>
    <w:rsid w:val="008F652F"/>
    <w:rsid w:val="008F6892"/>
    <w:rsid w:val="008F6B30"/>
    <w:rsid w:val="008F730A"/>
    <w:rsid w:val="008F734F"/>
    <w:rsid w:val="008F77C3"/>
    <w:rsid w:val="009000CC"/>
    <w:rsid w:val="0090036F"/>
    <w:rsid w:val="0090062B"/>
    <w:rsid w:val="00901680"/>
    <w:rsid w:val="00901BD4"/>
    <w:rsid w:val="00901CC5"/>
    <w:rsid w:val="0090263F"/>
    <w:rsid w:val="00903490"/>
    <w:rsid w:val="00903E12"/>
    <w:rsid w:val="00904063"/>
    <w:rsid w:val="0090414A"/>
    <w:rsid w:val="0090439D"/>
    <w:rsid w:val="00904853"/>
    <w:rsid w:val="00904970"/>
    <w:rsid w:val="00904A19"/>
    <w:rsid w:val="00904AB7"/>
    <w:rsid w:val="009059FF"/>
    <w:rsid w:val="0090641C"/>
    <w:rsid w:val="009065D8"/>
    <w:rsid w:val="00906693"/>
    <w:rsid w:val="00906B0F"/>
    <w:rsid w:val="00906CFA"/>
    <w:rsid w:val="00906CFC"/>
    <w:rsid w:val="00906D17"/>
    <w:rsid w:val="0090720D"/>
    <w:rsid w:val="0090747F"/>
    <w:rsid w:val="009075EB"/>
    <w:rsid w:val="009106CC"/>
    <w:rsid w:val="00910A53"/>
    <w:rsid w:val="00910EEF"/>
    <w:rsid w:val="009115B5"/>
    <w:rsid w:val="00911817"/>
    <w:rsid w:val="00911BC4"/>
    <w:rsid w:val="009122C5"/>
    <w:rsid w:val="0091299F"/>
    <w:rsid w:val="00912D78"/>
    <w:rsid w:val="0091340F"/>
    <w:rsid w:val="0091356D"/>
    <w:rsid w:val="00913AB6"/>
    <w:rsid w:val="00913BC8"/>
    <w:rsid w:val="00913D87"/>
    <w:rsid w:val="00913F40"/>
    <w:rsid w:val="00914237"/>
    <w:rsid w:val="00914A57"/>
    <w:rsid w:val="00914EF7"/>
    <w:rsid w:val="00914FA8"/>
    <w:rsid w:val="009155FA"/>
    <w:rsid w:val="009157F7"/>
    <w:rsid w:val="00915A53"/>
    <w:rsid w:val="009162C6"/>
    <w:rsid w:val="009166F4"/>
    <w:rsid w:val="00916ED1"/>
    <w:rsid w:val="009170F1"/>
    <w:rsid w:val="009173CC"/>
    <w:rsid w:val="00917835"/>
    <w:rsid w:val="00917AD6"/>
    <w:rsid w:val="00917E6C"/>
    <w:rsid w:val="009200F5"/>
    <w:rsid w:val="009206CE"/>
    <w:rsid w:val="00920F0E"/>
    <w:rsid w:val="009212BB"/>
    <w:rsid w:val="00921A74"/>
    <w:rsid w:val="00922041"/>
    <w:rsid w:val="00922356"/>
    <w:rsid w:val="0092238C"/>
    <w:rsid w:val="009223FA"/>
    <w:rsid w:val="00922417"/>
    <w:rsid w:val="00922ABA"/>
    <w:rsid w:val="00922BCA"/>
    <w:rsid w:val="00922F42"/>
    <w:rsid w:val="00923065"/>
    <w:rsid w:val="00923D67"/>
    <w:rsid w:val="0092428D"/>
    <w:rsid w:val="00924713"/>
    <w:rsid w:val="00924AE9"/>
    <w:rsid w:val="009252F3"/>
    <w:rsid w:val="0092593F"/>
    <w:rsid w:val="00925EEE"/>
    <w:rsid w:val="00926161"/>
    <w:rsid w:val="0092619B"/>
    <w:rsid w:val="00926655"/>
    <w:rsid w:val="00926907"/>
    <w:rsid w:val="00926FCA"/>
    <w:rsid w:val="0093073A"/>
    <w:rsid w:val="00930851"/>
    <w:rsid w:val="00930B10"/>
    <w:rsid w:val="00930E74"/>
    <w:rsid w:val="00930FBF"/>
    <w:rsid w:val="00931CD2"/>
    <w:rsid w:val="00931D4F"/>
    <w:rsid w:val="00932F9F"/>
    <w:rsid w:val="00933B22"/>
    <w:rsid w:val="00933F78"/>
    <w:rsid w:val="00934B9F"/>
    <w:rsid w:val="00934E6C"/>
    <w:rsid w:val="00935286"/>
    <w:rsid w:val="009353C8"/>
    <w:rsid w:val="0093585E"/>
    <w:rsid w:val="0093587E"/>
    <w:rsid w:val="009363BB"/>
    <w:rsid w:val="00936403"/>
    <w:rsid w:val="00936FCB"/>
    <w:rsid w:val="00937379"/>
    <w:rsid w:val="0093745C"/>
    <w:rsid w:val="00937D85"/>
    <w:rsid w:val="00941B98"/>
    <w:rsid w:val="00941F50"/>
    <w:rsid w:val="00941F9B"/>
    <w:rsid w:val="0094229B"/>
    <w:rsid w:val="009422A7"/>
    <w:rsid w:val="009427C6"/>
    <w:rsid w:val="0094281C"/>
    <w:rsid w:val="0094282F"/>
    <w:rsid w:val="00942BDA"/>
    <w:rsid w:val="00942C08"/>
    <w:rsid w:val="00943CC7"/>
    <w:rsid w:val="0094444D"/>
    <w:rsid w:val="009447AA"/>
    <w:rsid w:val="00945B3A"/>
    <w:rsid w:val="00945F8C"/>
    <w:rsid w:val="00946960"/>
    <w:rsid w:val="00947036"/>
    <w:rsid w:val="009477D2"/>
    <w:rsid w:val="00947F4F"/>
    <w:rsid w:val="0095078A"/>
    <w:rsid w:val="00950C0F"/>
    <w:rsid w:val="00951258"/>
    <w:rsid w:val="0095183D"/>
    <w:rsid w:val="009518AE"/>
    <w:rsid w:val="009518EE"/>
    <w:rsid w:val="009529C9"/>
    <w:rsid w:val="00952A84"/>
    <w:rsid w:val="00952DFE"/>
    <w:rsid w:val="00952F83"/>
    <w:rsid w:val="00953209"/>
    <w:rsid w:val="0095394B"/>
    <w:rsid w:val="00953E36"/>
    <w:rsid w:val="00953FA6"/>
    <w:rsid w:val="00954343"/>
    <w:rsid w:val="00954C82"/>
    <w:rsid w:val="00954FE6"/>
    <w:rsid w:val="00955054"/>
    <w:rsid w:val="009556D9"/>
    <w:rsid w:val="00955857"/>
    <w:rsid w:val="00955CE0"/>
    <w:rsid w:val="00955D23"/>
    <w:rsid w:val="00956707"/>
    <w:rsid w:val="009568C1"/>
    <w:rsid w:val="009568FC"/>
    <w:rsid w:val="00956ABB"/>
    <w:rsid w:val="0095739E"/>
    <w:rsid w:val="00957720"/>
    <w:rsid w:val="009601A4"/>
    <w:rsid w:val="0096020C"/>
    <w:rsid w:val="0096032D"/>
    <w:rsid w:val="00960549"/>
    <w:rsid w:val="00960643"/>
    <w:rsid w:val="00960ECA"/>
    <w:rsid w:val="009612F7"/>
    <w:rsid w:val="00961361"/>
    <w:rsid w:val="00961BF0"/>
    <w:rsid w:val="0096265F"/>
    <w:rsid w:val="00962C3D"/>
    <w:rsid w:val="00963425"/>
    <w:rsid w:val="00963863"/>
    <w:rsid w:val="00963B8C"/>
    <w:rsid w:val="009644BD"/>
    <w:rsid w:val="00964BAE"/>
    <w:rsid w:val="009653C1"/>
    <w:rsid w:val="00965FFF"/>
    <w:rsid w:val="009665E7"/>
    <w:rsid w:val="0096709D"/>
    <w:rsid w:val="009676F6"/>
    <w:rsid w:val="00967B25"/>
    <w:rsid w:val="00967F0F"/>
    <w:rsid w:val="00970448"/>
    <w:rsid w:val="0097090A"/>
    <w:rsid w:val="0097170C"/>
    <w:rsid w:val="009717ED"/>
    <w:rsid w:val="009719A7"/>
    <w:rsid w:val="0097217C"/>
    <w:rsid w:val="00972344"/>
    <w:rsid w:val="00972751"/>
    <w:rsid w:val="00973136"/>
    <w:rsid w:val="0097340C"/>
    <w:rsid w:val="00974422"/>
    <w:rsid w:val="00974573"/>
    <w:rsid w:val="0097460A"/>
    <w:rsid w:val="00974A0C"/>
    <w:rsid w:val="00974B9A"/>
    <w:rsid w:val="009761E2"/>
    <w:rsid w:val="00976B6F"/>
    <w:rsid w:val="0097705B"/>
    <w:rsid w:val="00977693"/>
    <w:rsid w:val="0097775A"/>
    <w:rsid w:val="009800C9"/>
    <w:rsid w:val="009804C5"/>
    <w:rsid w:val="00980D8F"/>
    <w:rsid w:val="0098137F"/>
    <w:rsid w:val="00982A98"/>
    <w:rsid w:val="00982B9A"/>
    <w:rsid w:val="009845AB"/>
    <w:rsid w:val="0098488C"/>
    <w:rsid w:val="0098502F"/>
    <w:rsid w:val="0098513A"/>
    <w:rsid w:val="0098583E"/>
    <w:rsid w:val="009863A5"/>
    <w:rsid w:val="00986691"/>
    <w:rsid w:val="009867B4"/>
    <w:rsid w:val="00986CDA"/>
    <w:rsid w:val="00986D3D"/>
    <w:rsid w:val="00987204"/>
    <w:rsid w:val="00987C1E"/>
    <w:rsid w:val="0099023A"/>
    <w:rsid w:val="0099097E"/>
    <w:rsid w:val="00991463"/>
    <w:rsid w:val="00991C4F"/>
    <w:rsid w:val="00992FE3"/>
    <w:rsid w:val="0099381C"/>
    <w:rsid w:val="00994268"/>
    <w:rsid w:val="00994304"/>
    <w:rsid w:val="0099544B"/>
    <w:rsid w:val="0099571A"/>
    <w:rsid w:val="00995DAC"/>
    <w:rsid w:val="00996A86"/>
    <w:rsid w:val="00997C06"/>
    <w:rsid w:val="00997D7F"/>
    <w:rsid w:val="00997FAC"/>
    <w:rsid w:val="009A0118"/>
    <w:rsid w:val="009A0280"/>
    <w:rsid w:val="009A0B18"/>
    <w:rsid w:val="009A0CC9"/>
    <w:rsid w:val="009A12B8"/>
    <w:rsid w:val="009A16E3"/>
    <w:rsid w:val="009A1F56"/>
    <w:rsid w:val="009A264F"/>
    <w:rsid w:val="009A27D0"/>
    <w:rsid w:val="009A3480"/>
    <w:rsid w:val="009A3532"/>
    <w:rsid w:val="009A35E3"/>
    <w:rsid w:val="009A408B"/>
    <w:rsid w:val="009A4311"/>
    <w:rsid w:val="009A4459"/>
    <w:rsid w:val="009A4565"/>
    <w:rsid w:val="009A4E6E"/>
    <w:rsid w:val="009A6CC2"/>
    <w:rsid w:val="009A6E48"/>
    <w:rsid w:val="009A7DAA"/>
    <w:rsid w:val="009A7E5F"/>
    <w:rsid w:val="009B0356"/>
    <w:rsid w:val="009B0640"/>
    <w:rsid w:val="009B0ADA"/>
    <w:rsid w:val="009B1725"/>
    <w:rsid w:val="009B197D"/>
    <w:rsid w:val="009B1AA2"/>
    <w:rsid w:val="009B1FE0"/>
    <w:rsid w:val="009B215D"/>
    <w:rsid w:val="009B23AF"/>
    <w:rsid w:val="009B2F64"/>
    <w:rsid w:val="009B31E3"/>
    <w:rsid w:val="009B35C8"/>
    <w:rsid w:val="009B3885"/>
    <w:rsid w:val="009B3C55"/>
    <w:rsid w:val="009B3F25"/>
    <w:rsid w:val="009B408C"/>
    <w:rsid w:val="009B4317"/>
    <w:rsid w:val="009B44BC"/>
    <w:rsid w:val="009B526F"/>
    <w:rsid w:val="009B5A8F"/>
    <w:rsid w:val="009B6A58"/>
    <w:rsid w:val="009B6F84"/>
    <w:rsid w:val="009B705A"/>
    <w:rsid w:val="009C0150"/>
    <w:rsid w:val="009C020F"/>
    <w:rsid w:val="009C05A5"/>
    <w:rsid w:val="009C0AA3"/>
    <w:rsid w:val="009C0DB1"/>
    <w:rsid w:val="009C1439"/>
    <w:rsid w:val="009C1A34"/>
    <w:rsid w:val="009C1F9E"/>
    <w:rsid w:val="009C20D2"/>
    <w:rsid w:val="009C2FB1"/>
    <w:rsid w:val="009C35C5"/>
    <w:rsid w:val="009C3950"/>
    <w:rsid w:val="009C406A"/>
    <w:rsid w:val="009C4510"/>
    <w:rsid w:val="009C4DE4"/>
    <w:rsid w:val="009C530E"/>
    <w:rsid w:val="009C69DA"/>
    <w:rsid w:val="009C6A7A"/>
    <w:rsid w:val="009C72DE"/>
    <w:rsid w:val="009D015E"/>
    <w:rsid w:val="009D0B41"/>
    <w:rsid w:val="009D10B4"/>
    <w:rsid w:val="009D11BB"/>
    <w:rsid w:val="009D1DA9"/>
    <w:rsid w:val="009D2326"/>
    <w:rsid w:val="009D274B"/>
    <w:rsid w:val="009D2DA4"/>
    <w:rsid w:val="009D2FA9"/>
    <w:rsid w:val="009D314A"/>
    <w:rsid w:val="009D3C9A"/>
    <w:rsid w:val="009D40DA"/>
    <w:rsid w:val="009D4318"/>
    <w:rsid w:val="009D4325"/>
    <w:rsid w:val="009D446D"/>
    <w:rsid w:val="009D4B63"/>
    <w:rsid w:val="009D54DB"/>
    <w:rsid w:val="009D58B7"/>
    <w:rsid w:val="009D5A81"/>
    <w:rsid w:val="009D5DE2"/>
    <w:rsid w:val="009D63DC"/>
    <w:rsid w:val="009D670A"/>
    <w:rsid w:val="009D6B7F"/>
    <w:rsid w:val="009D6D9D"/>
    <w:rsid w:val="009D6E04"/>
    <w:rsid w:val="009D6E6B"/>
    <w:rsid w:val="009D7629"/>
    <w:rsid w:val="009D76D6"/>
    <w:rsid w:val="009D774B"/>
    <w:rsid w:val="009D7A08"/>
    <w:rsid w:val="009D7C05"/>
    <w:rsid w:val="009D7EEB"/>
    <w:rsid w:val="009E040F"/>
    <w:rsid w:val="009E04B1"/>
    <w:rsid w:val="009E05A6"/>
    <w:rsid w:val="009E1C99"/>
    <w:rsid w:val="009E1DAC"/>
    <w:rsid w:val="009E1DB8"/>
    <w:rsid w:val="009E2301"/>
    <w:rsid w:val="009E2548"/>
    <w:rsid w:val="009E2921"/>
    <w:rsid w:val="009E2958"/>
    <w:rsid w:val="009E2A33"/>
    <w:rsid w:val="009E2E48"/>
    <w:rsid w:val="009E319E"/>
    <w:rsid w:val="009E3ADC"/>
    <w:rsid w:val="009E40B6"/>
    <w:rsid w:val="009E4119"/>
    <w:rsid w:val="009E4201"/>
    <w:rsid w:val="009E4469"/>
    <w:rsid w:val="009E45A6"/>
    <w:rsid w:val="009E4820"/>
    <w:rsid w:val="009E4940"/>
    <w:rsid w:val="009E4D68"/>
    <w:rsid w:val="009E5054"/>
    <w:rsid w:val="009E5584"/>
    <w:rsid w:val="009E5B62"/>
    <w:rsid w:val="009E5DB5"/>
    <w:rsid w:val="009E65A6"/>
    <w:rsid w:val="009E6BDF"/>
    <w:rsid w:val="009E6EAB"/>
    <w:rsid w:val="009E704A"/>
    <w:rsid w:val="009E70AB"/>
    <w:rsid w:val="009E79F0"/>
    <w:rsid w:val="009E7A15"/>
    <w:rsid w:val="009E7F88"/>
    <w:rsid w:val="009F063F"/>
    <w:rsid w:val="009F0933"/>
    <w:rsid w:val="009F0EF7"/>
    <w:rsid w:val="009F1069"/>
    <w:rsid w:val="009F111B"/>
    <w:rsid w:val="009F17CA"/>
    <w:rsid w:val="009F1D05"/>
    <w:rsid w:val="009F1DC0"/>
    <w:rsid w:val="009F1EA5"/>
    <w:rsid w:val="009F20ED"/>
    <w:rsid w:val="009F2B80"/>
    <w:rsid w:val="009F2E3B"/>
    <w:rsid w:val="009F35DE"/>
    <w:rsid w:val="009F395E"/>
    <w:rsid w:val="009F3AA2"/>
    <w:rsid w:val="009F3DCB"/>
    <w:rsid w:val="009F4607"/>
    <w:rsid w:val="009F634B"/>
    <w:rsid w:val="009F69E2"/>
    <w:rsid w:val="009F70E9"/>
    <w:rsid w:val="009F72F2"/>
    <w:rsid w:val="009F758B"/>
    <w:rsid w:val="009F7711"/>
    <w:rsid w:val="009F7D87"/>
    <w:rsid w:val="00A002B5"/>
    <w:rsid w:val="00A002C7"/>
    <w:rsid w:val="00A0088B"/>
    <w:rsid w:val="00A008DD"/>
    <w:rsid w:val="00A00AC5"/>
    <w:rsid w:val="00A00E7B"/>
    <w:rsid w:val="00A01503"/>
    <w:rsid w:val="00A017A7"/>
    <w:rsid w:val="00A01DA5"/>
    <w:rsid w:val="00A022DE"/>
    <w:rsid w:val="00A025C8"/>
    <w:rsid w:val="00A0276F"/>
    <w:rsid w:val="00A02914"/>
    <w:rsid w:val="00A03038"/>
    <w:rsid w:val="00A03406"/>
    <w:rsid w:val="00A038FC"/>
    <w:rsid w:val="00A03F89"/>
    <w:rsid w:val="00A04571"/>
    <w:rsid w:val="00A04B6A"/>
    <w:rsid w:val="00A05655"/>
    <w:rsid w:val="00A0567D"/>
    <w:rsid w:val="00A05BEF"/>
    <w:rsid w:val="00A05C24"/>
    <w:rsid w:val="00A06242"/>
    <w:rsid w:val="00A0657B"/>
    <w:rsid w:val="00A06CC5"/>
    <w:rsid w:val="00A06E08"/>
    <w:rsid w:val="00A07823"/>
    <w:rsid w:val="00A07F51"/>
    <w:rsid w:val="00A10509"/>
    <w:rsid w:val="00A10560"/>
    <w:rsid w:val="00A116DE"/>
    <w:rsid w:val="00A11C91"/>
    <w:rsid w:val="00A1293F"/>
    <w:rsid w:val="00A12ACA"/>
    <w:rsid w:val="00A1391D"/>
    <w:rsid w:val="00A13E1D"/>
    <w:rsid w:val="00A14640"/>
    <w:rsid w:val="00A14D9C"/>
    <w:rsid w:val="00A14FBD"/>
    <w:rsid w:val="00A14FD9"/>
    <w:rsid w:val="00A15A9F"/>
    <w:rsid w:val="00A15AD0"/>
    <w:rsid w:val="00A16009"/>
    <w:rsid w:val="00A163BD"/>
    <w:rsid w:val="00A1698E"/>
    <w:rsid w:val="00A16A06"/>
    <w:rsid w:val="00A16C47"/>
    <w:rsid w:val="00A1790A"/>
    <w:rsid w:val="00A17A3A"/>
    <w:rsid w:val="00A17A8E"/>
    <w:rsid w:val="00A17EF6"/>
    <w:rsid w:val="00A17F07"/>
    <w:rsid w:val="00A20999"/>
    <w:rsid w:val="00A212F6"/>
    <w:rsid w:val="00A2132F"/>
    <w:rsid w:val="00A219D4"/>
    <w:rsid w:val="00A227F8"/>
    <w:rsid w:val="00A22803"/>
    <w:rsid w:val="00A22FF6"/>
    <w:rsid w:val="00A23058"/>
    <w:rsid w:val="00A23382"/>
    <w:rsid w:val="00A248D3"/>
    <w:rsid w:val="00A24F1D"/>
    <w:rsid w:val="00A254C4"/>
    <w:rsid w:val="00A25A1D"/>
    <w:rsid w:val="00A26136"/>
    <w:rsid w:val="00A265C2"/>
    <w:rsid w:val="00A26677"/>
    <w:rsid w:val="00A26F9C"/>
    <w:rsid w:val="00A27337"/>
    <w:rsid w:val="00A2736A"/>
    <w:rsid w:val="00A278E7"/>
    <w:rsid w:val="00A279BB"/>
    <w:rsid w:val="00A27BC2"/>
    <w:rsid w:val="00A30683"/>
    <w:rsid w:val="00A306C3"/>
    <w:rsid w:val="00A30AF1"/>
    <w:rsid w:val="00A30D40"/>
    <w:rsid w:val="00A311D2"/>
    <w:rsid w:val="00A32913"/>
    <w:rsid w:val="00A3402C"/>
    <w:rsid w:val="00A353F9"/>
    <w:rsid w:val="00A3579F"/>
    <w:rsid w:val="00A36018"/>
    <w:rsid w:val="00A3662D"/>
    <w:rsid w:val="00A36CCF"/>
    <w:rsid w:val="00A36D1E"/>
    <w:rsid w:val="00A36EBD"/>
    <w:rsid w:val="00A37336"/>
    <w:rsid w:val="00A374D4"/>
    <w:rsid w:val="00A37831"/>
    <w:rsid w:val="00A378C3"/>
    <w:rsid w:val="00A37F7B"/>
    <w:rsid w:val="00A408C2"/>
    <w:rsid w:val="00A40B66"/>
    <w:rsid w:val="00A40D39"/>
    <w:rsid w:val="00A4143D"/>
    <w:rsid w:val="00A41455"/>
    <w:rsid w:val="00A41B00"/>
    <w:rsid w:val="00A41CE0"/>
    <w:rsid w:val="00A41E69"/>
    <w:rsid w:val="00A42F64"/>
    <w:rsid w:val="00A431BC"/>
    <w:rsid w:val="00A43532"/>
    <w:rsid w:val="00A436D2"/>
    <w:rsid w:val="00A4418A"/>
    <w:rsid w:val="00A442EA"/>
    <w:rsid w:val="00A445DF"/>
    <w:rsid w:val="00A4631A"/>
    <w:rsid w:val="00A46CE0"/>
    <w:rsid w:val="00A47781"/>
    <w:rsid w:val="00A47933"/>
    <w:rsid w:val="00A47C6F"/>
    <w:rsid w:val="00A50E62"/>
    <w:rsid w:val="00A511A5"/>
    <w:rsid w:val="00A5195F"/>
    <w:rsid w:val="00A51989"/>
    <w:rsid w:val="00A51A52"/>
    <w:rsid w:val="00A524AF"/>
    <w:rsid w:val="00A52A09"/>
    <w:rsid w:val="00A53095"/>
    <w:rsid w:val="00A53200"/>
    <w:rsid w:val="00A5375D"/>
    <w:rsid w:val="00A53FD7"/>
    <w:rsid w:val="00A540A3"/>
    <w:rsid w:val="00A5418D"/>
    <w:rsid w:val="00A54368"/>
    <w:rsid w:val="00A54A31"/>
    <w:rsid w:val="00A54D89"/>
    <w:rsid w:val="00A54EEA"/>
    <w:rsid w:val="00A567D2"/>
    <w:rsid w:val="00A569C1"/>
    <w:rsid w:val="00A56F9A"/>
    <w:rsid w:val="00A571B0"/>
    <w:rsid w:val="00A57E6C"/>
    <w:rsid w:val="00A60098"/>
    <w:rsid w:val="00A605C4"/>
    <w:rsid w:val="00A60C0A"/>
    <w:rsid w:val="00A61040"/>
    <w:rsid w:val="00A61460"/>
    <w:rsid w:val="00A62012"/>
    <w:rsid w:val="00A621C2"/>
    <w:rsid w:val="00A62514"/>
    <w:rsid w:val="00A62578"/>
    <w:rsid w:val="00A62ECD"/>
    <w:rsid w:val="00A6309D"/>
    <w:rsid w:val="00A63FA6"/>
    <w:rsid w:val="00A656BD"/>
    <w:rsid w:val="00A65B07"/>
    <w:rsid w:val="00A65EA3"/>
    <w:rsid w:val="00A65F09"/>
    <w:rsid w:val="00A6616A"/>
    <w:rsid w:val="00A6624B"/>
    <w:rsid w:val="00A6631D"/>
    <w:rsid w:val="00A6648D"/>
    <w:rsid w:val="00A6659A"/>
    <w:rsid w:val="00A66C1B"/>
    <w:rsid w:val="00A66E97"/>
    <w:rsid w:val="00A67A13"/>
    <w:rsid w:val="00A67C7E"/>
    <w:rsid w:val="00A67FB1"/>
    <w:rsid w:val="00A7056B"/>
    <w:rsid w:val="00A705FD"/>
    <w:rsid w:val="00A70E1F"/>
    <w:rsid w:val="00A7181D"/>
    <w:rsid w:val="00A7194C"/>
    <w:rsid w:val="00A7207F"/>
    <w:rsid w:val="00A7212A"/>
    <w:rsid w:val="00A724C3"/>
    <w:rsid w:val="00A725C5"/>
    <w:rsid w:val="00A738A7"/>
    <w:rsid w:val="00A74473"/>
    <w:rsid w:val="00A744D6"/>
    <w:rsid w:val="00A753A9"/>
    <w:rsid w:val="00A75402"/>
    <w:rsid w:val="00A75A38"/>
    <w:rsid w:val="00A75F61"/>
    <w:rsid w:val="00A761FC"/>
    <w:rsid w:val="00A762F3"/>
    <w:rsid w:val="00A76DF0"/>
    <w:rsid w:val="00A772BC"/>
    <w:rsid w:val="00A77892"/>
    <w:rsid w:val="00A77995"/>
    <w:rsid w:val="00A805BA"/>
    <w:rsid w:val="00A81341"/>
    <w:rsid w:val="00A81BDC"/>
    <w:rsid w:val="00A82025"/>
    <w:rsid w:val="00A82327"/>
    <w:rsid w:val="00A82C68"/>
    <w:rsid w:val="00A83D0C"/>
    <w:rsid w:val="00A8581F"/>
    <w:rsid w:val="00A85920"/>
    <w:rsid w:val="00A85B12"/>
    <w:rsid w:val="00A8610D"/>
    <w:rsid w:val="00A86450"/>
    <w:rsid w:val="00A86500"/>
    <w:rsid w:val="00A867F8"/>
    <w:rsid w:val="00A8690B"/>
    <w:rsid w:val="00A869B9"/>
    <w:rsid w:val="00A86B0F"/>
    <w:rsid w:val="00A875EC"/>
    <w:rsid w:val="00A87DEE"/>
    <w:rsid w:val="00A90BA0"/>
    <w:rsid w:val="00A90CBB"/>
    <w:rsid w:val="00A91182"/>
    <w:rsid w:val="00A91280"/>
    <w:rsid w:val="00A91782"/>
    <w:rsid w:val="00A923DF"/>
    <w:rsid w:val="00A925C6"/>
    <w:rsid w:val="00A92B03"/>
    <w:rsid w:val="00A9457E"/>
    <w:rsid w:val="00A94C2A"/>
    <w:rsid w:val="00A95391"/>
    <w:rsid w:val="00A95A64"/>
    <w:rsid w:val="00A9614E"/>
    <w:rsid w:val="00A966CC"/>
    <w:rsid w:val="00A96B91"/>
    <w:rsid w:val="00AA075B"/>
    <w:rsid w:val="00AA0D05"/>
    <w:rsid w:val="00AA0EF2"/>
    <w:rsid w:val="00AA0F96"/>
    <w:rsid w:val="00AA1082"/>
    <w:rsid w:val="00AA2179"/>
    <w:rsid w:val="00AA2432"/>
    <w:rsid w:val="00AA2CC9"/>
    <w:rsid w:val="00AA37AC"/>
    <w:rsid w:val="00AA39F3"/>
    <w:rsid w:val="00AA3ABF"/>
    <w:rsid w:val="00AA3E81"/>
    <w:rsid w:val="00AA4057"/>
    <w:rsid w:val="00AA42EF"/>
    <w:rsid w:val="00AA58B0"/>
    <w:rsid w:val="00AA668B"/>
    <w:rsid w:val="00AA6993"/>
    <w:rsid w:val="00AA6CF0"/>
    <w:rsid w:val="00AA71A4"/>
    <w:rsid w:val="00AA739F"/>
    <w:rsid w:val="00AA7804"/>
    <w:rsid w:val="00AB0666"/>
    <w:rsid w:val="00AB0CAA"/>
    <w:rsid w:val="00AB0F54"/>
    <w:rsid w:val="00AB1259"/>
    <w:rsid w:val="00AB1BB9"/>
    <w:rsid w:val="00AB25CF"/>
    <w:rsid w:val="00AB2BD6"/>
    <w:rsid w:val="00AB35C8"/>
    <w:rsid w:val="00AB3800"/>
    <w:rsid w:val="00AB3812"/>
    <w:rsid w:val="00AB3882"/>
    <w:rsid w:val="00AB395B"/>
    <w:rsid w:val="00AB3D1F"/>
    <w:rsid w:val="00AB4066"/>
    <w:rsid w:val="00AB4801"/>
    <w:rsid w:val="00AB4A48"/>
    <w:rsid w:val="00AB5813"/>
    <w:rsid w:val="00AB59D3"/>
    <w:rsid w:val="00AB59E8"/>
    <w:rsid w:val="00AB706B"/>
    <w:rsid w:val="00AB7898"/>
    <w:rsid w:val="00AB79D1"/>
    <w:rsid w:val="00AC0E4F"/>
    <w:rsid w:val="00AC16BB"/>
    <w:rsid w:val="00AC1E6D"/>
    <w:rsid w:val="00AC2464"/>
    <w:rsid w:val="00AC2786"/>
    <w:rsid w:val="00AC368A"/>
    <w:rsid w:val="00AC3B6F"/>
    <w:rsid w:val="00AC4ECA"/>
    <w:rsid w:val="00AC55EB"/>
    <w:rsid w:val="00AC5E5C"/>
    <w:rsid w:val="00AC65BB"/>
    <w:rsid w:val="00AC6A93"/>
    <w:rsid w:val="00AC6D1C"/>
    <w:rsid w:val="00AC7079"/>
    <w:rsid w:val="00AC7B6B"/>
    <w:rsid w:val="00AC7CB6"/>
    <w:rsid w:val="00AC7D30"/>
    <w:rsid w:val="00AC7E86"/>
    <w:rsid w:val="00AC7F0D"/>
    <w:rsid w:val="00AD0692"/>
    <w:rsid w:val="00AD0B23"/>
    <w:rsid w:val="00AD1291"/>
    <w:rsid w:val="00AD178C"/>
    <w:rsid w:val="00AD1FEE"/>
    <w:rsid w:val="00AD2189"/>
    <w:rsid w:val="00AD230A"/>
    <w:rsid w:val="00AD238B"/>
    <w:rsid w:val="00AD27B1"/>
    <w:rsid w:val="00AD28E3"/>
    <w:rsid w:val="00AD2E79"/>
    <w:rsid w:val="00AD322E"/>
    <w:rsid w:val="00AD3954"/>
    <w:rsid w:val="00AD44A9"/>
    <w:rsid w:val="00AD6431"/>
    <w:rsid w:val="00AD7174"/>
    <w:rsid w:val="00AD78D2"/>
    <w:rsid w:val="00AD7AEE"/>
    <w:rsid w:val="00AD7AF1"/>
    <w:rsid w:val="00AD7EDD"/>
    <w:rsid w:val="00AE047B"/>
    <w:rsid w:val="00AE0E36"/>
    <w:rsid w:val="00AE1522"/>
    <w:rsid w:val="00AE1C60"/>
    <w:rsid w:val="00AE1FA5"/>
    <w:rsid w:val="00AE2AC2"/>
    <w:rsid w:val="00AE2C37"/>
    <w:rsid w:val="00AE370F"/>
    <w:rsid w:val="00AE3EE6"/>
    <w:rsid w:val="00AE400B"/>
    <w:rsid w:val="00AE41C7"/>
    <w:rsid w:val="00AE422C"/>
    <w:rsid w:val="00AE4503"/>
    <w:rsid w:val="00AE4954"/>
    <w:rsid w:val="00AE5000"/>
    <w:rsid w:val="00AE551A"/>
    <w:rsid w:val="00AE5609"/>
    <w:rsid w:val="00AE5883"/>
    <w:rsid w:val="00AE5A8D"/>
    <w:rsid w:val="00AE5B5D"/>
    <w:rsid w:val="00AE5C1A"/>
    <w:rsid w:val="00AE5E27"/>
    <w:rsid w:val="00AE6414"/>
    <w:rsid w:val="00AE6430"/>
    <w:rsid w:val="00AE6727"/>
    <w:rsid w:val="00AE6BE8"/>
    <w:rsid w:val="00AE740E"/>
    <w:rsid w:val="00AE7845"/>
    <w:rsid w:val="00AF0D18"/>
    <w:rsid w:val="00AF0EE7"/>
    <w:rsid w:val="00AF126D"/>
    <w:rsid w:val="00AF19F0"/>
    <w:rsid w:val="00AF25A1"/>
    <w:rsid w:val="00AF25D7"/>
    <w:rsid w:val="00AF2895"/>
    <w:rsid w:val="00AF2FF0"/>
    <w:rsid w:val="00AF3708"/>
    <w:rsid w:val="00AF3DA0"/>
    <w:rsid w:val="00AF4461"/>
    <w:rsid w:val="00AF47CE"/>
    <w:rsid w:val="00AF4CB8"/>
    <w:rsid w:val="00AF4D31"/>
    <w:rsid w:val="00AF5257"/>
    <w:rsid w:val="00AF5952"/>
    <w:rsid w:val="00AF5956"/>
    <w:rsid w:val="00AF59CC"/>
    <w:rsid w:val="00AF5A87"/>
    <w:rsid w:val="00AF5C38"/>
    <w:rsid w:val="00AF6305"/>
    <w:rsid w:val="00AF6454"/>
    <w:rsid w:val="00AF7574"/>
    <w:rsid w:val="00B00239"/>
    <w:rsid w:val="00B00688"/>
    <w:rsid w:val="00B00E53"/>
    <w:rsid w:val="00B0172F"/>
    <w:rsid w:val="00B017F9"/>
    <w:rsid w:val="00B020A0"/>
    <w:rsid w:val="00B021F8"/>
    <w:rsid w:val="00B02FCB"/>
    <w:rsid w:val="00B04655"/>
    <w:rsid w:val="00B0478E"/>
    <w:rsid w:val="00B047A0"/>
    <w:rsid w:val="00B04DC4"/>
    <w:rsid w:val="00B050E3"/>
    <w:rsid w:val="00B058DD"/>
    <w:rsid w:val="00B05AFF"/>
    <w:rsid w:val="00B05C06"/>
    <w:rsid w:val="00B05EE4"/>
    <w:rsid w:val="00B06845"/>
    <w:rsid w:val="00B06869"/>
    <w:rsid w:val="00B06CFB"/>
    <w:rsid w:val="00B07471"/>
    <w:rsid w:val="00B074AD"/>
    <w:rsid w:val="00B104D7"/>
    <w:rsid w:val="00B10C20"/>
    <w:rsid w:val="00B10C48"/>
    <w:rsid w:val="00B11515"/>
    <w:rsid w:val="00B11776"/>
    <w:rsid w:val="00B11A89"/>
    <w:rsid w:val="00B11CDE"/>
    <w:rsid w:val="00B11E29"/>
    <w:rsid w:val="00B11ED5"/>
    <w:rsid w:val="00B122EB"/>
    <w:rsid w:val="00B1243A"/>
    <w:rsid w:val="00B12627"/>
    <w:rsid w:val="00B12BB7"/>
    <w:rsid w:val="00B12ED7"/>
    <w:rsid w:val="00B1301E"/>
    <w:rsid w:val="00B132E8"/>
    <w:rsid w:val="00B13849"/>
    <w:rsid w:val="00B1388E"/>
    <w:rsid w:val="00B139A6"/>
    <w:rsid w:val="00B142FD"/>
    <w:rsid w:val="00B14D80"/>
    <w:rsid w:val="00B14E8E"/>
    <w:rsid w:val="00B1503E"/>
    <w:rsid w:val="00B159BD"/>
    <w:rsid w:val="00B15B6A"/>
    <w:rsid w:val="00B167B5"/>
    <w:rsid w:val="00B16A8C"/>
    <w:rsid w:val="00B16FBF"/>
    <w:rsid w:val="00B17650"/>
    <w:rsid w:val="00B178D8"/>
    <w:rsid w:val="00B17CEF"/>
    <w:rsid w:val="00B17EC8"/>
    <w:rsid w:val="00B2067F"/>
    <w:rsid w:val="00B20F01"/>
    <w:rsid w:val="00B21460"/>
    <w:rsid w:val="00B219D1"/>
    <w:rsid w:val="00B22778"/>
    <w:rsid w:val="00B22CCB"/>
    <w:rsid w:val="00B23217"/>
    <w:rsid w:val="00B23E46"/>
    <w:rsid w:val="00B24252"/>
    <w:rsid w:val="00B2427D"/>
    <w:rsid w:val="00B2432D"/>
    <w:rsid w:val="00B2468E"/>
    <w:rsid w:val="00B2475C"/>
    <w:rsid w:val="00B249BA"/>
    <w:rsid w:val="00B24A87"/>
    <w:rsid w:val="00B2511F"/>
    <w:rsid w:val="00B256AC"/>
    <w:rsid w:val="00B259D1"/>
    <w:rsid w:val="00B25AB5"/>
    <w:rsid w:val="00B25E8D"/>
    <w:rsid w:val="00B2704E"/>
    <w:rsid w:val="00B27082"/>
    <w:rsid w:val="00B275B5"/>
    <w:rsid w:val="00B277C0"/>
    <w:rsid w:val="00B30303"/>
    <w:rsid w:val="00B3086E"/>
    <w:rsid w:val="00B3127F"/>
    <w:rsid w:val="00B31443"/>
    <w:rsid w:val="00B314C5"/>
    <w:rsid w:val="00B31FBE"/>
    <w:rsid w:val="00B323F6"/>
    <w:rsid w:val="00B3279F"/>
    <w:rsid w:val="00B32985"/>
    <w:rsid w:val="00B32C81"/>
    <w:rsid w:val="00B32D24"/>
    <w:rsid w:val="00B3376B"/>
    <w:rsid w:val="00B33879"/>
    <w:rsid w:val="00B33D41"/>
    <w:rsid w:val="00B33FA3"/>
    <w:rsid w:val="00B34E47"/>
    <w:rsid w:val="00B34F22"/>
    <w:rsid w:val="00B34F6B"/>
    <w:rsid w:val="00B350AD"/>
    <w:rsid w:val="00B3526D"/>
    <w:rsid w:val="00B353D5"/>
    <w:rsid w:val="00B3585A"/>
    <w:rsid w:val="00B3585E"/>
    <w:rsid w:val="00B35D03"/>
    <w:rsid w:val="00B36428"/>
    <w:rsid w:val="00B36FCC"/>
    <w:rsid w:val="00B37319"/>
    <w:rsid w:val="00B37478"/>
    <w:rsid w:val="00B374DD"/>
    <w:rsid w:val="00B37719"/>
    <w:rsid w:val="00B4000E"/>
    <w:rsid w:val="00B40A30"/>
    <w:rsid w:val="00B40A99"/>
    <w:rsid w:val="00B4146E"/>
    <w:rsid w:val="00B419A1"/>
    <w:rsid w:val="00B43567"/>
    <w:rsid w:val="00B43B97"/>
    <w:rsid w:val="00B44324"/>
    <w:rsid w:val="00B4478B"/>
    <w:rsid w:val="00B4496E"/>
    <w:rsid w:val="00B457F2"/>
    <w:rsid w:val="00B46027"/>
    <w:rsid w:val="00B46DC9"/>
    <w:rsid w:val="00B475A9"/>
    <w:rsid w:val="00B50002"/>
    <w:rsid w:val="00B500D5"/>
    <w:rsid w:val="00B5037A"/>
    <w:rsid w:val="00B50384"/>
    <w:rsid w:val="00B513DE"/>
    <w:rsid w:val="00B513FF"/>
    <w:rsid w:val="00B51923"/>
    <w:rsid w:val="00B51972"/>
    <w:rsid w:val="00B51C43"/>
    <w:rsid w:val="00B51C6A"/>
    <w:rsid w:val="00B52098"/>
    <w:rsid w:val="00B52A86"/>
    <w:rsid w:val="00B52DE6"/>
    <w:rsid w:val="00B5357B"/>
    <w:rsid w:val="00B538CB"/>
    <w:rsid w:val="00B5429A"/>
    <w:rsid w:val="00B554B0"/>
    <w:rsid w:val="00B55DDA"/>
    <w:rsid w:val="00B55FFA"/>
    <w:rsid w:val="00B56033"/>
    <w:rsid w:val="00B560B3"/>
    <w:rsid w:val="00B56336"/>
    <w:rsid w:val="00B5673D"/>
    <w:rsid w:val="00B568CC"/>
    <w:rsid w:val="00B56A87"/>
    <w:rsid w:val="00B56D33"/>
    <w:rsid w:val="00B57A13"/>
    <w:rsid w:val="00B57C82"/>
    <w:rsid w:val="00B57CC2"/>
    <w:rsid w:val="00B60154"/>
    <w:rsid w:val="00B60622"/>
    <w:rsid w:val="00B60836"/>
    <w:rsid w:val="00B608C7"/>
    <w:rsid w:val="00B60918"/>
    <w:rsid w:val="00B613C6"/>
    <w:rsid w:val="00B61D1C"/>
    <w:rsid w:val="00B62C71"/>
    <w:rsid w:val="00B63450"/>
    <w:rsid w:val="00B63503"/>
    <w:rsid w:val="00B647EB"/>
    <w:rsid w:val="00B64867"/>
    <w:rsid w:val="00B65091"/>
    <w:rsid w:val="00B655CB"/>
    <w:rsid w:val="00B6598A"/>
    <w:rsid w:val="00B65D9F"/>
    <w:rsid w:val="00B66660"/>
    <w:rsid w:val="00B67159"/>
    <w:rsid w:val="00B67902"/>
    <w:rsid w:val="00B7035E"/>
    <w:rsid w:val="00B70F83"/>
    <w:rsid w:val="00B70FDC"/>
    <w:rsid w:val="00B71606"/>
    <w:rsid w:val="00B7208D"/>
    <w:rsid w:val="00B72C4B"/>
    <w:rsid w:val="00B7315B"/>
    <w:rsid w:val="00B732BA"/>
    <w:rsid w:val="00B73A33"/>
    <w:rsid w:val="00B745AD"/>
    <w:rsid w:val="00B74991"/>
    <w:rsid w:val="00B749EC"/>
    <w:rsid w:val="00B74BD3"/>
    <w:rsid w:val="00B74D52"/>
    <w:rsid w:val="00B74E5F"/>
    <w:rsid w:val="00B7576D"/>
    <w:rsid w:val="00B758F1"/>
    <w:rsid w:val="00B75977"/>
    <w:rsid w:val="00B76225"/>
    <w:rsid w:val="00B7680F"/>
    <w:rsid w:val="00B76D6C"/>
    <w:rsid w:val="00B7749B"/>
    <w:rsid w:val="00B77571"/>
    <w:rsid w:val="00B778E8"/>
    <w:rsid w:val="00B77F07"/>
    <w:rsid w:val="00B801A9"/>
    <w:rsid w:val="00B80235"/>
    <w:rsid w:val="00B804D4"/>
    <w:rsid w:val="00B80C2B"/>
    <w:rsid w:val="00B812D6"/>
    <w:rsid w:val="00B813CA"/>
    <w:rsid w:val="00B81588"/>
    <w:rsid w:val="00B81CD6"/>
    <w:rsid w:val="00B82B93"/>
    <w:rsid w:val="00B82EEB"/>
    <w:rsid w:val="00B833DC"/>
    <w:rsid w:val="00B83645"/>
    <w:rsid w:val="00B83B2E"/>
    <w:rsid w:val="00B84D22"/>
    <w:rsid w:val="00B84FEC"/>
    <w:rsid w:val="00B8528B"/>
    <w:rsid w:val="00B852CC"/>
    <w:rsid w:val="00B85399"/>
    <w:rsid w:val="00B85FB1"/>
    <w:rsid w:val="00B87080"/>
    <w:rsid w:val="00B87C7C"/>
    <w:rsid w:val="00B90278"/>
    <w:rsid w:val="00B90A72"/>
    <w:rsid w:val="00B910B9"/>
    <w:rsid w:val="00B91AC4"/>
    <w:rsid w:val="00B9289B"/>
    <w:rsid w:val="00B928B8"/>
    <w:rsid w:val="00B929F1"/>
    <w:rsid w:val="00B9338A"/>
    <w:rsid w:val="00B93638"/>
    <w:rsid w:val="00B938CF"/>
    <w:rsid w:val="00B93971"/>
    <w:rsid w:val="00B93ACA"/>
    <w:rsid w:val="00B93D39"/>
    <w:rsid w:val="00B93E86"/>
    <w:rsid w:val="00B94895"/>
    <w:rsid w:val="00B949B5"/>
    <w:rsid w:val="00B94AAC"/>
    <w:rsid w:val="00B94C38"/>
    <w:rsid w:val="00B94F15"/>
    <w:rsid w:val="00B9506F"/>
    <w:rsid w:val="00B951E5"/>
    <w:rsid w:val="00B95300"/>
    <w:rsid w:val="00B95B87"/>
    <w:rsid w:val="00B95CAE"/>
    <w:rsid w:val="00B95DCC"/>
    <w:rsid w:val="00B9701F"/>
    <w:rsid w:val="00B9790F"/>
    <w:rsid w:val="00B97BAB"/>
    <w:rsid w:val="00B97EDF"/>
    <w:rsid w:val="00BA0650"/>
    <w:rsid w:val="00BA13F1"/>
    <w:rsid w:val="00BA174A"/>
    <w:rsid w:val="00BA20D6"/>
    <w:rsid w:val="00BA2325"/>
    <w:rsid w:val="00BA2C0B"/>
    <w:rsid w:val="00BA2C84"/>
    <w:rsid w:val="00BA3818"/>
    <w:rsid w:val="00BA3885"/>
    <w:rsid w:val="00BA4290"/>
    <w:rsid w:val="00BA43E2"/>
    <w:rsid w:val="00BA66C3"/>
    <w:rsid w:val="00BA6E99"/>
    <w:rsid w:val="00BA6FAB"/>
    <w:rsid w:val="00BA70B7"/>
    <w:rsid w:val="00BA70E2"/>
    <w:rsid w:val="00BA7401"/>
    <w:rsid w:val="00BA7ACB"/>
    <w:rsid w:val="00BA7BB4"/>
    <w:rsid w:val="00BB0215"/>
    <w:rsid w:val="00BB092A"/>
    <w:rsid w:val="00BB0DE2"/>
    <w:rsid w:val="00BB1665"/>
    <w:rsid w:val="00BB1CAD"/>
    <w:rsid w:val="00BB27B7"/>
    <w:rsid w:val="00BB2800"/>
    <w:rsid w:val="00BB2E5D"/>
    <w:rsid w:val="00BB2E7A"/>
    <w:rsid w:val="00BB2FFA"/>
    <w:rsid w:val="00BB3272"/>
    <w:rsid w:val="00BB3623"/>
    <w:rsid w:val="00BB363B"/>
    <w:rsid w:val="00BB379F"/>
    <w:rsid w:val="00BB390F"/>
    <w:rsid w:val="00BB3C21"/>
    <w:rsid w:val="00BB405A"/>
    <w:rsid w:val="00BB45B7"/>
    <w:rsid w:val="00BB45FC"/>
    <w:rsid w:val="00BB4790"/>
    <w:rsid w:val="00BB4C32"/>
    <w:rsid w:val="00BB521E"/>
    <w:rsid w:val="00BB6963"/>
    <w:rsid w:val="00BB7444"/>
    <w:rsid w:val="00BB79FD"/>
    <w:rsid w:val="00BC144F"/>
    <w:rsid w:val="00BC17A9"/>
    <w:rsid w:val="00BC1CB4"/>
    <w:rsid w:val="00BC1F12"/>
    <w:rsid w:val="00BC20B7"/>
    <w:rsid w:val="00BC21C3"/>
    <w:rsid w:val="00BC27BC"/>
    <w:rsid w:val="00BC3B92"/>
    <w:rsid w:val="00BC402D"/>
    <w:rsid w:val="00BC46F6"/>
    <w:rsid w:val="00BC49FE"/>
    <w:rsid w:val="00BC5708"/>
    <w:rsid w:val="00BC5CD7"/>
    <w:rsid w:val="00BC5FA2"/>
    <w:rsid w:val="00BC66C2"/>
    <w:rsid w:val="00BC6787"/>
    <w:rsid w:val="00BC6D9E"/>
    <w:rsid w:val="00BC70D0"/>
    <w:rsid w:val="00BC71BF"/>
    <w:rsid w:val="00BC728E"/>
    <w:rsid w:val="00BC74B6"/>
    <w:rsid w:val="00BC7755"/>
    <w:rsid w:val="00BD03D8"/>
    <w:rsid w:val="00BD04DE"/>
    <w:rsid w:val="00BD0AF0"/>
    <w:rsid w:val="00BD17C7"/>
    <w:rsid w:val="00BD1A83"/>
    <w:rsid w:val="00BD1BDC"/>
    <w:rsid w:val="00BD1CC6"/>
    <w:rsid w:val="00BD221E"/>
    <w:rsid w:val="00BD22E2"/>
    <w:rsid w:val="00BD2D65"/>
    <w:rsid w:val="00BD3089"/>
    <w:rsid w:val="00BD370D"/>
    <w:rsid w:val="00BD3B07"/>
    <w:rsid w:val="00BD4ED5"/>
    <w:rsid w:val="00BD50FF"/>
    <w:rsid w:val="00BD53F3"/>
    <w:rsid w:val="00BD5BC3"/>
    <w:rsid w:val="00BD67DC"/>
    <w:rsid w:val="00BD7961"/>
    <w:rsid w:val="00BD7BDE"/>
    <w:rsid w:val="00BE0034"/>
    <w:rsid w:val="00BE090E"/>
    <w:rsid w:val="00BE1519"/>
    <w:rsid w:val="00BE1987"/>
    <w:rsid w:val="00BE1A23"/>
    <w:rsid w:val="00BE1A64"/>
    <w:rsid w:val="00BE1D10"/>
    <w:rsid w:val="00BE2586"/>
    <w:rsid w:val="00BE2614"/>
    <w:rsid w:val="00BE29D1"/>
    <w:rsid w:val="00BE2F6C"/>
    <w:rsid w:val="00BE3142"/>
    <w:rsid w:val="00BE31AF"/>
    <w:rsid w:val="00BE37E7"/>
    <w:rsid w:val="00BE3C60"/>
    <w:rsid w:val="00BE4D4F"/>
    <w:rsid w:val="00BE4FB8"/>
    <w:rsid w:val="00BE5C4F"/>
    <w:rsid w:val="00BE708E"/>
    <w:rsid w:val="00BE71F6"/>
    <w:rsid w:val="00BE7244"/>
    <w:rsid w:val="00BE728F"/>
    <w:rsid w:val="00BE7EBE"/>
    <w:rsid w:val="00BF042F"/>
    <w:rsid w:val="00BF0CF7"/>
    <w:rsid w:val="00BF1725"/>
    <w:rsid w:val="00BF189D"/>
    <w:rsid w:val="00BF1BE1"/>
    <w:rsid w:val="00BF1FC6"/>
    <w:rsid w:val="00BF2099"/>
    <w:rsid w:val="00BF267B"/>
    <w:rsid w:val="00BF30D3"/>
    <w:rsid w:val="00BF3786"/>
    <w:rsid w:val="00BF44BD"/>
    <w:rsid w:val="00BF507B"/>
    <w:rsid w:val="00BF53BB"/>
    <w:rsid w:val="00BF54BC"/>
    <w:rsid w:val="00BF5EBA"/>
    <w:rsid w:val="00BF626A"/>
    <w:rsid w:val="00BF69B3"/>
    <w:rsid w:val="00BF70D1"/>
    <w:rsid w:val="00BF7B64"/>
    <w:rsid w:val="00BF7F01"/>
    <w:rsid w:val="00C0068F"/>
    <w:rsid w:val="00C010C9"/>
    <w:rsid w:val="00C0122C"/>
    <w:rsid w:val="00C0130D"/>
    <w:rsid w:val="00C0246C"/>
    <w:rsid w:val="00C02D3D"/>
    <w:rsid w:val="00C02F4E"/>
    <w:rsid w:val="00C04468"/>
    <w:rsid w:val="00C04617"/>
    <w:rsid w:val="00C0462E"/>
    <w:rsid w:val="00C0494E"/>
    <w:rsid w:val="00C04AEA"/>
    <w:rsid w:val="00C04C93"/>
    <w:rsid w:val="00C051A5"/>
    <w:rsid w:val="00C05358"/>
    <w:rsid w:val="00C057EC"/>
    <w:rsid w:val="00C064E7"/>
    <w:rsid w:val="00C06F87"/>
    <w:rsid w:val="00C07323"/>
    <w:rsid w:val="00C074B5"/>
    <w:rsid w:val="00C07A93"/>
    <w:rsid w:val="00C07D59"/>
    <w:rsid w:val="00C07FCA"/>
    <w:rsid w:val="00C10100"/>
    <w:rsid w:val="00C10775"/>
    <w:rsid w:val="00C1085D"/>
    <w:rsid w:val="00C113F2"/>
    <w:rsid w:val="00C117D4"/>
    <w:rsid w:val="00C12B49"/>
    <w:rsid w:val="00C14051"/>
    <w:rsid w:val="00C14237"/>
    <w:rsid w:val="00C14280"/>
    <w:rsid w:val="00C14479"/>
    <w:rsid w:val="00C14DB8"/>
    <w:rsid w:val="00C1512B"/>
    <w:rsid w:val="00C152CF"/>
    <w:rsid w:val="00C1533C"/>
    <w:rsid w:val="00C158AE"/>
    <w:rsid w:val="00C15C70"/>
    <w:rsid w:val="00C15ED4"/>
    <w:rsid w:val="00C162D7"/>
    <w:rsid w:val="00C17106"/>
    <w:rsid w:val="00C173B5"/>
    <w:rsid w:val="00C1779E"/>
    <w:rsid w:val="00C17833"/>
    <w:rsid w:val="00C20403"/>
    <w:rsid w:val="00C20846"/>
    <w:rsid w:val="00C20DDC"/>
    <w:rsid w:val="00C20F68"/>
    <w:rsid w:val="00C2136F"/>
    <w:rsid w:val="00C21A8B"/>
    <w:rsid w:val="00C221F7"/>
    <w:rsid w:val="00C22543"/>
    <w:rsid w:val="00C22FE2"/>
    <w:rsid w:val="00C23084"/>
    <w:rsid w:val="00C239EA"/>
    <w:rsid w:val="00C23B5B"/>
    <w:rsid w:val="00C252C1"/>
    <w:rsid w:val="00C25356"/>
    <w:rsid w:val="00C25914"/>
    <w:rsid w:val="00C25ABB"/>
    <w:rsid w:val="00C26490"/>
    <w:rsid w:val="00C2700F"/>
    <w:rsid w:val="00C27E04"/>
    <w:rsid w:val="00C27F8F"/>
    <w:rsid w:val="00C302C7"/>
    <w:rsid w:val="00C30893"/>
    <w:rsid w:val="00C310E5"/>
    <w:rsid w:val="00C316FC"/>
    <w:rsid w:val="00C3325F"/>
    <w:rsid w:val="00C336D8"/>
    <w:rsid w:val="00C33C6E"/>
    <w:rsid w:val="00C33E14"/>
    <w:rsid w:val="00C3428B"/>
    <w:rsid w:val="00C3445C"/>
    <w:rsid w:val="00C349C5"/>
    <w:rsid w:val="00C34B5F"/>
    <w:rsid w:val="00C34D81"/>
    <w:rsid w:val="00C34F7E"/>
    <w:rsid w:val="00C3512C"/>
    <w:rsid w:val="00C35175"/>
    <w:rsid w:val="00C35895"/>
    <w:rsid w:val="00C362AE"/>
    <w:rsid w:val="00C36AF7"/>
    <w:rsid w:val="00C36B4D"/>
    <w:rsid w:val="00C37B32"/>
    <w:rsid w:val="00C37DDA"/>
    <w:rsid w:val="00C37E3E"/>
    <w:rsid w:val="00C40292"/>
    <w:rsid w:val="00C41532"/>
    <w:rsid w:val="00C41E56"/>
    <w:rsid w:val="00C4205C"/>
    <w:rsid w:val="00C420C6"/>
    <w:rsid w:val="00C421F5"/>
    <w:rsid w:val="00C424C3"/>
    <w:rsid w:val="00C42C62"/>
    <w:rsid w:val="00C42D65"/>
    <w:rsid w:val="00C43719"/>
    <w:rsid w:val="00C43BE6"/>
    <w:rsid w:val="00C43CD1"/>
    <w:rsid w:val="00C44195"/>
    <w:rsid w:val="00C44506"/>
    <w:rsid w:val="00C445FE"/>
    <w:rsid w:val="00C44917"/>
    <w:rsid w:val="00C44AE2"/>
    <w:rsid w:val="00C44DEB"/>
    <w:rsid w:val="00C44DF7"/>
    <w:rsid w:val="00C4629E"/>
    <w:rsid w:val="00C469FD"/>
    <w:rsid w:val="00C46B6F"/>
    <w:rsid w:val="00C46C56"/>
    <w:rsid w:val="00C46D8C"/>
    <w:rsid w:val="00C46F29"/>
    <w:rsid w:val="00C4726E"/>
    <w:rsid w:val="00C478F1"/>
    <w:rsid w:val="00C47AB7"/>
    <w:rsid w:val="00C47C7D"/>
    <w:rsid w:val="00C47D18"/>
    <w:rsid w:val="00C501CA"/>
    <w:rsid w:val="00C5070D"/>
    <w:rsid w:val="00C50CE8"/>
    <w:rsid w:val="00C50D35"/>
    <w:rsid w:val="00C512FD"/>
    <w:rsid w:val="00C5136D"/>
    <w:rsid w:val="00C513C1"/>
    <w:rsid w:val="00C52270"/>
    <w:rsid w:val="00C52DAA"/>
    <w:rsid w:val="00C53218"/>
    <w:rsid w:val="00C53342"/>
    <w:rsid w:val="00C538B2"/>
    <w:rsid w:val="00C53CC1"/>
    <w:rsid w:val="00C54D6A"/>
    <w:rsid w:val="00C54DF6"/>
    <w:rsid w:val="00C5555B"/>
    <w:rsid w:val="00C557D1"/>
    <w:rsid w:val="00C5634A"/>
    <w:rsid w:val="00C56A20"/>
    <w:rsid w:val="00C56D15"/>
    <w:rsid w:val="00C57409"/>
    <w:rsid w:val="00C5768A"/>
    <w:rsid w:val="00C60642"/>
    <w:rsid w:val="00C60D0A"/>
    <w:rsid w:val="00C60D45"/>
    <w:rsid w:val="00C60F16"/>
    <w:rsid w:val="00C61317"/>
    <w:rsid w:val="00C614CC"/>
    <w:rsid w:val="00C617D8"/>
    <w:rsid w:val="00C61FA7"/>
    <w:rsid w:val="00C62428"/>
    <w:rsid w:val="00C62533"/>
    <w:rsid w:val="00C62789"/>
    <w:rsid w:val="00C62917"/>
    <w:rsid w:val="00C62A78"/>
    <w:rsid w:val="00C62D90"/>
    <w:rsid w:val="00C63178"/>
    <w:rsid w:val="00C6354E"/>
    <w:rsid w:val="00C63A5E"/>
    <w:rsid w:val="00C6412B"/>
    <w:rsid w:val="00C64344"/>
    <w:rsid w:val="00C64417"/>
    <w:rsid w:val="00C645EC"/>
    <w:rsid w:val="00C647BB"/>
    <w:rsid w:val="00C64AA2"/>
    <w:rsid w:val="00C64D46"/>
    <w:rsid w:val="00C64DC0"/>
    <w:rsid w:val="00C64FB2"/>
    <w:rsid w:val="00C6546A"/>
    <w:rsid w:val="00C659C2"/>
    <w:rsid w:val="00C66006"/>
    <w:rsid w:val="00C66265"/>
    <w:rsid w:val="00C663D8"/>
    <w:rsid w:val="00C669EF"/>
    <w:rsid w:val="00C66A3F"/>
    <w:rsid w:val="00C66FC4"/>
    <w:rsid w:val="00C67142"/>
    <w:rsid w:val="00C676A3"/>
    <w:rsid w:val="00C67853"/>
    <w:rsid w:val="00C67A89"/>
    <w:rsid w:val="00C70209"/>
    <w:rsid w:val="00C7069A"/>
    <w:rsid w:val="00C70D4D"/>
    <w:rsid w:val="00C71253"/>
    <w:rsid w:val="00C713B4"/>
    <w:rsid w:val="00C71AEA"/>
    <w:rsid w:val="00C71D00"/>
    <w:rsid w:val="00C728AE"/>
    <w:rsid w:val="00C728B5"/>
    <w:rsid w:val="00C72A06"/>
    <w:rsid w:val="00C738C7"/>
    <w:rsid w:val="00C73B58"/>
    <w:rsid w:val="00C73F18"/>
    <w:rsid w:val="00C74605"/>
    <w:rsid w:val="00C756D3"/>
    <w:rsid w:val="00C75762"/>
    <w:rsid w:val="00C75850"/>
    <w:rsid w:val="00C75C63"/>
    <w:rsid w:val="00C75D4A"/>
    <w:rsid w:val="00C75EFC"/>
    <w:rsid w:val="00C761BC"/>
    <w:rsid w:val="00C76702"/>
    <w:rsid w:val="00C767D6"/>
    <w:rsid w:val="00C769B3"/>
    <w:rsid w:val="00C76C61"/>
    <w:rsid w:val="00C7775A"/>
    <w:rsid w:val="00C77AA7"/>
    <w:rsid w:val="00C77CFC"/>
    <w:rsid w:val="00C80198"/>
    <w:rsid w:val="00C801C5"/>
    <w:rsid w:val="00C8036E"/>
    <w:rsid w:val="00C8045C"/>
    <w:rsid w:val="00C8076C"/>
    <w:rsid w:val="00C8091B"/>
    <w:rsid w:val="00C80A52"/>
    <w:rsid w:val="00C80B75"/>
    <w:rsid w:val="00C80C55"/>
    <w:rsid w:val="00C80F12"/>
    <w:rsid w:val="00C811D4"/>
    <w:rsid w:val="00C8130B"/>
    <w:rsid w:val="00C816AF"/>
    <w:rsid w:val="00C81A07"/>
    <w:rsid w:val="00C81A09"/>
    <w:rsid w:val="00C81BE1"/>
    <w:rsid w:val="00C81E1B"/>
    <w:rsid w:val="00C8220F"/>
    <w:rsid w:val="00C826A7"/>
    <w:rsid w:val="00C82755"/>
    <w:rsid w:val="00C82869"/>
    <w:rsid w:val="00C82CCF"/>
    <w:rsid w:val="00C82D59"/>
    <w:rsid w:val="00C82E98"/>
    <w:rsid w:val="00C83210"/>
    <w:rsid w:val="00C83407"/>
    <w:rsid w:val="00C83C85"/>
    <w:rsid w:val="00C84288"/>
    <w:rsid w:val="00C849F1"/>
    <w:rsid w:val="00C85482"/>
    <w:rsid w:val="00C856CC"/>
    <w:rsid w:val="00C8596B"/>
    <w:rsid w:val="00C85D48"/>
    <w:rsid w:val="00C85F20"/>
    <w:rsid w:val="00C85FAD"/>
    <w:rsid w:val="00C868D2"/>
    <w:rsid w:val="00C869AF"/>
    <w:rsid w:val="00C86BCE"/>
    <w:rsid w:val="00C86FD5"/>
    <w:rsid w:val="00C87394"/>
    <w:rsid w:val="00C874E4"/>
    <w:rsid w:val="00C8785E"/>
    <w:rsid w:val="00C87928"/>
    <w:rsid w:val="00C87B1B"/>
    <w:rsid w:val="00C87CD4"/>
    <w:rsid w:val="00C9022B"/>
    <w:rsid w:val="00C9044F"/>
    <w:rsid w:val="00C90AB0"/>
    <w:rsid w:val="00C911A0"/>
    <w:rsid w:val="00C91282"/>
    <w:rsid w:val="00C916C3"/>
    <w:rsid w:val="00C91704"/>
    <w:rsid w:val="00C91C91"/>
    <w:rsid w:val="00C9228F"/>
    <w:rsid w:val="00C92452"/>
    <w:rsid w:val="00C927A3"/>
    <w:rsid w:val="00C927CC"/>
    <w:rsid w:val="00C92E95"/>
    <w:rsid w:val="00C92F53"/>
    <w:rsid w:val="00C933CF"/>
    <w:rsid w:val="00C9348A"/>
    <w:rsid w:val="00C93C2C"/>
    <w:rsid w:val="00C93F99"/>
    <w:rsid w:val="00C948B1"/>
    <w:rsid w:val="00C94A93"/>
    <w:rsid w:val="00C95101"/>
    <w:rsid w:val="00C95258"/>
    <w:rsid w:val="00C95AEE"/>
    <w:rsid w:val="00C96035"/>
    <w:rsid w:val="00C960AE"/>
    <w:rsid w:val="00C9635A"/>
    <w:rsid w:val="00C97657"/>
    <w:rsid w:val="00C97B74"/>
    <w:rsid w:val="00C97BD8"/>
    <w:rsid w:val="00CA010E"/>
    <w:rsid w:val="00CA0FDF"/>
    <w:rsid w:val="00CA167D"/>
    <w:rsid w:val="00CA2423"/>
    <w:rsid w:val="00CA27A7"/>
    <w:rsid w:val="00CA2904"/>
    <w:rsid w:val="00CA2AD5"/>
    <w:rsid w:val="00CA2FD8"/>
    <w:rsid w:val="00CA3216"/>
    <w:rsid w:val="00CA33F3"/>
    <w:rsid w:val="00CA3587"/>
    <w:rsid w:val="00CA3C06"/>
    <w:rsid w:val="00CA3D8D"/>
    <w:rsid w:val="00CA3F35"/>
    <w:rsid w:val="00CA3F84"/>
    <w:rsid w:val="00CA41B8"/>
    <w:rsid w:val="00CA5231"/>
    <w:rsid w:val="00CA54AE"/>
    <w:rsid w:val="00CA572A"/>
    <w:rsid w:val="00CA5BB2"/>
    <w:rsid w:val="00CA690B"/>
    <w:rsid w:val="00CB050D"/>
    <w:rsid w:val="00CB1332"/>
    <w:rsid w:val="00CB1772"/>
    <w:rsid w:val="00CB180A"/>
    <w:rsid w:val="00CB1951"/>
    <w:rsid w:val="00CB1A6C"/>
    <w:rsid w:val="00CB214F"/>
    <w:rsid w:val="00CB2F88"/>
    <w:rsid w:val="00CB3233"/>
    <w:rsid w:val="00CB3436"/>
    <w:rsid w:val="00CB3468"/>
    <w:rsid w:val="00CB3C26"/>
    <w:rsid w:val="00CB3DA0"/>
    <w:rsid w:val="00CB405E"/>
    <w:rsid w:val="00CB42EA"/>
    <w:rsid w:val="00CB5327"/>
    <w:rsid w:val="00CB532A"/>
    <w:rsid w:val="00CB5EC7"/>
    <w:rsid w:val="00CB75AA"/>
    <w:rsid w:val="00CB7811"/>
    <w:rsid w:val="00CB79A1"/>
    <w:rsid w:val="00CC03F1"/>
    <w:rsid w:val="00CC0810"/>
    <w:rsid w:val="00CC1167"/>
    <w:rsid w:val="00CC17AA"/>
    <w:rsid w:val="00CC183D"/>
    <w:rsid w:val="00CC2219"/>
    <w:rsid w:val="00CC23B5"/>
    <w:rsid w:val="00CC24EA"/>
    <w:rsid w:val="00CC2F40"/>
    <w:rsid w:val="00CC2FD2"/>
    <w:rsid w:val="00CC3068"/>
    <w:rsid w:val="00CC30AB"/>
    <w:rsid w:val="00CC4074"/>
    <w:rsid w:val="00CC4BC2"/>
    <w:rsid w:val="00CC4DD0"/>
    <w:rsid w:val="00CC515F"/>
    <w:rsid w:val="00CC5583"/>
    <w:rsid w:val="00CC5733"/>
    <w:rsid w:val="00CC6063"/>
    <w:rsid w:val="00CC621A"/>
    <w:rsid w:val="00CC622D"/>
    <w:rsid w:val="00CC6388"/>
    <w:rsid w:val="00CC73CE"/>
    <w:rsid w:val="00CC74CB"/>
    <w:rsid w:val="00CC7B18"/>
    <w:rsid w:val="00CD026E"/>
    <w:rsid w:val="00CD108E"/>
    <w:rsid w:val="00CD11C4"/>
    <w:rsid w:val="00CD1FB5"/>
    <w:rsid w:val="00CD218C"/>
    <w:rsid w:val="00CD2276"/>
    <w:rsid w:val="00CD2B15"/>
    <w:rsid w:val="00CD2F5D"/>
    <w:rsid w:val="00CD2FA0"/>
    <w:rsid w:val="00CD35CE"/>
    <w:rsid w:val="00CD363A"/>
    <w:rsid w:val="00CD38F9"/>
    <w:rsid w:val="00CD3F99"/>
    <w:rsid w:val="00CD4127"/>
    <w:rsid w:val="00CD43D2"/>
    <w:rsid w:val="00CD471B"/>
    <w:rsid w:val="00CD47AA"/>
    <w:rsid w:val="00CD4F67"/>
    <w:rsid w:val="00CD5476"/>
    <w:rsid w:val="00CD5487"/>
    <w:rsid w:val="00CD569A"/>
    <w:rsid w:val="00CD5E77"/>
    <w:rsid w:val="00CD60CA"/>
    <w:rsid w:val="00CD6837"/>
    <w:rsid w:val="00CD6C66"/>
    <w:rsid w:val="00CD6ED2"/>
    <w:rsid w:val="00CD6F13"/>
    <w:rsid w:val="00CD71B0"/>
    <w:rsid w:val="00CD776B"/>
    <w:rsid w:val="00CD784F"/>
    <w:rsid w:val="00CD7A24"/>
    <w:rsid w:val="00CE0048"/>
    <w:rsid w:val="00CE0808"/>
    <w:rsid w:val="00CE160F"/>
    <w:rsid w:val="00CE199D"/>
    <w:rsid w:val="00CE1D03"/>
    <w:rsid w:val="00CE220B"/>
    <w:rsid w:val="00CE29A4"/>
    <w:rsid w:val="00CE3794"/>
    <w:rsid w:val="00CE430E"/>
    <w:rsid w:val="00CE43ED"/>
    <w:rsid w:val="00CE44E3"/>
    <w:rsid w:val="00CE45FC"/>
    <w:rsid w:val="00CE5758"/>
    <w:rsid w:val="00CE5AA4"/>
    <w:rsid w:val="00CE5CC0"/>
    <w:rsid w:val="00CE5D09"/>
    <w:rsid w:val="00CE5DEB"/>
    <w:rsid w:val="00CE5FB3"/>
    <w:rsid w:val="00CE61B0"/>
    <w:rsid w:val="00CE678B"/>
    <w:rsid w:val="00CE67D4"/>
    <w:rsid w:val="00CE6A9F"/>
    <w:rsid w:val="00CE7291"/>
    <w:rsid w:val="00CE750A"/>
    <w:rsid w:val="00CE7984"/>
    <w:rsid w:val="00CE7AB8"/>
    <w:rsid w:val="00CE7D19"/>
    <w:rsid w:val="00CE7EC1"/>
    <w:rsid w:val="00CF043E"/>
    <w:rsid w:val="00CF1190"/>
    <w:rsid w:val="00CF22B7"/>
    <w:rsid w:val="00CF2848"/>
    <w:rsid w:val="00CF290E"/>
    <w:rsid w:val="00CF2FFC"/>
    <w:rsid w:val="00CF31C4"/>
    <w:rsid w:val="00CF38A9"/>
    <w:rsid w:val="00CF42B4"/>
    <w:rsid w:val="00CF4A77"/>
    <w:rsid w:val="00CF4F25"/>
    <w:rsid w:val="00CF5323"/>
    <w:rsid w:val="00CF5F9B"/>
    <w:rsid w:val="00CF6147"/>
    <w:rsid w:val="00CF63E7"/>
    <w:rsid w:val="00CF6776"/>
    <w:rsid w:val="00CF68C8"/>
    <w:rsid w:val="00CF6F75"/>
    <w:rsid w:val="00CF7992"/>
    <w:rsid w:val="00CF7A6E"/>
    <w:rsid w:val="00CF7AA2"/>
    <w:rsid w:val="00D00220"/>
    <w:rsid w:val="00D00F98"/>
    <w:rsid w:val="00D0187E"/>
    <w:rsid w:val="00D021ED"/>
    <w:rsid w:val="00D023C7"/>
    <w:rsid w:val="00D0250C"/>
    <w:rsid w:val="00D0293F"/>
    <w:rsid w:val="00D02A62"/>
    <w:rsid w:val="00D02BDB"/>
    <w:rsid w:val="00D02DFC"/>
    <w:rsid w:val="00D03210"/>
    <w:rsid w:val="00D046E4"/>
    <w:rsid w:val="00D0495C"/>
    <w:rsid w:val="00D04A5A"/>
    <w:rsid w:val="00D04D74"/>
    <w:rsid w:val="00D04F63"/>
    <w:rsid w:val="00D050C9"/>
    <w:rsid w:val="00D05113"/>
    <w:rsid w:val="00D05ECB"/>
    <w:rsid w:val="00D06498"/>
    <w:rsid w:val="00D06A2A"/>
    <w:rsid w:val="00D06DD9"/>
    <w:rsid w:val="00D07141"/>
    <w:rsid w:val="00D100E5"/>
    <w:rsid w:val="00D101EB"/>
    <w:rsid w:val="00D102A3"/>
    <w:rsid w:val="00D103CA"/>
    <w:rsid w:val="00D103D7"/>
    <w:rsid w:val="00D106AB"/>
    <w:rsid w:val="00D1084D"/>
    <w:rsid w:val="00D10B0F"/>
    <w:rsid w:val="00D11551"/>
    <w:rsid w:val="00D11D55"/>
    <w:rsid w:val="00D11DB8"/>
    <w:rsid w:val="00D11E49"/>
    <w:rsid w:val="00D12390"/>
    <w:rsid w:val="00D12C42"/>
    <w:rsid w:val="00D12CA7"/>
    <w:rsid w:val="00D12EE5"/>
    <w:rsid w:val="00D1355B"/>
    <w:rsid w:val="00D13AAF"/>
    <w:rsid w:val="00D13C66"/>
    <w:rsid w:val="00D15F9D"/>
    <w:rsid w:val="00D1657D"/>
    <w:rsid w:val="00D169D1"/>
    <w:rsid w:val="00D16E66"/>
    <w:rsid w:val="00D170B4"/>
    <w:rsid w:val="00D1744A"/>
    <w:rsid w:val="00D17E1E"/>
    <w:rsid w:val="00D17E36"/>
    <w:rsid w:val="00D17F04"/>
    <w:rsid w:val="00D17FF5"/>
    <w:rsid w:val="00D2037A"/>
    <w:rsid w:val="00D2045A"/>
    <w:rsid w:val="00D2079A"/>
    <w:rsid w:val="00D207E0"/>
    <w:rsid w:val="00D20EF5"/>
    <w:rsid w:val="00D2145D"/>
    <w:rsid w:val="00D21807"/>
    <w:rsid w:val="00D21BD6"/>
    <w:rsid w:val="00D21C17"/>
    <w:rsid w:val="00D221F3"/>
    <w:rsid w:val="00D22EDB"/>
    <w:rsid w:val="00D230FF"/>
    <w:rsid w:val="00D243C3"/>
    <w:rsid w:val="00D2468A"/>
    <w:rsid w:val="00D24D5D"/>
    <w:rsid w:val="00D250DD"/>
    <w:rsid w:val="00D25EDB"/>
    <w:rsid w:val="00D2653F"/>
    <w:rsid w:val="00D2699D"/>
    <w:rsid w:val="00D26C70"/>
    <w:rsid w:val="00D2745A"/>
    <w:rsid w:val="00D27DA9"/>
    <w:rsid w:val="00D30CEC"/>
    <w:rsid w:val="00D31813"/>
    <w:rsid w:val="00D31FA8"/>
    <w:rsid w:val="00D320FC"/>
    <w:rsid w:val="00D326F0"/>
    <w:rsid w:val="00D32796"/>
    <w:rsid w:val="00D3283D"/>
    <w:rsid w:val="00D32959"/>
    <w:rsid w:val="00D3307C"/>
    <w:rsid w:val="00D33448"/>
    <w:rsid w:val="00D33A92"/>
    <w:rsid w:val="00D33EE5"/>
    <w:rsid w:val="00D341E6"/>
    <w:rsid w:val="00D345D9"/>
    <w:rsid w:val="00D35370"/>
    <w:rsid w:val="00D36686"/>
    <w:rsid w:val="00D3797A"/>
    <w:rsid w:val="00D37F90"/>
    <w:rsid w:val="00D402AE"/>
    <w:rsid w:val="00D40FFF"/>
    <w:rsid w:val="00D416AE"/>
    <w:rsid w:val="00D41AF4"/>
    <w:rsid w:val="00D41E52"/>
    <w:rsid w:val="00D42159"/>
    <w:rsid w:val="00D424FE"/>
    <w:rsid w:val="00D426BD"/>
    <w:rsid w:val="00D42777"/>
    <w:rsid w:val="00D431C6"/>
    <w:rsid w:val="00D434C5"/>
    <w:rsid w:val="00D43ED9"/>
    <w:rsid w:val="00D43F1F"/>
    <w:rsid w:val="00D4461A"/>
    <w:rsid w:val="00D4491C"/>
    <w:rsid w:val="00D44980"/>
    <w:rsid w:val="00D44D10"/>
    <w:rsid w:val="00D45F07"/>
    <w:rsid w:val="00D463F1"/>
    <w:rsid w:val="00D46629"/>
    <w:rsid w:val="00D46A28"/>
    <w:rsid w:val="00D46BB7"/>
    <w:rsid w:val="00D46DE6"/>
    <w:rsid w:val="00D47A79"/>
    <w:rsid w:val="00D501D3"/>
    <w:rsid w:val="00D50409"/>
    <w:rsid w:val="00D505FC"/>
    <w:rsid w:val="00D50883"/>
    <w:rsid w:val="00D508D7"/>
    <w:rsid w:val="00D50945"/>
    <w:rsid w:val="00D511C1"/>
    <w:rsid w:val="00D5151E"/>
    <w:rsid w:val="00D5173B"/>
    <w:rsid w:val="00D51A65"/>
    <w:rsid w:val="00D523F3"/>
    <w:rsid w:val="00D528A1"/>
    <w:rsid w:val="00D53083"/>
    <w:rsid w:val="00D5323C"/>
    <w:rsid w:val="00D532D8"/>
    <w:rsid w:val="00D54835"/>
    <w:rsid w:val="00D54C78"/>
    <w:rsid w:val="00D550B5"/>
    <w:rsid w:val="00D558D8"/>
    <w:rsid w:val="00D5706D"/>
    <w:rsid w:val="00D57B9A"/>
    <w:rsid w:val="00D57D3F"/>
    <w:rsid w:val="00D61573"/>
    <w:rsid w:val="00D6187E"/>
    <w:rsid w:val="00D61AFA"/>
    <w:rsid w:val="00D61FF7"/>
    <w:rsid w:val="00D6200D"/>
    <w:rsid w:val="00D62516"/>
    <w:rsid w:val="00D625F3"/>
    <w:rsid w:val="00D62A88"/>
    <w:rsid w:val="00D62F1E"/>
    <w:rsid w:val="00D63CFB"/>
    <w:rsid w:val="00D63E0C"/>
    <w:rsid w:val="00D64BB4"/>
    <w:rsid w:val="00D65019"/>
    <w:rsid w:val="00D65369"/>
    <w:rsid w:val="00D659BA"/>
    <w:rsid w:val="00D66953"/>
    <w:rsid w:val="00D670C2"/>
    <w:rsid w:val="00D6757F"/>
    <w:rsid w:val="00D6776B"/>
    <w:rsid w:val="00D677AC"/>
    <w:rsid w:val="00D70C24"/>
    <w:rsid w:val="00D71BE9"/>
    <w:rsid w:val="00D71DC5"/>
    <w:rsid w:val="00D7200B"/>
    <w:rsid w:val="00D722A5"/>
    <w:rsid w:val="00D72811"/>
    <w:rsid w:val="00D728C4"/>
    <w:rsid w:val="00D72D1F"/>
    <w:rsid w:val="00D72E56"/>
    <w:rsid w:val="00D73184"/>
    <w:rsid w:val="00D7345E"/>
    <w:rsid w:val="00D73946"/>
    <w:rsid w:val="00D73C98"/>
    <w:rsid w:val="00D73CCB"/>
    <w:rsid w:val="00D73DBB"/>
    <w:rsid w:val="00D73FEA"/>
    <w:rsid w:val="00D7407E"/>
    <w:rsid w:val="00D74528"/>
    <w:rsid w:val="00D74635"/>
    <w:rsid w:val="00D746C3"/>
    <w:rsid w:val="00D747A6"/>
    <w:rsid w:val="00D74C0D"/>
    <w:rsid w:val="00D75286"/>
    <w:rsid w:val="00D7536C"/>
    <w:rsid w:val="00D75ADF"/>
    <w:rsid w:val="00D765F0"/>
    <w:rsid w:val="00D776EF"/>
    <w:rsid w:val="00D77713"/>
    <w:rsid w:val="00D77AC2"/>
    <w:rsid w:val="00D77C4E"/>
    <w:rsid w:val="00D77EF3"/>
    <w:rsid w:val="00D80519"/>
    <w:rsid w:val="00D80946"/>
    <w:rsid w:val="00D8104F"/>
    <w:rsid w:val="00D81411"/>
    <w:rsid w:val="00D81E65"/>
    <w:rsid w:val="00D82079"/>
    <w:rsid w:val="00D826D4"/>
    <w:rsid w:val="00D82EF0"/>
    <w:rsid w:val="00D82F27"/>
    <w:rsid w:val="00D83F39"/>
    <w:rsid w:val="00D83FBB"/>
    <w:rsid w:val="00D8466E"/>
    <w:rsid w:val="00D85A38"/>
    <w:rsid w:val="00D85AFA"/>
    <w:rsid w:val="00D85E04"/>
    <w:rsid w:val="00D85F65"/>
    <w:rsid w:val="00D8646A"/>
    <w:rsid w:val="00D86900"/>
    <w:rsid w:val="00D8727E"/>
    <w:rsid w:val="00D87BBC"/>
    <w:rsid w:val="00D9039C"/>
    <w:rsid w:val="00D90605"/>
    <w:rsid w:val="00D907AD"/>
    <w:rsid w:val="00D90C4F"/>
    <w:rsid w:val="00D9112E"/>
    <w:rsid w:val="00D91213"/>
    <w:rsid w:val="00D9193D"/>
    <w:rsid w:val="00D91F9B"/>
    <w:rsid w:val="00D92607"/>
    <w:rsid w:val="00D9303C"/>
    <w:rsid w:val="00D93079"/>
    <w:rsid w:val="00D930B5"/>
    <w:rsid w:val="00D930F9"/>
    <w:rsid w:val="00D93947"/>
    <w:rsid w:val="00D93C78"/>
    <w:rsid w:val="00D93E03"/>
    <w:rsid w:val="00D940BD"/>
    <w:rsid w:val="00D94679"/>
    <w:rsid w:val="00D94D4D"/>
    <w:rsid w:val="00D955C4"/>
    <w:rsid w:val="00D96788"/>
    <w:rsid w:val="00D97104"/>
    <w:rsid w:val="00D977CF"/>
    <w:rsid w:val="00DA04B0"/>
    <w:rsid w:val="00DA0B57"/>
    <w:rsid w:val="00DA1203"/>
    <w:rsid w:val="00DA13E7"/>
    <w:rsid w:val="00DA1785"/>
    <w:rsid w:val="00DA19F8"/>
    <w:rsid w:val="00DA1B06"/>
    <w:rsid w:val="00DA243F"/>
    <w:rsid w:val="00DA2DC5"/>
    <w:rsid w:val="00DA32B3"/>
    <w:rsid w:val="00DA3607"/>
    <w:rsid w:val="00DA365B"/>
    <w:rsid w:val="00DA373D"/>
    <w:rsid w:val="00DA3A7C"/>
    <w:rsid w:val="00DA425D"/>
    <w:rsid w:val="00DA4605"/>
    <w:rsid w:val="00DA52FE"/>
    <w:rsid w:val="00DA5381"/>
    <w:rsid w:val="00DA59FE"/>
    <w:rsid w:val="00DA5FE4"/>
    <w:rsid w:val="00DA6251"/>
    <w:rsid w:val="00DA6556"/>
    <w:rsid w:val="00DA6A66"/>
    <w:rsid w:val="00DA6BEE"/>
    <w:rsid w:val="00DA6C70"/>
    <w:rsid w:val="00DA6E54"/>
    <w:rsid w:val="00DA7C94"/>
    <w:rsid w:val="00DB0138"/>
    <w:rsid w:val="00DB0952"/>
    <w:rsid w:val="00DB0B4B"/>
    <w:rsid w:val="00DB0D28"/>
    <w:rsid w:val="00DB0D29"/>
    <w:rsid w:val="00DB0E6B"/>
    <w:rsid w:val="00DB0EF8"/>
    <w:rsid w:val="00DB0F99"/>
    <w:rsid w:val="00DB0FBB"/>
    <w:rsid w:val="00DB0FEB"/>
    <w:rsid w:val="00DB11BD"/>
    <w:rsid w:val="00DB17D1"/>
    <w:rsid w:val="00DB1B94"/>
    <w:rsid w:val="00DB1CAE"/>
    <w:rsid w:val="00DB1E0D"/>
    <w:rsid w:val="00DB2867"/>
    <w:rsid w:val="00DB2AEB"/>
    <w:rsid w:val="00DB2FA2"/>
    <w:rsid w:val="00DB303B"/>
    <w:rsid w:val="00DB312A"/>
    <w:rsid w:val="00DB3692"/>
    <w:rsid w:val="00DB36A5"/>
    <w:rsid w:val="00DB3A73"/>
    <w:rsid w:val="00DB3D35"/>
    <w:rsid w:val="00DB4116"/>
    <w:rsid w:val="00DB4373"/>
    <w:rsid w:val="00DB46DD"/>
    <w:rsid w:val="00DB4883"/>
    <w:rsid w:val="00DB5026"/>
    <w:rsid w:val="00DB52BD"/>
    <w:rsid w:val="00DB577B"/>
    <w:rsid w:val="00DB5A87"/>
    <w:rsid w:val="00DB5E3D"/>
    <w:rsid w:val="00DB63AA"/>
    <w:rsid w:val="00DB650D"/>
    <w:rsid w:val="00DB6698"/>
    <w:rsid w:val="00DB66C3"/>
    <w:rsid w:val="00DB66FF"/>
    <w:rsid w:val="00DB673D"/>
    <w:rsid w:val="00DB7159"/>
    <w:rsid w:val="00DB7602"/>
    <w:rsid w:val="00DB793E"/>
    <w:rsid w:val="00DB7BDC"/>
    <w:rsid w:val="00DC106A"/>
    <w:rsid w:val="00DC185D"/>
    <w:rsid w:val="00DC1A66"/>
    <w:rsid w:val="00DC214A"/>
    <w:rsid w:val="00DC2460"/>
    <w:rsid w:val="00DC29F8"/>
    <w:rsid w:val="00DC2AAA"/>
    <w:rsid w:val="00DC2BF6"/>
    <w:rsid w:val="00DC313C"/>
    <w:rsid w:val="00DC36D5"/>
    <w:rsid w:val="00DC39ED"/>
    <w:rsid w:val="00DC40D4"/>
    <w:rsid w:val="00DC43D9"/>
    <w:rsid w:val="00DC4928"/>
    <w:rsid w:val="00DC4BC6"/>
    <w:rsid w:val="00DC53AF"/>
    <w:rsid w:val="00DC59D7"/>
    <w:rsid w:val="00DC5D00"/>
    <w:rsid w:val="00DC6656"/>
    <w:rsid w:val="00DC7FE5"/>
    <w:rsid w:val="00DD0D73"/>
    <w:rsid w:val="00DD0D92"/>
    <w:rsid w:val="00DD1107"/>
    <w:rsid w:val="00DD1A27"/>
    <w:rsid w:val="00DD2F3F"/>
    <w:rsid w:val="00DD31C6"/>
    <w:rsid w:val="00DD32AF"/>
    <w:rsid w:val="00DD37DE"/>
    <w:rsid w:val="00DD3DC4"/>
    <w:rsid w:val="00DD3EBF"/>
    <w:rsid w:val="00DD4267"/>
    <w:rsid w:val="00DD43CC"/>
    <w:rsid w:val="00DD43D5"/>
    <w:rsid w:val="00DD450B"/>
    <w:rsid w:val="00DD520A"/>
    <w:rsid w:val="00DD5547"/>
    <w:rsid w:val="00DD5A7D"/>
    <w:rsid w:val="00DD5ABF"/>
    <w:rsid w:val="00DD6207"/>
    <w:rsid w:val="00DD6B68"/>
    <w:rsid w:val="00DD6B78"/>
    <w:rsid w:val="00DD6CDA"/>
    <w:rsid w:val="00DD722A"/>
    <w:rsid w:val="00DD7557"/>
    <w:rsid w:val="00DD7705"/>
    <w:rsid w:val="00DD7A7C"/>
    <w:rsid w:val="00DE0143"/>
    <w:rsid w:val="00DE04A2"/>
    <w:rsid w:val="00DE20D0"/>
    <w:rsid w:val="00DE2AD4"/>
    <w:rsid w:val="00DE2D97"/>
    <w:rsid w:val="00DE2EA0"/>
    <w:rsid w:val="00DE31FA"/>
    <w:rsid w:val="00DE35AB"/>
    <w:rsid w:val="00DE3CA7"/>
    <w:rsid w:val="00DE3D84"/>
    <w:rsid w:val="00DE47E5"/>
    <w:rsid w:val="00DE4918"/>
    <w:rsid w:val="00DE4975"/>
    <w:rsid w:val="00DE4BD0"/>
    <w:rsid w:val="00DE4C46"/>
    <w:rsid w:val="00DE4CC0"/>
    <w:rsid w:val="00DE5122"/>
    <w:rsid w:val="00DE5F68"/>
    <w:rsid w:val="00DE634B"/>
    <w:rsid w:val="00DE729E"/>
    <w:rsid w:val="00DE7708"/>
    <w:rsid w:val="00DE772C"/>
    <w:rsid w:val="00DE7A75"/>
    <w:rsid w:val="00DE7DDF"/>
    <w:rsid w:val="00DF0883"/>
    <w:rsid w:val="00DF0E9B"/>
    <w:rsid w:val="00DF0F42"/>
    <w:rsid w:val="00DF1559"/>
    <w:rsid w:val="00DF1624"/>
    <w:rsid w:val="00DF165A"/>
    <w:rsid w:val="00DF298C"/>
    <w:rsid w:val="00DF2AD4"/>
    <w:rsid w:val="00DF314B"/>
    <w:rsid w:val="00DF34AD"/>
    <w:rsid w:val="00DF370C"/>
    <w:rsid w:val="00DF38A2"/>
    <w:rsid w:val="00DF3A4C"/>
    <w:rsid w:val="00DF3D5C"/>
    <w:rsid w:val="00DF3F13"/>
    <w:rsid w:val="00DF49A8"/>
    <w:rsid w:val="00DF4A02"/>
    <w:rsid w:val="00DF4B1D"/>
    <w:rsid w:val="00DF4D15"/>
    <w:rsid w:val="00DF527E"/>
    <w:rsid w:val="00DF5377"/>
    <w:rsid w:val="00DF55DD"/>
    <w:rsid w:val="00DF5735"/>
    <w:rsid w:val="00DF5B80"/>
    <w:rsid w:val="00DF60EA"/>
    <w:rsid w:val="00DF6620"/>
    <w:rsid w:val="00DF66AC"/>
    <w:rsid w:val="00DF6818"/>
    <w:rsid w:val="00DF6C01"/>
    <w:rsid w:val="00DF6D47"/>
    <w:rsid w:val="00DF743E"/>
    <w:rsid w:val="00E00128"/>
    <w:rsid w:val="00E00831"/>
    <w:rsid w:val="00E01355"/>
    <w:rsid w:val="00E013DC"/>
    <w:rsid w:val="00E01E2B"/>
    <w:rsid w:val="00E01EAE"/>
    <w:rsid w:val="00E0289E"/>
    <w:rsid w:val="00E02A50"/>
    <w:rsid w:val="00E03508"/>
    <w:rsid w:val="00E03533"/>
    <w:rsid w:val="00E03AFE"/>
    <w:rsid w:val="00E0476F"/>
    <w:rsid w:val="00E05388"/>
    <w:rsid w:val="00E05652"/>
    <w:rsid w:val="00E057C0"/>
    <w:rsid w:val="00E05872"/>
    <w:rsid w:val="00E05E9C"/>
    <w:rsid w:val="00E064A4"/>
    <w:rsid w:val="00E064AE"/>
    <w:rsid w:val="00E064DA"/>
    <w:rsid w:val="00E06A86"/>
    <w:rsid w:val="00E06C57"/>
    <w:rsid w:val="00E071A6"/>
    <w:rsid w:val="00E074FB"/>
    <w:rsid w:val="00E07D5C"/>
    <w:rsid w:val="00E07FBD"/>
    <w:rsid w:val="00E1038C"/>
    <w:rsid w:val="00E1154D"/>
    <w:rsid w:val="00E115DB"/>
    <w:rsid w:val="00E11A76"/>
    <w:rsid w:val="00E11EB3"/>
    <w:rsid w:val="00E12E81"/>
    <w:rsid w:val="00E12FA6"/>
    <w:rsid w:val="00E12FBD"/>
    <w:rsid w:val="00E1332F"/>
    <w:rsid w:val="00E1383B"/>
    <w:rsid w:val="00E1390B"/>
    <w:rsid w:val="00E143B8"/>
    <w:rsid w:val="00E14975"/>
    <w:rsid w:val="00E14B28"/>
    <w:rsid w:val="00E150CD"/>
    <w:rsid w:val="00E16451"/>
    <w:rsid w:val="00E170DD"/>
    <w:rsid w:val="00E171D3"/>
    <w:rsid w:val="00E172BB"/>
    <w:rsid w:val="00E1767F"/>
    <w:rsid w:val="00E177E1"/>
    <w:rsid w:val="00E17C29"/>
    <w:rsid w:val="00E17C47"/>
    <w:rsid w:val="00E17D03"/>
    <w:rsid w:val="00E206F5"/>
    <w:rsid w:val="00E20769"/>
    <w:rsid w:val="00E209FB"/>
    <w:rsid w:val="00E20A3B"/>
    <w:rsid w:val="00E20ECC"/>
    <w:rsid w:val="00E21A85"/>
    <w:rsid w:val="00E21B30"/>
    <w:rsid w:val="00E220BF"/>
    <w:rsid w:val="00E2236D"/>
    <w:rsid w:val="00E229A3"/>
    <w:rsid w:val="00E229CC"/>
    <w:rsid w:val="00E230D9"/>
    <w:rsid w:val="00E2318D"/>
    <w:rsid w:val="00E2382A"/>
    <w:rsid w:val="00E241AB"/>
    <w:rsid w:val="00E2570E"/>
    <w:rsid w:val="00E26BC6"/>
    <w:rsid w:val="00E2771C"/>
    <w:rsid w:val="00E27D1D"/>
    <w:rsid w:val="00E309D2"/>
    <w:rsid w:val="00E30B9B"/>
    <w:rsid w:val="00E311E0"/>
    <w:rsid w:val="00E31ACA"/>
    <w:rsid w:val="00E31AF0"/>
    <w:rsid w:val="00E31CF9"/>
    <w:rsid w:val="00E32063"/>
    <w:rsid w:val="00E32392"/>
    <w:rsid w:val="00E326D5"/>
    <w:rsid w:val="00E3332F"/>
    <w:rsid w:val="00E33AFD"/>
    <w:rsid w:val="00E33C0F"/>
    <w:rsid w:val="00E33E38"/>
    <w:rsid w:val="00E3414B"/>
    <w:rsid w:val="00E34227"/>
    <w:rsid w:val="00E34273"/>
    <w:rsid w:val="00E34277"/>
    <w:rsid w:val="00E35AFB"/>
    <w:rsid w:val="00E35C31"/>
    <w:rsid w:val="00E35DE4"/>
    <w:rsid w:val="00E364C4"/>
    <w:rsid w:val="00E369A2"/>
    <w:rsid w:val="00E371BA"/>
    <w:rsid w:val="00E371E2"/>
    <w:rsid w:val="00E37629"/>
    <w:rsid w:val="00E37CE6"/>
    <w:rsid w:val="00E40679"/>
    <w:rsid w:val="00E406E0"/>
    <w:rsid w:val="00E40BDC"/>
    <w:rsid w:val="00E41259"/>
    <w:rsid w:val="00E415A5"/>
    <w:rsid w:val="00E4213F"/>
    <w:rsid w:val="00E42940"/>
    <w:rsid w:val="00E432B9"/>
    <w:rsid w:val="00E439F8"/>
    <w:rsid w:val="00E43D0C"/>
    <w:rsid w:val="00E43D36"/>
    <w:rsid w:val="00E43ED5"/>
    <w:rsid w:val="00E44BCF"/>
    <w:rsid w:val="00E44E83"/>
    <w:rsid w:val="00E4577F"/>
    <w:rsid w:val="00E458E7"/>
    <w:rsid w:val="00E45DA3"/>
    <w:rsid w:val="00E45DD8"/>
    <w:rsid w:val="00E472B3"/>
    <w:rsid w:val="00E473D2"/>
    <w:rsid w:val="00E47698"/>
    <w:rsid w:val="00E478CF"/>
    <w:rsid w:val="00E506F2"/>
    <w:rsid w:val="00E519B5"/>
    <w:rsid w:val="00E51D3B"/>
    <w:rsid w:val="00E52038"/>
    <w:rsid w:val="00E520AF"/>
    <w:rsid w:val="00E52236"/>
    <w:rsid w:val="00E52298"/>
    <w:rsid w:val="00E52501"/>
    <w:rsid w:val="00E52608"/>
    <w:rsid w:val="00E52BCA"/>
    <w:rsid w:val="00E52BFD"/>
    <w:rsid w:val="00E52ECA"/>
    <w:rsid w:val="00E52FF8"/>
    <w:rsid w:val="00E53A1C"/>
    <w:rsid w:val="00E53BFB"/>
    <w:rsid w:val="00E53D6A"/>
    <w:rsid w:val="00E53FB6"/>
    <w:rsid w:val="00E548F4"/>
    <w:rsid w:val="00E54BAF"/>
    <w:rsid w:val="00E54E86"/>
    <w:rsid w:val="00E54FB5"/>
    <w:rsid w:val="00E556E4"/>
    <w:rsid w:val="00E55A56"/>
    <w:rsid w:val="00E55C96"/>
    <w:rsid w:val="00E56053"/>
    <w:rsid w:val="00E56515"/>
    <w:rsid w:val="00E56C5A"/>
    <w:rsid w:val="00E56D61"/>
    <w:rsid w:val="00E56F14"/>
    <w:rsid w:val="00E57055"/>
    <w:rsid w:val="00E571EC"/>
    <w:rsid w:val="00E600EC"/>
    <w:rsid w:val="00E60300"/>
    <w:rsid w:val="00E61CF2"/>
    <w:rsid w:val="00E622C7"/>
    <w:rsid w:val="00E624C0"/>
    <w:rsid w:val="00E6320C"/>
    <w:rsid w:val="00E633BE"/>
    <w:rsid w:val="00E63973"/>
    <w:rsid w:val="00E64026"/>
    <w:rsid w:val="00E64C59"/>
    <w:rsid w:val="00E64CB6"/>
    <w:rsid w:val="00E64CC6"/>
    <w:rsid w:val="00E64F87"/>
    <w:rsid w:val="00E65114"/>
    <w:rsid w:val="00E65364"/>
    <w:rsid w:val="00E6571B"/>
    <w:rsid w:val="00E65772"/>
    <w:rsid w:val="00E65A02"/>
    <w:rsid w:val="00E65A41"/>
    <w:rsid w:val="00E65AD7"/>
    <w:rsid w:val="00E65DB9"/>
    <w:rsid w:val="00E66FC0"/>
    <w:rsid w:val="00E6739C"/>
    <w:rsid w:val="00E67467"/>
    <w:rsid w:val="00E67492"/>
    <w:rsid w:val="00E67D9F"/>
    <w:rsid w:val="00E70403"/>
    <w:rsid w:val="00E706F0"/>
    <w:rsid w:val="00E70AB6"/>
    <w:rsid w:val="00E70F2C"/>
    <w:rsid w:val="00E712F1"/>
    <w:rsid w:val="00E719E1"/>
    <w:rsid w:val="00E71A52"/>
    <w:rsid w:val="00E71A94"/>
    <w:rsid w:val="00E71E93"/>
    <w:rsid w:val="00E71F67"/>
    <w:rsid w:val="00E720A9"/>
    <w:rsid w:val="00E72267"/>
    <w:rsid w:val="00E723E8"/>
    <w:rsid w:val="00E72E5A"/>
    <w:rsid w:val="00E732B1"/>
    <w:rsid w:val="00E732E2"/>
    <w:rsid w:val="00E73E3C"/>
    <w:rsid w:val="00E74641"/>
    <w:rsid w:val="00E747A9"/>
    <w:rsid w:val="00E74879"/>
    <w:rsid w:val="00E748E6"/>
    <w:rsid w:val="00E74F02"/>
    <w:rsid w:val="00E7522B"/>
    <w:rsid w:val="00E7673F"/>
    <w:rsid w:val="00E76B80"/>
    <w:rsid w:val="00E76C6B"/>
    <w:rsid w:val="00E76DEA"/>
    <w:rsid w:val="00E774ED"/>
    <w:rsid w:val="00E7773A"/>
    <w:rsid w:val="00E80521"/>
    <w:rsid w:val="00E817C2"/>
    <w:rsid w:val="00E8199B"/>
    <w:rsid w:val="00E81BA0"/>
    <w:rsid w:val="00E82D24"/>
    <w:rsid w:val="00E83262"/>
    <w:rsid w:val="00E83C6D"/>
    <w:rsid w:val="00E84854"/>
    <w:rsid w:val="00E8494D"/>
    <w:rsid w:val="00E84B20"/>
    <w:rsid w:val="00E84B60"/>
    <w:rsid w:val="00E84DB5"/>
    <w:rsid w:val="00E85B2E"/>
    <w:rsid w:val="00E864F2"/>
    <w:rsid w:val="00E86BC1"/>
    <w:rsid w:val="00E870CC"/>
    <w:rsid w:val="00E870DA"/>
    <w:rsid w:val="00E87313"/>
    <w:rsid w:val="00E87375"/>
    <w:rsid w:val="00E902AC"/>
    <w:rsid w:val="00E9069F"/>
    <w:rsid w:val="00E90B3E"/>
    <w:rsid w:val="00E91004"/>
    <w:rsid w:val="00E91B1A"/>
    <w:rsid w:val="00E91FE5"/>
    <w:rsid w:val="00E9330F"/>
    <w:rsid w:val="00E93583"/>
    <w:rsid w:val="00E9358E"/>
    <w:rsid w:val="00E93651"/>
    <w:rsid w:val="00E93766"/>
    <w:rsid w:val="00E93897"/>
    <w:rsid w:val="00E93C6C"/>
    <w:rsid w:val="00E94111"/>
    <w:rsid w:val="00E94167"/>
    <w:rsid w:val="00E94EF1"/>
    <w:rsid w:val="00E95081"/>
    <w:rsid w:val="00E955D4"/>
    <w:rsid w:val="00E9576E"/>
    <w:rsid w:val="00E9586D"/>
    <w:rsid w:val="00E95DF8"/>
    <w:rsid w:val="00E95FE4"/>
    <w:rsid w:val="00E9667D"/>
    <w:rsid w:val="00E9678B"/>
    <w:rsid w:val="00E97553"/>
    <w:rsid w:val="00E97B2E"/>
    <w:rsid w:val="00E97E64"/>
    <w:rsid w:val="00EA18DB"/>
    <w:rsid w:val="00EA1D44"/>
    <w:rsid w:val="00EA1DA6"/>
    <w:rsid w:val="00EA23AE"/>
    <w:rsid w:val="00EA346F"/>
    <w:rsid w:val="00EA3539"/>
    <w:rsid w:val="00EA3AC6"/>
    <w:rsid w:val="00EA41F8"/>
    <w:rsid w:val="00EA4541"/>
    <w:rsid w:val="00EA479C"/>
    <w:rsid w:val="00EA48B1"/>
    <w:rsid w:val="00EA566D"/>
    <w:rsid w:val="00EA59FA"/>
    <w:rsid w:val="00EA5AE7"/>
    <w:rsid w:val="00EA6318"/>
    <w:rsid w:val="00EA6830"/>
    <w:rsid w:val="00EA6D64"/>
    <w:rsid w:val="00EA6F00"/>
    <w:rsid w:val="00EA6F38"/>
    <w:rsid w:val="00EA76E6"/>
    <w:rsid w:val="00EB028D"/>
    <w:rsid w:val="00EB03B6"/>
    <w:rsid w:val="00EB05B6"/>
    <w:rsid w:val="00EB0C50"/>
    <w:rsid w:val="00EB159F"/>
    <w:rsid w:val="00EB22F9"/>
    <w:rsid w:val="00EB2D7E"/>
    <w:rsid w:val="00EB3B71"/>
    <w:rsid w:val="00EB3BBF"/>
    <w:rsid w:val="00EB4338"/>
    <w:rsid w:val="00EB45CE"/>
    <w:rsid w:val="00EB4B9A"/>
    <w:rsid w:val="00EB503B"/>
    <w:rsid w:val="00EB55D9"/>
    <w:rsid w:val="00EB56B4"/>
    <w:rsid w:val="00EB59E1"/>
    <w:rsid w:val="00EB6425"/>
    <w:rsid w:val="00EB659F"/>
    <w:rsid w:val="00EB669A"/>
    <w:rsid w:val="00EB6E9C"/>
    <w:rsid w:val="00EB71E7"/>
    <w:rsid w:val="00EB7491"/>
    <w:rsid w:val="00EB7566"/>
    <w:rsid w:val="00EB7805"/>
    <w:rsid w:val="00EB7A8A"/>
    <w:rsid w:val="00EC0F9B"/>
    <w:rsid w:val="00EC13EE"/>
    <w:rsid w:val="00EC163C"/>
    <w:rsid w:val="00EC1C72"/>
    <w:rsid w:val="00EC1CF2"/>
    <w:rsid w:val="00EC1E28"/>
    <w:rsid w:val="00EC293C"/>
    <w:rsid w:val="00EC296B"/>
    <w:rsid w:val="00EC3263"/>
    <w:rsid w:val="00EC3D93"/>
    <w:rsid w:val="00EC4017"/>
    <w:rsid w:val="00EC4163"/>
    <w:rsid w:val="00EC41A3"/>
    <w:rsid w:val="00EC46CF"/>
    <w:rsid w:val="00EC4BCB"/>
    <w:rsid w:val="00EC5151"/>
    <w:rsid w:val="00EC5480"/>
    <w:rsid w:val="00EC5613"/>
    <w:rsid w:val="00EC5C1E"/>
    <w:rsid w:val="00EC5FBB"/>
    <w:rsid w:val="00EC6D3E"/>
    <w:rsid w:val="00EC722A"/>
    <w:rsid w:val="00EC7866"/>
    <w:rsid w:val="00EC79AA"/>
    <w:rsid w:val="00EC7E0A"/>
    <w:rsid w:val="00EC7FC1"/>
    <w:rsid w:val="00EC7FE1"/>
    <w:rsid w:val="00ED0039"/>
    <w:rsid w:val="00ED05B4"/>
    <w:rsid w:val="00ED0B34"/>
    <w:rsid w:val="00ED0F0A"/>
    <w:rsid w:val="00ED0F54"/>
    <w:rsid w:val="00ED128D"/>
    <w:rsid w:val="00ED13E1"/>
    <w:rsid w:val="00ED1EA3"/>
    <w:rsid w:val="00ED1EE2"/>
    <w:rsid w:val="00ED1F14"/>
    <w:rsid w:val="00ED28E4"/>
    <w:rsid w:val="00ED2960"/>
    <w:rsid w:val="00ED3133"/>
    <w:rsid w:val="00ED3CB4"/>
    <w:rsid w:val="00ED4CE2"/>
    <w:rsid w:val="00ED5094"/>
    <w:rsid w:val="00ED5465"/>
    <w:rsid w:val="00ED5B5C"/>
    <w:rsid w:val="00ED5FF8"/>
    <w:rsid w:val="00ED641A"/>
    <w:rsid w:val="00ED6860"/>
    <w:rsid w:val="00ED69EE"/>
    <w:rsid w:val="00ED6D45"/>
    <w:rsid w:val="00ED75F9"/>
    <w:rsid w:val="00ED7AD4"/>
    <w:rsid w:val="00EE0A74"/>
    <w:rsid w:val="00EE0B3A"/>
    <w:rsid w:val="00EE0F1C"/>
    <w:rsid w:val="00EE1DCF"/>
    <w:rsid w:val="00EE2AEE"/>
    <w:rsid w:val="00EE2D64"/>
    <w:rsid w:val="00EE3388"/>
    <w:rsid w:val="00EE33F4"/>
    <w:rsid w:val="00EE376A"/>
    <w:rsid w:val="00EE425A"/>
    <w:rsid w:val="00EE4631"/>
    <w:rsid w:val="00EE47DA"/>
    <w:rsid w:val="00EE4D62"/>
    <w:rsid w:val="00EE62DF"/>
    <w:rsid w:val="00EE6C3B"/>
    <w:rsid w:val="00EE6E8A"/>
    <w:rsid w:val="00EE7A02"/>
    <w:rsid w:val="00EE7B32"/>
    <w:rsid w:val="00EF0005"/>
    <w:rsid w:val="00EF003B"/>
    <w:rsid w:val="00EF08AC"/>
    <w:rsid w:val="00EF0BA9"/>
    <w:rsid w:val="00EF1808"/>
    <w:rsid w:val="00EF1BF3"/>
    <w:rsid w:val="00EF23A8"/>
    <w:rsid w:val="00EF25D5"/>
    <w:rsid w:val="00EF2A02"/>
    <w:rsid w:val="00EF2E1B"/>
    <w:rsid w:val="00EF4530"/>
    <w:rsid w:val="00EF4538"/>
    <w:rsid w:val="00EF4B6D"/>
    <w:rsid w:val="00EF5B97"/>
    <w:rsid w:val="00EF5F7B"/>
    <w:rsid w:val="00EF68BA"/>
    <w:rsid w:val="00EF72BE"/>
    <w:rsid w:val="00EF7411"/>
    <w:rsid w:val="00EF75E6"/>
    <w:rsid w:val="00EF7C9D"/>
    <w:rsid w:val="00EF7DFB"/>
    <w:rsid w:val="00F00A27"/>
    <w:rsid w:val="00F00A8F"/>
    <w:rsid w:val="00F01326"/>
    <w:rsid w:val="00F0154F"/>
    <w:rsid w:val="00F0162D"/>
    <w:rsid w:val="00F01840"/>
    <w:rsid w:val="00F01BB4"/>
    <w:rsid w:val="00F01EB9"/>
    <w:rsid w:val="00F0303D"/>
    <w:rsid w:val="00F037D9"/>
    <w:rsid w:val="00F03B11"/>
    <w:rsid w:val="00F03D7D"/>
    <w:rsid w:val="00F03D9D"/>
    <w:rsid w:val="00F04148"/>
    <w:rsid w:val="00F043EB"/>
    <w:rsid w:val="00F0445F"/>
    <w:rsid w:val="00F04573"/>
    <w:rsid w:val="00F049BE"/>
    <w:rsid w:val="00F05A32"/>
    <w:rsid w:val="00F05D46"/>
    <w:rsid w:val="00F06187"/>
    <w:rsid w:val="00F07849"/>
    <w:rsid w:val="00F10622"/>
    <w:rsid w:val="00F11470"/>
    <w:rsid w:val="00F114B4"/>
    <w:rsid w:val="00F118FF"/>
    <w:rsid w:val="00F119EE"/>
    <w:rsid w:val="00F11BE3"/>
    <w:rsid w:val="00F12497"/>
    <w:rsid w:val="00F129DF"/>
    <w:rsid w:val="00F12FC2"/>
    <w:rsid w:val="00F13047"/>
    <w:rsid w:val="00F132B8"/>
    <w:rsid w:val="00F13413"/>
    <w:rsid w:val="00F13AD8"/>
    <w:rsid w:val="00F13D0E"/>
    <w:rsid w:val="00F14D57"/>
    <w:rsid w:val="00F14FC6"/>
    <w:rsid w:val="00F15168"/>
    <w:rsid w:val="00F156C2"/>
    <w:rsid w:val="00F1573D"/>
    <w:rsid w:val="00F1655B"/>
    <w:rsid w:val="00F16A3B"/>
    <w:rsid w:val="00F16AB8"/>
    <w:rsid w:val="00F17695"/>
    <w:rsid w:val="00F176E9"/>
    <w:rsid w:val="00F17DD6"/>
    <w:rsid w:val="00F201BB"/>
    <w:rsid w:val="00F2059B"/>
    <w:rsid w:val="00F20B23"/>
    <w:rsid w:val="00F21661"/>
    <w:rsid w:val="00F216D4"/>
    <w:rsid w:val="00F22111"/>
    <w:rsid w:val="00F22674"/>
    <w:rsid w:val="00F22A99"/>
    <w:rsid w:val="00F22B59"/>
    <w:rsid w:val="00F23820"/>
    <w:rsid w:val="00F23C45"/>
    <w:rsid w:val="00F23D39"/>
    <w:rsid w:val="00F23D45"/>
    <w:rsid w:val="00F23F1B"/>
    <w:rsid w:val="00F24782"/>
    <w:rsid w:val="00F2631D"/>
    <w:rsid w:val="00F2637F"/>
    <w:rsid w:val="00F26406"/>
    <w:rsid w:val="00F26EAE"/>
    <w:rsid w:val="00F27426"/>
    <w:rsid w:val="00F30012"/>
    <w:rsid w:val="00F3015E"/>
    <w:rsid w:val="00F305F8"/>
    <w:rsid w:val="00F30D40"/>
    <w:rsid w:val="00F31142"/>
    <w:rsid w:val="00F315AB"/>
    <w:rsid w:val="00F3228F"/>
    <w:rsid w:val="00F3247C"/>
    <w:rsid w:val="00F32D30"/>
    <w:rsid w:val="00F33663"/>
    <w:rsid w:val="00F33B70"/>
    <w:rsid w:val="00F33C37"/>
    <w:rsid w:val="00F33C9C"/>
    <w:rsid w:val="00F34341"/>
    <w:rsid w:val="00F349EC"/>
    <w:rsid w:val="00F351C9"/>
    <w:rsid w:val="00F3552B"/>
    <w:rsid w:val="00F358E2"/>
    <w:rsid w:val="00F35CB5"/>
    <w:rsid w:val="00F35CF9"/>
    <w:rsid w:val="00F36034"/>
    <w:rsid w:val="00F360C5"/>
    <w:rsid w:val="00F37255"/>
    <w:rsid w:val="00F37728"/>
    <w:rsid w:val="00F37780"/>
    <w:rsid w:val="00F40671"/>
    <w:rsid w:val="00F40E38"/>
    <w:rsid w:val="00F413A0"/>
    <w:rsid w:val="00F41448"/>
    <w:rsid w:val="00F41B17"/>
    <w:rsid w:val="00F41F5B"/>
    <w:rsid w:val="00F430F5"/>
    <w:rsid w:val="00F43670"/>
    <w:rsid w:val="00F43775"/>
    <w:rsid w:val="00F43842"/>
    <w:rsid w:val="00F438A0"/>
    <w:rsid w:val="00F4440C"/>
    <w:rsid w:val="00F4458B"/>
    <w:rsid w:val="00F44D89"/>
    <w:rsid w:val="00F44DE4"/>
    <w:rsid w:val="00F44F20"/>
    <w:rsid w:val="00F4500E"/>
    <w:rsid w:val="00F4575E"/>
    <w:rsid w:val="00F45C4B"/>
    <w:rsid w:val="00F46246"/>
    <w:rsid w:val="00F46CFF"/>
    <w:rsid w:val="00F46F02"/>
    <w:rsid w:val="00F476AB"/>
    <w:rsid w:val="00F47917"/>
    <w:rsid w:val="00F47D11"/>
    <w:rsid w:val="00F47EF8"/>
    <w:rsid w:val="00F500B7"/>
    <w:rsid w:val="00F501CE"/>
    <w:rsid w:val="00F506B0"/>
    <w:rsid w:val="00F509CF"/>
    <w:rsid w:val="00F50BD1"/>
    <w:rsid w:val="00F50CA2"/>
    <w:rsid w:val="00F50E2D"/>
    <w:rsid w:val="00F50EA9"/>
    <w:rsid w:val="00F5139A"/>
    <w:rsid w:val="00F516BF"/>
    <w:rsid w:val="00F51735"/>
    <w:rsid w:val="00F5173A"/>
    <w:rsid w:val="00F51780"/>
    <w:rsid w:val="00F51840"/>
    <w:rsid w:val="00F51A15"/>
    <w:rsid w:val="00F51EC7"/>
    <w:rsid w:val="00F52046"/>
    <w:rsid w:val="00F5211A"/>
    <w:rsid w:val="00F52630"/>
    <w:rsid w:val="00F529EA"/>
    <w:rsid w:val="00F52A06"/>
    <w:rsid w:val="00F534EA"/>
    <w:rsid w:val="00F54E93"/>
    <w:rsid w:val="00F54FF2"/>
    <w:rsid w:val="00F551E5"/>
    <w:rsid w:val="00F556BB"/>
    <w:rsid w:val="00F5573C"/>
    <w:rsid w:val="00F558DB"/>
    <w:rsid w:val="00F561DB"/>
    <w:rsid w:val="00F5637D"/>
    <w:rsid w:val="00F56600"/>
    <w:rsid w:val="00F56D4B"/>
    <w:rsid w:val="00F57177"/>
    <w:rsid w:val="00F5732D"/>
    <w:rsid w:val="00F57B44"/>
    <w:rsid w:val="00F60306"/>
    <w:rsid w:val="00F60AB6"/>
    <w:rsid w:val="00F60C4D"/>
    <w:rsid w:val="00F61254"/>
    <w:rsid w:val="00F61915"/>
    <w:rsid w:val="00F621F7"/>
    <w:rsid w:val="00F625F7"/>
    <w:rsid w:val="00F63213"/>
    <w:rsid w:val="00F63B3B"/>
    <w:rsid w:val="00F63C5F"/>
    <w:rsid w:val="00F641A3"/>
    <w:rsid w:val="00F645A7"/>
    <w:rsid w:val="00F6474D"/>
    <w:rsid w:val="00F648BE"/>
    <w:rsid w:val="00F6527A"/>
    <w:rsid w:val="00F659D0"/>
    <w:rsid w:val="00F65D0F"/>
    <w:rsid w:val="00F6623E"/>
    <w:rsid w:val="00F666ED"/>
    <w:rsid w:val="00F667E6"/>
    <w:rsid w:val="00F668FE"/>
    <w:rsid w:val="00F6696D"/>
    <w:rsid w:val="00F66A1D"/>
    <w:rsid w:val="00F66EC9"/>
    <w:rsid w:val="00F67AC6"/>
    <w:rsid w:val="00F703E5"/>
    <w:rsid w:val="00F70D1A"/>
    <w:rsid w:val="00F71078"/>
    <w:rsid w:val="00F71AC1"/>
    <w:rsid w:val="00F71AC5"/>
    <w:rsid w:val="00F71FC4"/>
    <w:rsid w:val="00F72945"/>
    <w:rsid w:val="00F72F2C"/>
    <w:rsid w:val="00F72F7B"/>
    <w:rsid w:val="00F73802"/>
    <w:rsid w:val="00F73E33"/>
    <w:rsid w:val="00F73FDF"/>
    <w:rsid w:val="00F7431E"/>
    <w:rsid w:val="00F74627"/>
    <w:rsid w:val="00F747D6"/>
    <w:rsid w:val="00F751AD"/>
    <w:rsid w:val="00F752C0"/>
    <w:rsid w:val="00F7532F"/>
    <w:rsid w:val="00F75413"/>
    <w:rsid w:val="00F754B4"/>
    <w:rsid w:val="00F75774"/>
    <w:rsid w:val="00F75864"/>
    <w:rsid w:val="00F7593C"/>
    <w:rsid w:val="00F75A57"/>
    <w:rsid w:val="00F75BF8"/>
    <w:rsid w:val="00F75C8D"/>
    <w:rsid w:val="00F75CF6"/>
    <w:rsid w:val="00F75D81"/>
    <w:rsid w:val="00F7675B"/>
    <w:rsid w:val="00F76987"/>
    <w:rsid w:val="00F771AC"/>
    <w:rsid w:val="00F77F44"/>
    <w:rsid w:val="00F77F61"/>
    <w:rsid w:val="00F80211"/>
    <w:rsid w:val="00F8042D"/>
    <w:rsid w:val="00F80BB8"/>
    <w:rsid w:val="00F80F0B"/>
    <w:rsid w:val="00F81045"/>
    <w:rsid w:val="00F811DE"/>
    <w:rsid w:val="00F8149F"/>
    <w:rsid w:val="00F8187E"/>
    <w:rsid w:val="00F823F9"/>
    <w:rsid w:val="00F82660"/>
    <w:rsid w:val="00F83565"/>
    <w:rsid w:val="00F8388B"/>
    <w:rsid w:val="00F83982"/>
    <w:rsid w:val="00F8410A"/>
    <w:rsid w:val="00F8416F"/>
    <w:rsid w:val="00F84388"/>
    <w:rsid w:val="00F848D7"/>
    <w:rsid w:val="00F84D40"/>
    <w:rsid w:val="00F85108"/>
    <w:rsid w:val="00F854E8"/>
    <w:rsid w:val="00F85848"/>
    <w:rsid w:val="00F8609D"/>
    <w:rsid w:val="00F86411"/>
    <w:rsid w:val="00F8710A"/>
    <w:rsid w:val="00F8770C"/>
    <w:rsid w:val="00F878E1"/>
    <w:rsid w:val="00F879D8"/>
    <w:rsid w:val="00F87BAC"/>
    <w:rsid w:val="00F90004"/>
    <w:rsid w:val="00F9024B"/>
    <w:rsid w:val="00F90439"/>
    <w:rsid w:val="00F91524"/>
    <w:rsid w:val="00F915F6"/>
    <w:rsid w:val="00F918C7"/>
    <w:rsid w:val="00F91A71"/>
    <w:rsid w:val="00F91C7F"/>
    <w:rsid w:val="00F91CC3"/>
    <w:rsid w:val="00F92265"/>
    <w:rsid w:val="00F92306"/>
    <w:rsid w:val="00F9246D"/>
    <w:rsid w:val="00F9254D"/>
    <w:rsid w:val="00F925CA"/>
    <w:rsid w:val="00F9283A"/>
    <w:rsid w:val="00F92952"/>
    <w:rsid w:val="00F93230"/>
    <w:rsid w:val="00F93BD4"/>
    <w:rsid w:val="00F93E8B"/>
    <w:rsid w:val="00F940C5"/>
    <w:rsid w:val="00F941CB"/>
    <w:rsid w:val="00F947AF"/>
    <w:rsid w:val="00F96D03"/>
    <w:rsid w:val="00F97152"/>
    <w:rsid w:val="00F971BE"/>
    <w:rsid w:val="00F975DC"/>
    <w:rsid w:val="00F97770"/>
    <w:rsid w:val="00F978C4"/>
    <w:rsid w:val="00F97C43"/>
    <w:rsid w:val="00F97CA9"/>
    <w:rsid w:val="00FA09D2"/>
    <w:rsid w:val="00FA0A28"/>
    <w:rsid w:val="00FA159F"/>
    <w:rsid w:val="00FA23FB"/>
    <w:rsid w:val="00FA33F8"/>
    <w:rsid w:val="00FA343C"/>
    <w:rsid w:val="00FA39EF"/>
    <w:rsid w:val="00FA438D"/>
    <w:rsid w:val="00FA4B16"/>
    <w:rsid w:val="00FA4D70"/>
    <w:rsid w:val="00FA4E4B"/>
    <w:rsid w:val="00FA5160"/>
    <w:rsid w:val="00FA51F4"/>
    <w:rsid w:val="00FA5E3C"/>
    <w:rsid w:val="00FA5F2D"/>
    <w:rsid w:val="00FA646F"/>
    <w:rsid w:val="00FA66D8"/>
    <w:rsid w:val="00FA67EA"/>
    <w:rsid w:val="00FA6F94"/>
    <w:rsid w:val="00FA792D"/>
    <w:rsid w:val="00FB04E1"/>
    <w:rsid w:val="00FB0833"/>
    <w:rsid w:val="00FB0B53"/>
    <w:rsid w:val="00FB0D19"/>
    <w:rsid w:val="00FB0FBB"/>
    <w:rsid w:val="00FB11AB"/>
    <w:rsid w:val="00FB13D0"/>
    <w:rsid w:val="00FB1A52"/>
    <w:rsid w:val="00FB1A7D"/>
    <w:rsid w:val="00FB1DC8"/>
    <w:rsid w:val="00FB1E09"/>
    <w:rsid w:val="00FB1E1F"/>
    <w:rsid w:val="00FB21E3"/>
    <w:rsid w:val="00FB2307"/>
    <w:rsid w:val="00FB2352"/>
    <w:rsid w:val="00FB2542"/>
    <w:rsid w:val="00FB2F1E"/>
    <w:rsid w:val="00FB345F"/>
    <w:rsid w:val="00FB4217"/>
    <w:rsid w:val="00FB479E"/>
    <w:rsid w:val="00FB47D1"/>
    <w:rsid w:val="00FB5358"/>
    <w:rsid w:val="00FB537B"/>
    <w:rsid w:val="00FB5D93"/>
    <w:rsid w:val="00FB64BF"/>
    <w:rsid w:val="00FB7520"/>
    <w:rsid w:val="00FB7B93"/>
    <w:rsid w:val="00FB7BBC"/>
    <w:rsid w:val="00FB7CF3"/>
    <w:rsid w:val="00FB7F07"/>
    <w:rsid w:val="00FC10EB"/>
    <w:rsid w:val="00FC1284"/>
    <w:rsid w:val="00FC1ADF"/>
    <w:rsid w:val="00FC24BA"/>
    <w:rsid w:val="00FC2AF2"/>
    <w:rsid w:val="00FC312A"/>
    <w:rsid w:val="00FC3138"/>
    <w:rsid w:val="00FC359E"/>
    <w:rsid w:val="00FC394E"/>
    <w:rsid w:val="00FC39F0"/>
    <w:rsid w:val="00FC3A8F"/>
    <w:rsid w:val="00FC3ABD"/>
    <w:rsid w:val="00FC412F"/>
    <w:rsid w:val="00FC42BC"/>
    <w:rsid w:val="00FC47CB"/>
    <w:rsid w:val="00FC5092"/>
    <w:rsid w:val="00FC549B"/>
    <w:rsid w:val="00FC6B14"/>
    <w:rsid w:val="00FC7A21"/>
    <w:rsid w:val="00FD03B1"/>
    <w:rsid w:val="00FD03FE"/>
    <w:rsid w:val="00FD0AD9"/>
    <w:rsid w:val="00FD21C3"/>
    <w:rsid w:val="00FD2212"/>
    <w:rsid w:val="00FD2CE1"/>
    <w:rsid w:val="00FD317E"/>
    <w:rsid w:val="00FD375B"/>
    <w:rsid w:val="00FD3A95"/>
    <w:rsid w:val="00FD3B77"/>
    <w:rsid w:val="00FD41EF"/>
    <w:rsid w:val="00FD44ED"/>
    <w:rsid w:val="00FD498D"/>
    <w:rsid w:val="00FD52AB"/>
    <w:rsid w:val="00FD56A1"/>
    <w:rsid w:val="00FD6A11"/>
    <w:rsid w:val="00FD7073"/>
    <w:rsid w:val="00FD7674"/>
    <w:rsid w:val="00FD7A1D"/>
    <w:rsid w:val="00FD7EB4"/>
    <w:rsid w:val="00FD7F9F"/>
    <w:rsid w:val="00FD7FB1"/>
    <w:rsid w:val="00FE0182"/>
    <w:rsid w:val="00FE0D92"/>
    <w:rsid w:val="00FE1073"/>
    <w:rsid w:val="00FE1903"/>
    <w:rsid w:val="00FE1916"/>
    <w:rsid w:val="00FE1A87"/>
    <w:rsid w:val="00FE1C7B"/>
    <w:rsid w:val="00FE1CEA"/>
    <w:rsid w:val="00FE1D17"/>
    <w:rsid w:val="00FE1D46"/>
    <w:rsid w:val="00FE1EEB"/>
    <w:rsid w:val="00FE1F57"/>
    <w:rsid w:val="00FE3AB9"/>
    <w:rsid w:val="00FE3E5C"/>
    <w:rsid w:val="00FE45DB"/>
    <w:rsid w:val="00FE4D11"/>
    <w:rsid w:val="00FE55E2"/>
    <w:rsid w:val="00FE56A2"/>
    <w:rsid w:val="00FE5B36"/>
    <w:rsid w:val="00FE602A"/>
    <w:rsid w:val="00FE70A2"/>
    <w:rsid w:val="00FE7625"/>
    <w:rsid w:val="00FE7997"/>
    <w:rsid w:val="00FF03AE"/>
    <w:rsid w:val="00FF1388"/>
    <w:rsid w:val="00FF19FD"/>
    <w:rsid w:val="00FF1E49"/>
    <w:rsid w:val="00FF1F3D"/>
    <w:rsid w:val="00FF2639"/>
    <w:rsid w:val="00FF28F7"/>
    <w:rsid w:val="00FF2CEA"/>
    <w:rsid w:val="00FF33A3"/>
    <w:rsid w:val="00FF369D"/>
    <w:rsid w:val="00FF375F"/>
    <w:rsid w:val="00FF3BF7"/>
    <w:rsid w:val="00FF40F5"/>
    <w:rsid w:val="00FF41EE"/>
    <w:rsid w:val="00FF43B9"/>
    <w:rsid w:val="00FF5054"/>
    <w:rsid w:val="00FF52B4"/>
    <w:rsid w:val="00FF54DF"/>
    <w:rsid w:val="00FF56D5"/>
    <w:rsid w:val="00FF573C"/>
    <w:rsid w:val="00FF5D88"/>
    <w:rsid w:val="00FF5F6B"/>
    <w:rsid w:val="00FF60C4"/>
    <w:rsid w:val="00FF7673"/>
    <w:rsid w:val="00FF7C32"/>
    <w:rsid w:val="00FF7E8A"/>
    <w:rsid w:val="03486C7C"/>
    <w:rsid w:val="04B37097"/>
    <w:rsid w:val="06160135"/>
    <w:rsid w:val="07437C9A"/>
    <w:rsid w:val="0AA51080"/>
    <w:rsid w:val="0D2A1D10"/>
    <w:rsid w:val="0DA5786B"/>
    <w:rsid w:val="0E4B6D27"/>
    <w:rsid w:val="100D394F"/>
    <w:rsid w:val="10EE0160"/>
    <w:rsid w:val="11901624"/>
    <w:rsid w:val="137B36C3"/>
    <w:rsid w:val="13836217"/>
    <w:rsid w:val="14AF1479"/>
    <w:rsid w:val="16595FBD"/>
    <w:rsid w:val="16DF6232"/>
    <w:rsid w:val="16FC292F"/>
    <w:rsid w:val="18552337"/>
    <w:rsid w:val="18977AD7"/>
    <w:rsid w:val="19017790"/>
    <w:rsid w:val="19755C70"/>
    <w:rsid w:val="1BA333BA"/>
    <w:rsid w:val="1D13631D"/>
    <w:rsid w:val="1E747C36"/>
    <w:rsid w:val="1ED1023E"/>
    <w:rsid w:val="21537630"/>
    <w:rsid w:val="22617B2B"/>
    <w:rsid w:val="243C084F"/>
    <w:rsid w:val="285315B1"/>
    <w:rsid w:val="299C77FD"/>
    <w:rsid w:val="2B2D7144"/>
    <w:rsid w:val="2B4F70BA"/>
    <w:rsid w:val="2B90234E"/>
    <w:rsid w:val="2EF01090"/>
    <w:rsid w:val="2EF80375"/>
    <w:rsid w:val="2F0670E3"/>
    <w:rsid w:val="30361CDE"/>
    <w:rsid w:val="30782D5B"/>
    <w:rsid w:val="318663AC"/>
    <w:rsid w:val="367566DE"/>
    <w:rsid w:val="38597379"/>
    <w:rsid w:val="388F11B1"/>
    <w:rsid w:val="3971159F"/>
    <w:rsid w:val="3A2E31F1"/>
    <w:rsid w:val="3A9B0D8E"/>
    <w:rsid w:val="3A9C49A5"/>
    <w:rsid w:val="3CD177B4"/>
    <w:rsid w:val="3EB91741"/>
    <w:rsid w:val="40214359"/>
    <w:rsid w:val="41AB05EE"/>
    <w:rsid w:val="48435459"/>
    <w:rsid w:val="48613F7B"/>
    <w:rsid w:val="49F71AAC"/>
    <w:rsid w:val="4C78665D"/>
    <w:rsid w:val="4CD471AE"/>
    <w:rsid w:val="4F4F2935"/>
    <w:rsid w:val="507E34D2"/>
    <w:rsid w:val="50A876CC"/>
    <w:rsid w:val="51680A9E"/>
    <w:rsid w:val="53577931"/>
    <w:rsid w:val="54363880"/>
    <w:rsid w:val="549552E5"/>
    <w:rsid w:val="54B73456"/>
    <w:rsid w:val="5A4F5EDF"/>
    <w:rsid w:val="5C0A47B4"/>
    <w:rsid w:val="5C426DC7"/>
    <w:rsid w:val="5C675014"/>
    <w:rsid w:val="5D5E0913"/>
    <w:rsid w:val="5FF23595"/>
    <w:rsid w:val="64175CC0"/>
    <w:rsid w:val="650F6A14"/>
    <w:rsid w:val="673A2874"/>
    <w:rsid w:val="67BA52E0"/>
    <w:rsid w:val="68030933"/>
    <w:rsid w:val="6A2013A5"/>
    <w:rsid w:val="6B2B18CD"/>
    <w:rsid w:val="70915EC9"/>
    <w:rsid w:val="724645E1"/>
    <w:rsid w:val="74C90910"/>
    <w:rsid w:val="7652614D"/>
    <w:rsid w:val="7A1C773B"/>
    <w:rsid w:val="7BA07D65"/>
    <w:rsid w:val="7C506F3C"/>
    <w:rsid w:val="7C5331B5"/>
    <w:rsid w:val="7D9D6DDE"/>
    <w:rsid w:val="7DAA5057"/>
    <w:rsid w:val="7FB16B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CCF81"/>
  <w14:defaultImageDpi w14:val="330"/>
  <w15:docId w15:val="{01F2EFBD-A6C5-48FF-86DB-FE38B889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6719"/>
    <w:pPr>
      <w:widowControl w:val="0"/>
      <w:jc w:val="both"/>
    </w:pPr>
    <w:rPr>
      <w:rFonts w:eastAsiaTheme="minorEastAsia" w:cstheme="minorBidi"/>
      <w:kern w:val="2"/>
      <w:sz w:val="22"/>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pPr>
      <w:keepNext/>
      <w:keepLines/>
      <w:spacing w:before="260" w:after="260" w:line="416" w:lineRule="auto"/>
      <w:outlineLvl w:val="1"/>
    </w:pPr>
    <w:rPr>
      <w:rFonts w:eastAsiaTheme="majorEastAsia" w:cstheme="maj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Pr>
      <w:sz w:val="20"/>
      <w:szCs w:val="20"/>
    </w:rPr>
  </w:style>
  <w:style w:type="paragraph" w:styleId="a5">
    <w:name w:val="Balloon Text"/>
    <w:basedOn w:val="a"/>
    <w:link w:val="a6"/>
    <w:uiPriority w:val="99"/>
    <w:semiHidden/>
    <w:unhideWhenUsed/>
    <w:qFormat/>
    <w:rPr>
      <w:rFonts w:cs="Times New Roman"/>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FollowedHyperlink"/>
    <w:basedOn w:val="a0"/>
    <w:uiPriority w:val="99"/>
    <w:semiHidden/>
    <w:unhideWhenUsed/>
    <w:qFormat/>
    <w:rPr>
      <w:color w:val="954F72" w:themeColor="followedHyperlink"/>
      <w:u w:val="single"/>
    </w:rPr>
  </w:style>
  <w:style w:type="character" w:styleId="ae">
    <w:name w:val="line number"/>
    <w:basedOn w:val="a0"/>
    <w:uiPriority w:val="99"/>
    <w:semiHidden/>
    <w:unhideWhenUsed/>
    <w:qFormat/>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16"/>
      <w:szCs w:val="16"/>
    </w:rPr>
  </w:style>
  <w:style w:type="character" w:customStyle="1" w:styleId="20">
    <w:name w:val="标题 2 字符"/>
    <w:basedOn w:val="a0"/>
    <w:link w:val="2"/>
    <w:uiPriority w:val="9"/>
    <w:qFormat/>
    <w:rPr>
      <w:rFonts w:ascii="Times New Roman" w:eastAsiaTheme="majorEastAsia" w:hAnsi="Times New Roman" w:cstheme="majorBidi"/>
      <w:b/>
      <w:bCs/>
      <w:sz w:val="24"/>
      <w:szCs w:val="32"/>
    </w:rPr>
  </w:style>
  <w:style w:type="character" w:customStyle="1" w:styleId="10">
    <w:name w:val="标题 1 字符"/>
    <w:basedOn w:val="a0"/>
    <w:link w:val="1"/>
    <w:uiPriority w:val="9"/>
    <w:qFormat/>
    <w:rPr>
      <w:rFonts w:ascii="Times New Roman" w:hAnsi="Times New Roman"/>
      <w:b/>
      <w:bCs/>
      <w:kern w:val="44"/>
      <w:sz w:val="28"/>
      <w:szCs w:val="44"/>
    </w:rPr>
  </w:style>
  <w:style w:type="paragraph" w:customStyle="1" w:styleId="EndNoteBibliographyTitle">
    <w:name w:val="EndNote Bibliography Title"/>
    <w:basedOn w:val="a"/>
    <w:link w:val="EndNoteBibliographyTitle0"/>
    <w:qFormat/>
    <w:pPr>
      <w:jc w:val="center"/>
    </w:pPr>
    <w:rPr>
      <w:rFonts w:cs="Times New Roman"/>
      <w:sz w:val="20"/>
    </w:rPr>
  </w:style>
  <w:style w:type="character" w:customStyle="1" w:styleId="EndNoteBibliographyTitle0">
    <w:name w:val="EndNote Bibliography Title 字符"/>
    <w:basedOn w:val="a0"/>
    <w:link w:val="EndNoteBibliographyTitle"/>
    <w:qFormat/>
    <w:rPr>
      <w:rFonts w:eastAsiaTheme="minorEastAsia"/>
      <w:kern w:val="2"/>
      <w:szCs w:val="22"/>
    </w:rPr>
  </w:style>
  <w:style w:type="paragraph" w:customStyle="1" w:styleId="EndNoteBibliography">
    <w:name w:val="EndNote Bibliography"/>
    <w:basedOn w:val="a"/>
    <w:link w:val="EndNoteBibliography0"/>
    <w:qFormat/>
    <w:rPr>
      <w:rFonts w:cs="Times New Roman"/>
      <w:sz w:val="20"/>
    </w:rPr>
  </w:style>
  <w:style w:type="character" w:customStyle="1" w:styleId="EndNoteBibliography0">
    <w:name w:val="EndNote Bibliography 字符"/>
    <w:basedOn w:val="a0"/>
    <w:link w:val="EndNoteBibliography"/>
    <w:qFormat/>
    <w:rPr>
      <w:rFonts w:eastAsiaTheme="minorEastAsia"/>
      <w:kern w:val="2"/>
      <w:szCs w:val="22"/>
    </w:rPr>
  </w:style>
  <w:style w:type="paragraph" w:styleId="af1">
    <w:name w:val="List Paragraph"/>
    <w:basedOn w:val="a"/>
    <w:uiPriority w:val="34"/>
    <w:qFormat/>
    <w:pPr>
      <w:ind w:firstLineChars="200" w:firstLine="420"/>
    </w:pPr>
  </w:style>
  <w:style w:type="character" w:styleId="af2">
    <w:name w:val="Placeholder Text"/>
    <w:basedOn w:val="a0"/>
    <w:uiPriority w:val="99"/>
    <w:semiHidden/>
    <w:qFormat/>
    <w:rPr>
      <w:color w:val="808080"/>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a">
    <w:name w:val="页眉 字符"/>
    <w:basedOn w:val="a0"/>
    <w:link w:val="a9"/>
    <w:uiPriority w:val="99"/>
    <w:qFormat/>
    <w:rPr>
      <w:rFonts w:ascii="Times New Roman" w:hAnsi="Times New Roman"/>
      <w:sz w:val="18"/>
      <w:szCs w:val="18"/>
    </w:rPr>
  </w:style>
  <w:style w:type="character" w:customStyle="1" w:styleId="a8">
    <w:name w:val="页脚 字符"/>
    <w:basedOn w:val="a0"/>
    <w:link w:val="a7"/>
    <w:uiPriority w:val="99"/>
    <w:qFormat/>
    <w:rPr>
      <w:rFonts w:ascii="Times New Roman" w:hAnsi="Times New Roman"/>
      <w:sz w:val="18"/>
      <w:szCs w:val="18"/>
    </w:rPr>
  </w:style>
  <w:style w:type="character" w:customStyle="1" w:styleId="a6">
    <w:name w:val="批注框文本 字符"/>
    <w:basedOn w:val="a0"/>
    <w:link w:val="a5"/>
    <w:uiPriority w:val="99"/>
    <w:semiHidden/>
    <w:qFormat/>
    <w:rPr>
      <w:rFonts w:ascii="Times New Roman" w:hAnsi="Times New Roman" w:cs="Times New Roman"/>
      <w:sz w:val="18"/>
      <w:szCs w:val="18"/>
    </w:rPr>
  </w:style>
  <w:style w:type="character" w:customStyle="1" w:styleId="a4">
    <w:name w:val="批注文字 字符"/>
    <w:basedOn w:val="a0"/>
    <w:link w:val="a3"/>
    <w:uiPriority w:val="99"/>
    <w:semiHidden/>
    <w:qFormat/>
    <w:rPr>
      <w:rFonts w:ascii="Times New Roman" w:hAnsi="Times New Roman"/>
      <w:sz w:val="20"/>
      <w:szCs w:val="20"/>
    </w:rPr>
  </w:style>
  <w:style w:type="character" w:customStyle="1" w:styleId="ac">
    <w:name w:val="批注主题 字符"/>
    <w:basedOn w:val="a4"/>
    <w:link w:val="ab"/>
    <w:uiPriority w:val="99"/>
    <w:semiHidden/>
    <w:qFormat/>
    <w:rPr>
      <w:rFonts w:ascii="Times New Roman" w:hAnsi="Times New Roman"/>
      <w:b/>
      <w:bCs/>
      <w:sz w:val="20"/>
      <w:szCs w:val="20"/>
    </w:rPr>
  </w:style>
  <w:style w:type="paragraph" w:customStyle="1" w:styleId="Revision1">
    <w:name w:val="Revision1"/>
    <w:hidden/>
    <w:uiPriority w:val="99"/>
    <w:semiHidden/>
    <w:qFormat/>
    <w:rPr>
      <w:rFonts w:eastAsiaTheme="minorEastAsia" w:cstheme="minorBidi"/>
      <w:kern w:val="2"/>
      <w:sz w:val="22"/>
      <w:szCs w:val="22"/>
    </w:rPr>
  </w:style>
  <w:style w:type="character" w:customStyle="1" w:styleId="fontstyle01">
    <w:name w:val="fontstyle01"/>
    <w:basedOn w:val="a0"/>
    <w:qFormat/>
    <w:rPr>
      <w:rFonts w:ascii="CaeciliaLTStd-R" w:hAnsi="CaeciliaLTStd-R" w:hint="default"/>
      <w:color w:val="000000"/>
      <w:sz w:val="16"/>
      <w:szCs w:val="16"/>
    </w:rPr>
  </w:style>
  <w:style w:type="character" w:customStyle="1" w:styleId="UnresolvedMention2">
    <w:name w:val="Unresolved Mention2"/>
    <w:basedOn w:val="a0"/>
    <w:uiPriority w:val="99"/>
    <w:semiHidden/>
    <w:unhideWhenUsed/>
    <w:qFormat/>
    <w:rPr>
      <w:color w:val="605E5C"/>
      <w:shd w:val="clear" w:color="auto" w:fill="E1DFDD"/>
    </w:rPr>
  </w:style>
  <w:style w:type="paragraph" w:customStyle="1" w:styleId="Revision2">
    <w:name w:val="Revision2"/>
    <w:hidden/>
    <w:uiPriority w:val="99"/>
    <w:semiHidden/>
    <w:qFormat/>
    <w:rPr>
      <w:rFonts w:eastAsiaTheme="minorEastAsia" w:cstheme="minorBidi"/>
      <w:kern w:val="2"/>
      <w:sz w:val="22"/>
      <w:szCs w:val="22"/>
    </w:rPr>
  </w:style>
  <w:style w:type="character" w:customStyle="1" w:styleId="UnresolvedMention3">
    <w:name w:val="Unresolved Mention3"/>
    <w:basedOn w:val="a0"/>
    <w:uiPriority w:val="99"/>
    <w:semiHidden/>
    <w:unhideWhenUsed/>
    <w:qFormat/>
    <w:rPr>
      <w:color w:val="605E5C"/>
      <w:shd w:val="clear" w:color="auto" w:fill="E1DFDD"/>
    </w:rPr>
  </w:style>
  <w:style w:type="character" w:customStyle="1" w:styleId="11">
    <w:name w:val="未处理的提及1"/>
    <w:basedOn w:val="a0"/>
    <w:uiPriority w:val="99"/>
    <w:semiHidden/>
    <w:unhideWhenUsed/>
    <w:qFormat/>
    <w:rPr>
      <w:color w:val="605E5C"/>
      <w:shd w:val="clear" w:color="auto" w:fill="E1DFDD"/>
    </w:rPr>
  </w:style>
  <w:style w:type="paragraph" w:customStyle="1" w:styleId="12">
    <w:name w:val="修订1"/>
    <w:hidden/>
    <w:uiPriority w:val="99"/>
    <w:semiHidden/>
    <w:qFormat/>
    <w:rPr>
      <w:rFonts w:eastAsiaTheme="minorEastAsia" w:cstheme="minorBidi"/>
      <w:kern w:val="2"/>
      <w:sz w:val="22"/>
      <w:szCs w:val="22"/>
    </w:rPr>
  </w:style>
  <w:style w:type="character" w:customStyle="1" w:styleId="EndNoteBibliographyChar">
    <w:name w:val="EndNote Bibliography Char"/>
    <w:basedOn w:val="a0"/>
    <w:qFormat/>
    <w:rPr>
      <w:rFonts w:ascii="Times New Roman" w:hAnsi="Times New Roman" w:cs="Times New Roman"/>
      <w:kern w:val="2"/>
      <w:sz w:val="22"/>
      <w:szCs w:val="22"/>
    </w:rPr>
  </w:style>
  <w:style w:type="character" w:customStyle="1" w:styleId="21">
    <w:name w:val="未处理的提及2"/>
    <w:basedOn w:val="a0"/>
    <w:uiPriority w:val="99"/>
    <w:semiHidden/>
    <w:unhideWhenUsed/>
    <w:rsid w:val="00953209"/>
    <w:rPr>
      <w:color w:val="605E5C"/>
      <w:shd w:val="clear" w:color="auto" w:fill="E1DFDD"/>
    </w:rPr>
  </w:style>
  <w:style w:type="paragraph" w:styleId="af3">
    <w:name w:val="Normal (Web)"/>
    <w:basedOn w:val="a"/>
    <w:uiPriority w:val="99"/>
    <w:unhideWhenUsed/>
    <w:rsid w:val="00694AEB"/>
    <w:pPr>
      <w:widowControl/>
      <w:spacing w:before="100" w:beforeAutospacing="1" w:after="100" w:afterAutospacing="1"/>
      <w:jc w:val="left"/>
    </w:pPr>
    <w:rPr>
      <w:rFonts w:ascii="宋体" w:eastAsia="宋体" w:hAnsi="宋体" w:cs="宋体"/>
      <w:kern w:val="0"/>
      <w:sz w:val="24"/>
      <w:szCs w:val="24"/>
    </w:rPr>
  </w:style>
  <w:style w:type="paragraph" w:styleId="af4">
    <w:name w:val="Revision"/>
    <w:hidden/>
    <w:uiPriority w:val="99"/>
    <w:semiHidden/>
    <w:rsid w:val="003C74D5"/>
    <w:rPr>
      <w:rFonts w:eastAsiaTheme="minorEastAsia" w:cstheme="minorBidi"/>
      <w:kern w:val="2"/>
      <w:sz w:val="22"/>
      <w:szCs w:val="22"/>
    </w:rPr>
  </w:style>
  <w:style w:type="character" w:customStyle="1" w:styleId="3">
    <w:name w:val="未处理的提及3"/>
    <w:basedOn w:val="a0"/>
    <w:uiPriority w:val="99"/>
    <w:semiHidden/>
    <w:unhideWhenUsed/>
    <w:rsid w:val="00704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3070">
      <w:bodyDiv w:val="1"/>
      <w:marLeft w:val="0"/>
      <w:marRight w:val="0"/>
      <w:marTop w:val="0"/>
      <w:marBottom w:val="0"/>
      <w:divBdr>
        <w:top w:val="none" w:sz="0" w:space="0" w:color="auto"/>
        <w:left w:val="none" w:sz="0" w:space="0" w:color="auto"/>
        <w:bottom w:val="none" w:sz="0" w:space="0" w:color="auto"/>
        <w:right w:val="none" w:sz="0" w:space="0" w:color="auto"/>
      </w:divBdr>
      <w:divsChild>
        <w:div w:id="1637947110">
          <w:marLeft w:val="0"/>
          <w:marRight w:val="0"/>
          <w:marTop w:val="0"/>
          <w:marBottom w:val="0"/>
          <w:divBdr>
            <w:top w:val="none" w:sz="0" w:space="0" w:color="auto"/>
            <w:left w:val="none" w:sz="0" w:space="0" w:color="auto"/>
            <w:bottom w:val="none" w:sz="0" w:space="0" w:color="auto"/>
            <w:right w:val="none" w:sz="0" w:space="0" w:color="auto"/>
          </w:divBdr>
          <w:divsChild>
            <w:div w:id="3437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084">
      <w:bodyDiv w:val="1"/>
      <w:marLeft w:val="0"/>
      <w:marRight w:val="0"/>
      <w:marTop w:val="0"/>
      <w:marBottom w:val="0"/>
      <w:divBdr>
        <w:top w:val="none" w:sz="0" w:space="0" w:color="auto"/>
        <w:left w:val="none" w:sz="0" w:space="0" w:color="auto"/>
        <w:bottom w:val="none" w:sz="0" w:space="0" w:color="auto"/>
        <w:right w:val="none" w:sz="0" w:space="0" w:color="auto"/>
      </w:divBdr>
    </w:div>
    <w:div w:id="895236891">
      <w:bodyDiv w:val="1"/>
      <w:marLeft w:val="0"/>
      <w:marRight w:val="0"/>
      <w:marTop w:val="0"/>
      <w:marBottom w:val="0"/>
      <w:divBdr>
        <w:top w:val="none" w:sz="0" w:space="0" w:color="auto"/>
        <w:left w:val="none" w:sz="0" w:space="0" w:color="auto"/>
        <w:bottom w:val="none" w:sz="0" w:space="0" w:color="auto"/>
        <w:right w:val="none" w:sz="0" w:space="0" w:color="auto"/>
      </w:divBdr>
    </w:div>
    <w:div w:id="1113789012">
      <w:bodyDiv w:val="1"/>
      <w:marLeft w:val="0"/>
      <w:marRight w:val="0"/>
      <w:marTop w:val="0"/>
      <w:marBottom w:val="0"/>
      <w:divBdr>
        <w:top w:val="none" w:sz="0" w:space="0" w:color="auto"/>
        <w:left w:val="none" w:sz="0" w:space="0" w:color="auto"/>
        <w:bottom w:val="none" w:sz="0" w:space="0" w:color="auto"/>
        <w:right w:val="none" w:sz="0" w:space="0" w:color="auto"/>
      </w:divBdr>
    </w:div>
    <w:div w:id="1159614627">
      <w:bodyDiv w:val="1"/>
      <w:marLeft w:val="0"/>
      <w:marRight w:val="0"/>
      <w:marTop w:val="0"/>
      <w:marBottom w:val="0"/>
      <w:divBdr>
        <w:top w:val="none" w:sz="0" w:space="0" w:color="auto"/>
        <w:left w:val="none" w:sz="0" w:space="0" w:color="auto"/>
        <w:bottom w:val="none" w:sz="0" w:space="0" w:color="auto"/>
        <w:right w:val="none" w:sz="0" w:space="0" w:color="auto"/>
      </w:divBdr>
      <w:divsChild>
        <w:div w:id="495151764">
          <w:marLeft w:val="0"/>
          <w:marRight w:val="0"/>
          <w:marTop w:val="0"/>
          <w:marBottom w:val="0"/>
          <w:divBdr>
            <w:top w:val="none" w:sz="0" w:space="0" w:color="auto"/>
            <w:left w:val="none" w:sz="0" w:space="0" w:color="auto"/>
            <w:bottom w:val="none" w:sz="0" w:space="0" w:color="auto"/>
            <w:right w:val="none" w:sz="0" w:space="0" w:color="auto"/>
          </w:divBdr>
          <w:divsChild>
            <w:div w:id="913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1427">
      <w:bodyDiv w:val="1"/>
      <w:marLeft w:val="0"/>
      <w:marRight w:val="0"/>
      <w:marTop w:val="0"/>
      <w:marBottom w:val="0"/>
      <w:divBdr>
        <w:top w:val="none" w:sz="0" w:space="0" w:color="auto"/>
        <w:left w:val="none" w:sz="0" w:space="0" w:color="auto"/>
        <w:bottom w:val="none" w:sz="0" w:space="0" w:color="auto"/>
        <w:right w:val="none" w:sz="0" w:space="0" w:color="auto"/>
      </w:divBdr>
    </w:div>
    <w:div w:id="1608080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broadinstitute.org/cancer/cga/mutsi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BA785-972D-4EC0-8A9F-C9EC1BA16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4804</TotalTime>
  <Pages>47</Pages>
  <Words>15885</Words>
  <Characters>90548</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Dan</dc:creator>
  <cp:keywords/>
  <dc:description/>
  <cp:lastModifiedBy>8618073241572</cp:lastModifiedBy>
  <cp:revision>81</cp:revision>
  <dcterms:created xsi:type="dcterms:W3CDTF">2024-02-24T03:53:00Z</dcterms:created>
  <dcterms:modified xsi:type="dcterms:W3CDTF">2024-08-15T01:15:00Z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9BBD070118104448A1184A67D4B783D6</vt:lpwstr>
  </property>
</Properties>
</file>